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490D5FD0" w:rsidR="00EC0DAE" w:rsidRPr="009303C7" w:rsidRDefault="00EC0DAE">
      <w:pPr>
        <w:spacing w:line="276" w:lineRule="auto"/>
        <w:jc w:val="center"/>
        <w:pPrChange w:id="0" w:author="Daniella Rabaiotti" w:date="2019-11-04T16:08:00Z">
          <w:pPr/>
        </w:pPrChange>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21218136" w:rsidR="00EC0DAE" w:rsidRDefault="00EC0DAE">
      <w:pPr>
        <w:spacing w:line="240" w:lineRule="auto"/>
        <w:jc w:val="center"/>
        <w:pPrChange w:id="1" w:author="Rosie Woodroffe" w:date="2019-11-19T11:20:00Z">
          <w:pPr>
            <w:spacing w:line="240" w:lineRule="auto"/>
          </w:pPr>
        </w:pPrChange>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pPr>
        <w:ind w:firstLine="0"/>
        <w:pPrChange w:id="2" w:author="Rosie Woodroffe" w:date="2019-11-19T11:21:00Z">
          <w:pPr>
            <w:spacing w:line="240" w:lineRule="auto"/>
          </w:pPr>
        </w:pPrChange>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384D9B6F"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Abstract = 149, Main text = 4998</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lastRenderedPageBreak/>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dikdiks</w:t>
      </w:r>
      <w:r w:rsidR="002642BE" w:rsidRPr="007C2A70">
        <w:t xml:space="preserve"> (</w:t>
      </w:r>
      <w:r w:rsidR="002642BE" w:rsidRPr="007C2A70">
        <w:rPr>
          <w:i/>
          <w:iCs/>
        </w:rPr>
        <w:t xml:space="preserve">Madoqua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35E09E"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an understanding of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77777777" w:rsidR="00741D5D"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p>
    <w:p w14:paraId="5AA9CC32" w14:textId="79D3C8E4"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the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potentially favour (1) endothermic prey that are smaller than their endothermic predators; and (2) endothermic </w:t>
      </w:r>
      <w:r w:rsidR="00EC0DAE" w:rsidRPr="007C2A70">
        <w:lastRenderedPageBreak/>
        <w:t xml:space="preserve">predators that are smaller than 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w:t>
      </w:r>
      <w:commentRangeStart w:id="3"/>
      <w:r w:rsidR="00EC0DAE" w:rsidRPr="007C2A70">
        <w:t>cascading effects o</w:t>
      </w:r>
      <w:bookmarkStart w:id="4" w:name="_GoBack"/>
      <w:bookmarkEnd w:id="4"/>
      <w:r w:rsidR="00EC0DAE" w:rsidRPr="007C2A70">
        <w:t xml:space="preserve">n community structure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9710CF">
        <w:rPr>
          <w:rPrChange w:id="5" w:author="Daniella Rabaiotti" w:date="2019-11-20T14:52:00Z">
            <w:rPr/>
          </w:rPrChange>
        </w:rPr>
        <w:instrText xml:space="preserve"> ADDIN EN.CITE </w:instrText>
      </w:r>
      <w:r w:rsidR="00EC0DAE" w:rsidRPr="009710CF">
        <w:rPr>
          <w:rPrChange w:id="6" w:author="Daniella Rabaiotti" w:date="2019-11-20T14:52:00Z">
            <w:rPr/>
          </w:rPrChange>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9710CF">
        <w:rPr>
          <w:rPrChange w:id="7" w:author="Daniella Rabaiotti" w:date="2019-11-20T14:52:00Z">
            <w:rPr/>
          </w:rPrChange>
        </w:rPr>
        <w:instrText xml:space="preserve"> ADDIN EN.CITE.DATA </w:instrText>
      </w:r>
      <w:r w:rsidR="00EC0DAE" w:rsidRPr="009710CF">
        <w:rPr>
          <w:rPrChange w:id="8" w:author="Daniella Rabaiotti" w:date="2019-11-20T14:52:00Z">
            <w:rPr/>
          </w:rPrChange>
        </w:rPr>
      </w:r>
      <w:r w:rsidR="00EC0DAE" w:rsidRPr="009710CF">
        <w:rPr>
          <w:rPrChange w:id="9" w:author="Daniella Rabaiotti" w:date="2019-11-20T14:52:00Z">
            <w:rPr/>
          </w:rPrChange>
        </w:rPr>
        <w:fldChar w:fldCharType="end"/>
      </w:r>
      <w:r w:rsidR="00EC0DAE" w:rsidRPr="009710CF">
        <w:rPr>
          <w:rPrChange w:id="10" w:author="Daniella Rabaiotti" w:date="2019-11-20T14:52:00Z">
            <w:rPr/>
          </w:rPrChange>
        </w:rPr>
      </w:r>
      <w:r w:rsidR="00EC0DAE" w:rsidRPr="007C2A70">
        <w:fldChar w:fldCharType="separate"/>
      </w:r>
      <w:r w:rsidR="00EC0DAE" w:rsidRPr="007C2A70">
        <w:rPr>
          <w:noProof/>
        </w:rPr>
        <w:t>(e.g., Fortin</w:t>
      </w:r>
      <w:r w:rsidR="00EC0DAE" w:rsidRPr="007C2A70">
        <w:rPr>
          <w:i/>
          <w:noProof/>
        </w:rPr>
        <w:t xml:space="preserve"> et al.</w:t>
      </w:r>
      <w:r w:rsidR="00EC0DAE" w:rsidRPr="007C2A70">
        <w:rPr>
          <w:noProof/>
        </w:rPr>
        <w:t xml:space="preserve"> 2005; Johnson, Isaac &amp; Fisher 2007)</w:t>
      </w:r>
      <w:r w:rsidR="00EC0DAE" w:rsidRPr="007C2A70">
        <w:fldChar w:fldCharType="end"/>
      </w:r>
      <w:r w:rsidR="00EC0DAE" w:rsidRPr="007C2A70">
        <w:t xml:space="preserve">, </w:t>
      </w:r>
      <w:commentRangeEnd w:id="3"/>
      <w:r w:rsidR="00E1196B">
        <w:rPr>
          <w:rStyle w:val="CommentReference"/>
        </w:rPr>
        <w:commentReference w:id="3"/>
      </w:r>
      <w:commentRangeStart w:id="11"/>
      <w:r w:rsidR="00EC0DAE" w:rsidRPr="007C2A70">
        <w:t>and</w:t>
      </w:r>
      <w:commentRangeEnd w:id="11"/>
      <w:r w:rsidR="00D816B5">
        <w:rPr>
          <w:rStyle w:val="CommentReference"/>
        </w:rPr>
        <w:commentReference w:id="11"/>
      </w:r>
      <w:r w:rsidR="00EC0DAE" w:rsidRPr="007C2A70">
        <w:t xml:space="preserve"> these effects might therefore be sensitive to changes in ambient temperature.</w:t>
      </w:r>
    </w:p>
    <w:p w14:paraId="3F0B86F6" w14:textId="6710AE7E" w:rsidR="00EC0DAE" w:rsidRPr="007C2A70" w:rsidRDefault="00EC0DAE">
      <w:del w:id="12" w:author="AT F" w:date="2019-11-18T14:38:00Z">
        <w:r w:rsidRPr="007C2A70" w:rsidDel="000E6B71">
          <w:delText xml:space="preserve">These examples demonstrate the multiple ways in which one element of climate change (rising ambient temperature) might alter individual behaviour, and hence predator-prey interactions among endotherms. We </w:delText>
        </w:r>
      </w:del>
      <w:ins w:id="13" w:author="AT F" w:date="2019-11-18T14:38:00Z">
        <w:r w:rsidR="000E6B71">
          <w:t xml:space="preserve">Using a </w:t>
        </w:r>
        <w:del w:id="14" w:author="Rosie Woodroffe" w:date="2019-11-20T12:23:00Z">
          <w:r w:rsidR="000E6B71" w:rsidDel="0083426E">
            <w:delText>3</w:delText>
          </w:r>
        </w:del>
      </w:ins>
      <w:ins w:id="15" w:author="Rosie Woodroffe" w:date="2019-11-20T12:23:00Z">
        <w:r w:rsidR="0083426E">
          <w:t>three</w:t>
        </w:r>
      </w:ins>
      <w:ins w:id="16" w:author="AT F" w:date="2019-11-18T14:38:00Z">
        <w:r w:rsidR="000E6B71">
          <w:t>-species predator prey system</w:t>
        </w:r>
        <w:r w:rsidR="000E6B71" w:rsidRPr="000E6B71">
          <w:t xml:space="preserve"> </w:t>
        </w:r>
        <w:r w:rsidR="000E6B71" w:rsidRPr="007C2A70">
          <w:t>in an African savanna</w:t>
        </w:r>
        <w:r w:rsidR="000E6B71">
          <w:t xml:space="preserve">, we </w:t>
        </w:r>
      </w:ins>
      <w:r w:rsidRPr="007C2A70">
        <w:t xml:space="preserve">quantified the relative importance of </w:t>
      </w:r>
      <w:ins w:id="17" w:author="AT F" w:date="2019-11-18T14:39:00Z">
        <w:r w:rsidR="000E6B71">
          <w:t>temperature</w:t>
        </w:r>
      </w:ins>
      <w:ins w:id="18" w:author="AT F" w:date="2019-11-18T14:38:00Z">
        <w:r w:rsidR="000E6B71">
          <w:t xml:space="preserve"> and body size </w:t>
        </w:r>
      </w:ins>
      <w:ins w:id="19" w:author="AT F" w:date="2019-11-18T14:39:00Z">
        <w:r w:rsidR="000E6B71">
          <w:t xml:space="preserve">as mechanisms that </w:t>
        </w:r>
        <w:r w:rsidR="00852139">
          <w:t xml:space="preserve">shape the outcome of species interactions. Specifically, </w:t>
        </w:r>
      </w:ins>
      <w:ins w:id="20" w:author="AT F" w:date="2019-11-18T14:40:00Z">
        <w:r w:rsidR="00E70875">
          <w:t xml:space="preserve">we examined </w:t>
        </w:r>
      </w:ins>
      <w:ins w:id="21" w:author="AT F" w:date="2019-11-18T14:41:00Z">
        <w:r w:rsidR="00E70875">
          <w:t xml:space="preserve">how ambient </w:t>
        </w:r>
      </w:ins>
      <w:ins w:id="22" w:author="AT F" w:date="2019-11-18T14:40:00Z">
        <w:r w:rsidR="00E70875">
          <w:t xml:space="preserve">temperature </w:t>
        </w:r>
      </w:ins>
      <w:ins w:id="23" w:author="AT F" w:date="2019-11-18T14:41:00Z">
        <w:r w:rsidR="00E70875">
          <w:t>a</w:t>
        </w:r>
      </w:ins>
      <w:ins w:id="24" w:author="AT F" w:date="2019-11-18T14:40:00Z">
        <w:r w:rsidR="00E70875">
          <w:t>ffects</w:t>
        </w:r>
      </w:ins>
      <w:ins w:id="25" w:author="AT F" w:date="2019-11-18T14:41:00Z">
        <w:r w:rsidR="00E70875">
          <w:t xml:space="preserve"> </w:t>
        </w:r>
      </w:ins>
      <w:ins w:id="26" w:author="AT F" w:date="2019-11-18T14:39:00Z">
        <w:r w:rsidR="00852139">
          <w:t xml:space="preserve">the </w:t>
        </w:r>
      </w:ins>
      <w:ins w:id="27" w:author="AT F" w:date="2019-11-18T14:41:00Z">
        <w:r w:rsidR="00E70875">
          <w:t xml:space="preserve">movement of </w:t>
        </w:r>
      </w:ins>
      <w:ins w:id="28" w:author="AT F" w:date="2019-11-18T14:39:00Z">
        <w:r w:rsidR="00852139">
          <w:t>small-bodied (~5kg</w:t>
        </w:r>
      </w:ins>
      <w:ins w:id="29" w:author="AT F" w:date="2019-11-18T14:40:00Z">
        <w:r w:rsidR="00852139">
          <w:t>)</w:t>
        </w:r>
      </w:ins>
      <w:ins w:id="30" w:author="AT F" w:date="2019-11-18T14:39:00Z">
        <w:r w:rsidR="00852139">
          <w:t xml:space="preserve">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ins>
      <w:ins w:id="31" w:author="AT F" w:date="2019-11-18T14:40:00Z">
        <w:r w:rsidR="00852139">
          <w:t>, the larger-bodied</w:t>
        </w:r>
        <w:r w:rsidR="00E70875">
          <w:t xml:space="preserve">(~40kg) </w:t>
        </w:r>
        <w:r w:rsidR="00852139">
          <w:t xml:space="preserve"> impala</w:t>
        </w:r>
        <w:r w:rsidR="00E70875">
          <w:t xml:space="preserve"> (</w:t>
        </w:r>
        <w:r w:rsidR="00E70875" w:rsidRPr="007C2A70">
          <w:rPr>
            <w:i/>
            <w:iCs/>
          </w:rPr>
          <w:t>Aepyceros melampus</w:t>
        </w:r>
        <w:r w:rsidR="00E70875" w:rsidRPr="007C2A70">
          <w:t>)</w:t>
        </w:r>
      </w:ins>
      <w:del w:id="32" w:author="AT F" w:date="2019-11-18T14:40:00Z">
        <w:r w:rsidRPr="007C2A70" w:rsidDel="00E70875">
          <w:delText>these potential mechanisms using a three-species predator-prey system</w:delText>
        </w:r>
      </w:del>
      <w:del w:id="33" w:author="AT F" w:date="2019-11-18T14:38:00Z">
        <w:r w:rsidRPr="007C2A70" w:rsidDel="000E6B71">
          <w:delText xml:space="preserve"> in an African savanna</w:delText>
        </w:r>
      </w:del>
      <w:del w:id="34" w:author="AT F" w:date="2019-11-18T14:40:00Z">
        <w:r w:rsidRPr="007C2A70" w:rsidDel="00E70875">
          <w:delText>, where two ungulate species, impala (</w:delText>
        </w:r>
        <w:r w:rsidRPr="007C2A70" w:rsidDel="00E70875">
          <w:rPr>
            <w:i/>
            <w:iCs/>
          </w:rPr>
          <w:delText>Aepyceros melampus</w:delText>
        </w:r>
        <w:r w:rsidRPr="007C2A70" w:rsidDel="00E70875">
          <w:delText xml:space="preserve">) and Guenther’s </w:delText>
        </w:r>
        <w:r w:rsidR="001F2605" w:rsidDel="00E70875">
          <w:delText>dikdik</w:delText>
        </w:r>
        <w:r w:rsidRPr="007C2A70" w:rsidDel="00E70875">
          <w:delText xml:space="preserve"> (</w:delText>
        </w:r>
        <w:r w:rsidRPr="007C2A70" w:rsidDel="00E70875">
          <w:rPr>
            <w:i/>
            <w:iCs/>
          </w:rPr>
          <w:delText>Madoqua guentheri</w:delText>
        </w:r>
        <w:r w:rsidRPr="007C2A70" w:rsidDel="00E70875">
          <w:delText>)</w:delText>
        </w:r>
      </w:del>
      <w:r w:rsidRPr="007C2A70">
        <w:t xml:space="preserve">, </w:t>
      </w:r>
      <w:ins w:id="35" w:author="AT F" w:date="2019-11-18T14:41:00Z">
        <w:r w:rsidR="00E70875">
          <w:t xml:space="preserve">and their </w:t>
        </w:r>
      </w:ins>
      <w:del w:id="36" w:author="AT F" w:date="2019-11-18T14:41:00Z">
        <w:r w:rsidRPr="007C2A70" w:rsidDel="00E70875">
          <w:delText xml:space="preserve">share a </w:delText>
        </w:r>
      </w:del>
      <w:del w:id="37" w:author="Rosie Woodroffe" w:date="2019-11-20T12:23:00Z">
        <w:r w:rsidRPr="007C2A70" w:rsidDel="0083426E">
          <w:delText>common</w:delText>
        </w:r>
      </w:del>
      <w:ins w:id="38" w:author="Rosie Woodroffe" w:date="2019-11-20T12:23:00Z">
        <w:r w:rsidR="0083426E">
          <w:t>shared</w:t>
        </w:r>
      </w:ins>
      <w:r w:rsidRPr="007C2A70">
        <w:t xml:space="preserve"> predator, the African wild dog (</w:t>
      </w:r>
      <w:r w:rsidRPr="007C2A70">
        <w:rPr>
          <w:i/>
          <w:iCs/>
        </w:rPr>
        <w:t>Lycaon pictus</w:t>
      </w:r>
      <w:r w:rsidRPr="007C2A70">
        <w:t>). At our study site</w:t>
      </w:r>
      <w:del w:id="39" w:author="Daniella Rabaiotti" w:date="2019-11-04T17:15:00Z">
        <w:r w:rsidRPr="007C2A70" w:rsidDel="00174B22">
          <w:delText xml:space="preserve"> in Kenya</w:delText>
        </w:r>
      </w:del>
      <w:r w:rsidRPr="007C2A70">
        <w:t xml:space="preserve">, impala and </w:t>
      </w:r>
      <w:r w:rsidR="0001182F">
        <w:t>dikdik</w:t>
      </w:r>
      <w:r w:rsidRPr="007C2A70">
        <w:t xml:space="preserve"> are the two most abundant ungulates, and their browsing shapes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by running </w:t>
      </w:r>
      <w:r w:rsidR="006445BE">
        <w:t>prey</w:t>
      </w:r>
      <w:r w:rsidR="006445BE" w:rsidRPr="007C2A70">
        <w:t xml:space="preserve"> </w:t>
      </w:r>
      <w:r w:rsidRPr="007C2A70">
        <w:t xml:space="preserve">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01182F">
        <w:t>dikdik</w:t>
      </w:r>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6A51AAD6"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w:t>
      </w:r>
      <w:del w:id="40" w:author="AT F" w:date="2019-11-18T14:42:00Z">
        <w:r w:rsidRPr="007C2A70" w:rsidDel="0057674A">
          <w:delText xml:space="preserve">predation of </w:delText>
        </w:r>
      </w:del>
      <w:r w:rsidRPr="007C2A70">
        <w:t xml:space="preserve">a scenario in which animals reduced their activity time during daytime, when </w:t>
      </w:r>
      <w:del w:id="41" w:author="Daniella Rabaiotti" w:date="2019-11-04T17:16:00Z">
        <w:r w:rsidRPr="007C2A70" w:rsidDel="00174B22">
          <w:delText xml:space="preserve">solar radiation makes </w:delText>
        </w:r>
      </w:del>
      <w:r w:rsidRPr="007C2A70">
        <w:t xml:space="preserve">ambient temperatures </w:t>
      </w:r>
      <w:ins w:id="42" w:author="Daniella Rabaiotti" w:date="2019-11-04T17:16:00Z">
        <w:r w:rsidR="00174B22">
          <w:t xml:space="preserve">are </w:t>
        </w:r>
      </w:ins>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Optimal foraging theory suggests that, when foraging time is limited, individuals should accept lower-value prey</w:t>
      </w:r>
      <w:del w:id="43" w:author="AT F" w:date="2019-11-18T14:43:00Z">
        <w:r w:rsidRPr="007C2A70" w:rsidDel="0057674A">
          <w:delText xml:space="preserve"> when encountered</w:delText>
        </w:r>
      </w:del>
      <w:r w:rsidRPr="007C2A70">
        <w:t xml:space="preserve">,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w:t>
      </w:r>
      <w:r w:rsidRPr="007C2A70">
        <w:lastRenderedPageBreak/>
        <w:t xml:space="preserve">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4F32EB27"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t>
      </w:r>
      <w:commentRangeStart w:id="44"/>
      <w:commentRangeStart w:id="45"/>
      <w:r w:rsidRPr="007C2A70">
        <w:t xml:space="preserve">We predicted that this change might increase wild dog predation on impala, which aggregate at night in small clearings (“glades”), </w:t>
      </w:r>
      <w:del w:id="46" w:author="Daniella Rabaiotti" w:date="2019-11-04T17:17:00Z">
        <w:r w:rsidRPr="007C2A70" w:rsidDel="00174B22">
          <w:delText xml:space="preserve">apparently </w:delText>
        </w:r>
      </w:del>
      <w:r w:rsidRPr="007C2A70">
        <w:t xml:space="preserve">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xml:space="preserve">, and are therefore predictably located. We </w:t>
      </w:r>
      <w:commentRangeEnd w:id="44"/>
      <w:r w:rsidR="00301111">
        <w:rPr>
          <w:rStyle w:val="CommentReference"/>
        </w:rPr>
        <w:commentReference w:id="44"/>
      </w:r>
      <w:commentRangeEnd w:id="45"/>
      <w:r w:rsidR="00301111">
        <w:rPr>
          <w:rStyle w:val="CommentReference"/>
        </w:rPr>
        <w:commentReference w:id="45"/>
      </w:r>
      <w:del w:id="47" w:author="Daniella Rabaiotti" w:date="2019-11-04T17:17:00Z">
        <w:r w:rsidRPr="007C2A70" w:rsidDel="00174B22">
          <w:delText xml:space="preserve">thus </w:delText>
        </w:r>
      </w:del>
      <w:r w:rsidRPr="007C2A70">
        <w:t>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70874A50" w:rsidR="00EC0DAE" w:rsidRPr="007C2A70" w:rsidRDefault="00EC0DAE" w:rsidP="007C2A70">
      <w:r w:rsidRPr="007C2A70">
        <w:t>Third, we quantified whether habitat selection might be affected by ambient temperatures, with consequences for predation. Many large mammals select shade</w:t>
      </w:r>
      <w:del w:id="48" w:author="AT F" w:date="2019-11-18T14:50:00Z">
        <w:r w:rsidRPr="007C2A70" w:rsidDel="00A42DBB">
          <w:delText>d habitat</w:delText>
        </w:r>
      </w:del>
      <w:r w:rsidRPr="007C2A70">
        <w:t xml:space="preserve"> in hot</w:t>
      </w:r>
      <w:ins w:id="49" w:author="AT F" w:date="2019-11-18T14:50:00Z">
        <w:r w:rsidR="00A42DBB">
          <w:t>ter</w:t>
        </w:r>
      </w:ins>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35542A95"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w:t>
      </w:r>
      <w:ins w:id="50" w:author="AT F" w:date="2019-11-18T14:52:00Z">
        <w:r w:rsidR="001F461A">
          <w:t xml:space="preserve">and more </w:t>
        </w:r>
      </w:ins>
      <w:r w:rsidRPr="007C2A70">
        <w:t>successful chases at high ambient temperatures</w:t>
      </w:r>
      <w:ins w:id="51" w:author="AT F" w:date="2019-11-18T14:52:00Z">
        <w:r w:rsidR="001F461A">
          <w:t xml:space="preserve">. </w:t>
        </w:r>
      </w:ins>
      <w:del w:id="52" w:author="AT F" w:date="2019-11-18T14:52:00Z">
        <w:r w:rsidRPr="007C2A70" w:rsidDel="001F461A">
          <w:delText xml:space="preserve"> as a result of </w:delText>
        </w:r>
      </w:del>
      <w:ins w:id="53" w:author="AT F" w:date="2019-11-18T14:52:00Z">
        <w:r w:rsidR="001F461A">
          <w:t>L</w:t>
        </w:r>
      </w:ins>
      <w:del w:id="54" w:author="AT F" w:date="2019-11-18T14:52:00Z">
        <w:r w:rsidRPr="007C2A70" w:rsidDel="001F461A">
          <w:delText>l</w:delText>
        </w:r>
      </w:del>
      <w:r w:rsidRPr="007C2A70">
        <w:t xml:space="preserve">arger </w:t>
      </w:r>
      <w:ins w:id="55" w:author="AT F" w:date="2019-11-18T14:52:00Z">
        <w:r w:rsidR="001F461A">
          <w:t xml:space="preserve">prey </w:t>
        </w:r>
      </w:ins>
      <w:r w:rsidRPr="007C2A70">
        <w:t xml:space="preserve">species </w:t>
      </w:r>
      <w:ins w:id="56" w:author="AT F" w:date="2019-11-18T14:52:00Z">
        <w:del w:id="57" w:author="Rosie Woodroffe" w:date="2019-11-20T12:29:00Z">
          <w:r w:rsidR="001F461A" w:rsidDel="0083426E">
            <w:delText xml:space="preserve">would </w:delText>
          </w:r>
        </w:del>
      </w:ins>
      <w:del w:id="58" w:author="AT F" w:date="2019-11-18T14:52:00Z">
        <w:r w:rsidR="006445BE" w:rsidDel="001F461A">
          <w:delText xml:space="preserve">of prey </w:delText>
        </w:r>
      </w:del>
      <w:r w:rsidRPr="007C2A70">
        <w:t>hav</w:t>
      </w:r>
      <w:ins w:id="59" w:author="AT F" w:date="2019-11-18T14:52:00Z">
        <w:r w:rsidR="001F461A">
          <w:t>e</w:t>
        </w:r>
      </w:ins>
      <w:del w:id="60" w:author="AT F" w:date="2019-11-18T14:52:00Z">
        <w:r w:rsidRPr="007C2A70" w:rsidDel="001F461A">
          <w:delText>ing</w:delText>
        </w:r>
      </w:del>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ins w:id="61" w:author="AT F" w:date="2019-11-18T14:52:00Z">
        <w:r w:rsidR="0036407B">
          <w:t xml:space="preserve">, </w:t>
        </w:r>
        <w:del w:id="62" w:author="Rosie Woodroffe" w:date="2019-11-20T12:29:00Z">
          <w:r w:rsidR="0036407B" w:rsidDel="0083426E">
            <w:delText>and thus</w:delText>
          </w:r>
        </w:del>
      </w:ins>
      <w:ins w:id="63" w:author="Rosie Woodroffe" w:date="2019-11-20T12:29:00Z">
        <w:r w:rsidR="0083426E">
          <w:t>potentially</w:t>
        </w:r>
      </w:ins>
      <w:ins w:id="64" w:author="AT F" w:date="2019-11-18T14:52:00Z">
        <w:r w:rsidR="0036407B">
          <w:t xml:space="preserve"> mak</w:t>
        </w:r>
        <w:del w:id="65" w:author="Rosie Woodroffe" w:date="2019-11-20T12:29:00Z">
          <w:r w:rsidR="0036407B" w:rsidDel="0083426E">
            <w:delText>e</w:delText>
          </w:r>
        </w:del>
      </w:ins>
      <w:ins w:id="66" w:author="Rosie Woodroffe" w:date="2019-11-20T12:29:00Z">
        <w:r w:rsidR="0083426E">
          <w:t>ing</w:t>
        </w:r>
      </w:ins>
      <w:ins w:id="67" w:author="AT F" w:date="2019-11-18T14:52:00Z">
        <w:r w:rsidR="0036407B">
          <w:t xml:space="preserve"> </w:t>
        </w:r>
        <w:del w:id="68" w:author="Rosie Woodroffe" w:date="2019-11-20T12:29:00Z">
          <w:r w:rsidR="0036407B" w:rsidDel="0083426E">
            <w:delText>these larger</w:delText>
          </w:r>
        </w:del>
      </w:ins>
      <w:ins w:id="69" w:author="Rosie Woodroffe" w:date="2019-11-20T12:29:00Z">
        <w:r w:rsidR="0083426E">
          <w:t>such</w:t>
        </w:r>
      </w:ins>
      <w:ins w:id="70" w:author="AT F" w:date="2019-11-18T14:52:00Z">
        <w:r w:rsidR="0036407B">
          <w:t xml:space="preserve"> species more vulnerable to coursing predators</w:t>
        </w:r>
      </w:ins>
      <w:r w:rsidRPr="007C2A70">
        <w:t xml:space="preserve">. By extension, we predicted that wild dogs </w:t>
      </w:r>
      <w:commentRangeStart w:id="71"/>
      <w:del w:id="72" w:author="Rosie Woodroffe" w:date="2019-11-20T12:30:00Z">
        <w:r w:rsidRPr="007C2A70" w:rsidDel="0083426E">
          <w:delText xml:space="preserve">(23kg) </w:delText>
        </w:r>
      </w:del>
      <w:r w:rsidRPr="007C2A70">
        <w:t xml:space="preserve">would </w:t>
      </w:r>
      <w:r w:rsidRPr="007C2A70">
        <w:lastRenderedPageBreak/>
        <w:t xml:space="preserve">overheat less rapidly than impala </w:t>
      </w:r>
      <w:del w:id="73" w:author="Rosie Woodroffe" w:date="2019-11-20T12:30:00Z">
        <w:r w:rsidRPr="007C2A70" w:rsidDel="0083426E">
          <w:delText xml:space="preserve">(40kg) </w:delText>
        </w:r>
      </w:del>
      <w:r w:rsidRPr="007C2A70">
        <w:t xml:space="preserve">but more rapidly than </w:t>
      </w:r>
      <w:commentRangeStart w:id="74"/>
      <w:r w:rsidR="0001182F">
        <w:t>dikdik</w:t>
      </w:r>
      <w:commentRangeEnd w:id="74"/>
      <w:r w:rsidR="0083426E">
        <w:rPr>
          <w:rStyle w:val="CommentReference"/>
        </w:rPr>
        <w:commentReference w:id="74"/>
      </w:r>
      <w:del w:id="75" w:author="Rosie Woodroffe" w:date="2019-11-20T12:30:00Z">
        <w:r w:rsidRPr="007C2A70" w:rsidDel="0083426E">
          <w:delText xml:space="preserve"> (5kg)</w:delText>
        </w:r>
      </w:del>
      <w:r w:rsidRPr="007C2A70">
        <w:t xml:space="preserve">, </w:t>
      </w:r>
      <w:commentRangeEnd w:id="71"/>
      <w:r w:rsidR="0036407B">
        <w:rPr>
          <w:rStyle w:val="CommentReference"/>
        </w:rPr>
        <w:commentReference w:id="71"/>
      </w:r>
      <w:r w:rsidRPr="007C2A70">
        <w:t xml:space="preserve">leading to increased predation on impala relative to </w:t>
      </w:r>
      <w:r w:rsidR="0001182F">
        <w:t>dikdik</w:t>
      </w:r>
      <w:r w:rsidRPr="007C2A70">
        <w:t xml:space="preserve"> (Table 1). We termed this</w:t>
      </w:r>
      <w:r w:rsidR="00444F54">
        <w:t>,</w:t>
      </w:r>
      <w:r w:rsidRPr="007C2A70">
        <w:t xml:space="preserve"> Scenario 4, the ‘chase </w:t>
      </w:r>
      <w:commentRangeStart w:id="76"/>
      <w:r w:rsidRPr="007C2A70">
        <w:t xml:space="preserve">time </w:t>
      </w:r>
      <w:commentRangeEnd w:id="76"/>
      <w:r w:rsidR="005578AA">
        <w:rPr>
          <w:rStyle w:val="CommentReference"/>
        </w:rPr>
        <w:commentReference w:id="76"/>
      </w:r>
      <w:r w:rsidRPr="007C2A70">
        <w:t>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A415E1F"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ins w:id="77" w:author="Rosie Woodroffe" w:date="2019-11-20T12:34:00Z">
        <w:r w:rsidR="00093D10" w:rsidRPr="007C2A70">
          <w:t>Kenya</w:t>
        </w:r>
        <w:r w:rsidR="00093D10">
          <w:t>,</w:t>
        </w:r>
        <w:r w:rsidR="00093D10" w:rsidRPr="007C2A70">
          <w:t xml:space="preserve"> </w:t>
        </w:r>
      </w:ins>
      <w:r w:rsidRPr="007C2A70">
        <w:t>a 200 km</w:t>
      </w:r>
      <w:r w:rsidRPr="007C2A70">
        <w:rPr>
          <w:vertAlign w:val="superscript"/>
        </w:rPr>
        <w:t>2</w:t>
      </w:r>
      <w:r w:rsidRPr="007C2A70">
        <w:t xml:space="preserve"> </w:t>
      </w:r>
      <w:ins w:id="78" w:author="Rosie Woodroffe" w:date="2019-11-20T12:34:00Z">
        <w:r w:rsidR="00093D10">
          <w:t xml:space="preserve">area of </w:t>
        </w:r>
      </w:ins>
      <w:r w:rsidRPr="007C2A70">
        <w:t xml:space="preserve">semi-arid savanna </w:t>
      </w:r>
      <w:del w:id="79" w:author="Rosie Woodroffe" w:date="2019-11-20T12:34:00Z">
        <w:r w:rsidRPr="007C2A70" w:rsidDel="00093D10">
          <w:delText xml:space="preserve">in Kenya </w:delText>
        </w:r>
      </w:del>
      <w:r w:rsidRPr="007C2A70">
        <w:t xml:space="preserve">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 xml:space="preserve">etween May and June </w:t>
      </w:r>
      <w:r w:rsidRPr="00F245E9">
        <w:lastRenderedPageBreak/>
        <w:t>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08C471B4" w:rsidR="00EC0DAE" w:rsidRDefault="00EC0DAE" w:rsidP="007C2A70">
      <w:r>
        <w:t xml:space="preserve">We drew on daily meteorological data collected at </w:t>
      </w:r>
      <w:proofErr w:type="spellStart"/>
      <w:r>
        <w:t>Mpala</w:t>
      </w:r>
      <w:proofErr w:type="spellEnd"/>
      <w:r>
        <w:t xml:space="preserve"> Research Centre</w:t>
      </w:r>
      <w:del w:id="80" w:author="Rosie Woodroffe" w:date="2019-11-20T12:36:00Z">
        <w:r w:rsidDel="00093D10">
          <w:delText>, within the study site</w:delText>
        </w:r>
      </w:del>
      <w:r>
        <w:t xml:space="preserv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24CD313C" w:rsidR="00EC0DAE" w:rsidRDefault="00EC0DAE" w:rsidP="007C2A70">
      <w:r>
        <w:lastRenderedPageBreak/>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del w:id="81" w:author="Rosie Woodroffe" w:date="2019-11-20T12:39:00Z">
        <w:r w:rsidDel="00093D10">
          <w:delText>periods</w:delText>
        </w:r>
      </w:del>
      <w:ins w:id="82" w:author="Rosie Woodroffe" w:date="2019-11-20T12:39:00Z">
        <w:r w:rsidR="00093D10">
          <w:t>bouts</w:t>
        </w:r>
      </w:ins>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ins w:id="83" w:author="Rosie Woodroffe" w:date="2019-11-20T12:39:00Z">
        <w:r w:rsidR="00093D10">
          <w:t>ing</w:t>
        </w:r>
      </w:ins>
      <w:r>
        <w:t xml:space="preserve"> </w:t>
      </w:r>
      <w:del w:id="84" w:author="Rosie Woodroffe" w:date="2019-11-20T12:39:00Z">
        <w:r w:rsidDel="00093D10">
          <w:delText xml:space="preserve">periods </w:delText>
        </w:r>
      </w:del>
      <w:ins w:id="85" w:author="Rosie Woodroffe" w:date="2019-11-20T12:39:00Z">
        <w:r w:rsidR="00093D10">
          <w:t xml:space="preserve">bouts </w:t>
        </w:r>
      </w:ins>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del w:id="86" w:author="Rosie Woodroffe" w:date="2019-11-20T12:39:00Z">
        <w:r w:rsidRPr="00205E74" w:rsidDel="00093D10">
          <w:delText>relate to</w:delText>
        </w:r>
      </w:del>
      <w:ins w:id="87" w:author="Rosie Woodroffe" w:date="2019-11-20T12:39:00Z">
        <w:r w:rsidR="00093D10">
          <w:t>represent</w:t>
        </w:r>
      </w:ins>
      <w:r w:rsidRPr="00205E74">
        <w:t xml:space="preserve"> hunting</w:t>
      </w:r>
      <w:del w:id="88" w:author="Rosie Woodroffe" w:date="2019-11-20T12:39:00Z">
        <w:r w:rsidRPr="00205E74" w:rsidDel="00093D10">
          <w:delText xml:space="preserve"> periods</w:delText>
        </w:r>
      </w:del>
      <w:r w:rsidRPr="00205E74">
        <w:t>, or which related to less energetic behaviours, such as socialising.</w:t>
      </w:r>
      <w:r>
        <w:t xml:space="preserve"> </w:t>
      </w:r>
      <w:del w:id="89" w:author="Daniella Rabaiotti" w:date="2019-11-04T17:26:00Z">
        <w:r w:rsidDel="00FB0F82">
          <w:delText>Because this method did not allow us to distinguish chases from other parts of the hunt (e.g. seeking prey, feeding from a kill) we could not measure the duration or speed of chases.</w:delText>
        </w:r>
        <w:r w:rsidRPr="006B23BA" w:rsidDel="00FB0F82">
          <w:delText xml:space="preserve"> </w:delText>
        </w:r>
      </w:del>
      <w:r>
        <w:t xml:space="preserve">For each hunting </w:t>
      </w:r>
      <w:del w:id="90" w:author="Rosie Woodroffe" w:date="2019-11-20T12:40:00Z">
        <w:r w:rsidDel="00093D10">
          <w:delText>period</w:delText>
        </w:r>
      </w:del>
      <w:ins w:id="91" w:author="Rosie Woodroffe" w:date="2019-11-20T12:40:00Z">
        <w:r w:rsidR="00093D10">
          <w:t>bout</w:t>
        </w:r>
      </w:ins>
      <w:r>
        <w:t xml:space="preserve">, we recorded start time, end time, duration (in minutes), and intensity (total activity divided by duration). The distributions of start and stop times are shown in </w:t>
      </w:r>
      <w:r w:rsidRPr="000D5154">
        <w:t>Figure S1</w:t>
      </w:r>
      <w:r>
        <w:t xml:space="preserve">. We classified hunting </w:t>
      </w:r>
      <w:del w:id="92" w:author="Rosie Woodroffe" w:date="2019-11-20T12:40:00Z">
        <w:r w:rsidDel="00093D10">
          <w:delText xml:space="preserve">periods </w:delText>
        </w:r>
      </w:del>
      <w:ins w:id="93" w:author="Rosie Woodroffe" w:date="2019-11-20T12:40:00Z">
        <w:r w:rsidR="00093D10">
          <w:t xml:space="preserve">bouts </w:t>
        </w:r>
      </w:ins>
      <w:r>
        <w:t xml:space="preserve">as “morning”, “evening”, “night” or “midday”, based on their start and stop times, as detailed in Table S1 and Figure S1. </w:t>
      </w:r>
      <w:commentRangeStart w:id="94"/>
      <w:r>
        <w:t xml:space="preserve">Bouts that spanned multiple time periods </w:t>
      </w:r>
      <w:commentRangeEnd w:id="94"/>
      <w:r w:rsidR="00093D10">
        <w:rPr>
          <w:rStyle w:val="CommentReference"/>
        </w:rPr>
        <w:commentReference w:id="94"/>
      </w:r>
      <w:r>
        <w:t xml:space="preserve">were excluded from the analysis. After using </w:t>
      </w:r>
      <w:proofErr w:type="spellStart"/>
      <w:r>
        <w:t>accelerometry</w:t>
      </w:r>
      <w:proofErr w:type="spellEnd"/>
      <w:r>
        <w:t xml:space="preserve"> data to delineate hunting </w:t>
      </w:r>
      <w:del w:id="95" w:author="Rosie Woodroffe" w:date="2019-11-20T12:40:00Z">
        <w:r w:rsidDel="00093D10">
          <w:delText>periods</w:delText>
        </w:r>
      </w:del>
      <w:ins w:id="96" w:author="Rosie Woodroffe" w:date="2019-11-20T12:40:00Z">
        <w:r w:rsidR="00093D10">
          <w:t>bouts</w:t>
        </w:r>
      </w:ins>
      <w:r>
        <w:t>, we categori</w:t>
      </w:r>
      <w:r w:rsidR="0001182F">
        <w:t>s</w:t>
      </w:r>
      <w:r>
        <w:t xml:space="preserve">ed each wild dog location as falling either inside or outside a hunting </w:t>
      </w:r>
      <w:del w:id="97" w:author="Rosie Woodroffe" w:date="2019-11-20T12:40:00Z">
        <w:r w:rsidDel="00093D10">
          <w:delText>period</w:delText>
        </w:r>
      </w:del>
      <w:ins w:id="98" w:author="Rosie Woodroffe" w:date="2019-11-20T12:40:00Z">
        <w:r w:rsidR="00093D10">
          <w:t>bout</w:t>
        </w:r>
      </w:ins>
      <w:r>
        <w:t>.</w:t>
      </w:r>
    </w:p>
    <w:p w14:paraId="69B51888" w14:textId="00E7D741"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del w:id="99" w:author="Rosie Woodroffe" w:date="2019-11-20T12:40:00Z">
        <w:r w:rsidDel="00093D10">
          <w:delText xml:space="preserve">periods </w:delText>
        </w:r>
      </w:del>
      <w:ins w:id="100" w:author="Rosie Woodroffe" w:date="2019-11-20T12:40:00Z">
        <w:r w:rsidR="00093D10">
          <w:t xml:space="preserve">bouts </w:t>
        </w:r>
      </w:ins>
      <w:r w:rsidRPr="005C5674">
        <w:t xml:space="preserve">(approximately </w:t>
      </w:r>
      <w:r>
        <w:t xml:space="preserve">3.5h after sunrise; </w:t>
      </w:r>
      <w:r w:rsidRPr="000D5154">
        <w:t>Figure S</w:t>
      </w:r>
      <w:r>
        <w:t>2</w:t>
      </w:r>
      <w:ins w:id="101" w:author="Rosie Woodroffe" w:date="2019-11-20T12:40:00Z">
        <w:r w:rsidR="00093D10">
          <w:t xml:space="preserve">). </w:t>
        </w:r>
      </w:ins>
      <w:del w:id="102" w:author="Daniella Rabaiotti" w:date="2019-11-04T17:26:00Z">
        <w:r w:rsidDel="00FB0F82">
          <w:delText xml:space="preserve">). For example, if </w:delText>
        </w:r>
        <w:r w:rsidRPr="005C5674" w:rsidDel="00FB0F82">
          <w:delText>sunrise was at 0600</w:delText>
        </w:r>
        <w:r w:rsidDel="00FB0F82">
          <w:delText>h</w:delText>
        </w:r>
        <w:r w:rsidRPr="005C5674" w:rsidDel="00FB0F82">
          <w:delText xml:space="preserve"> (</w:delText>
        </w:r>
        <w:r w:rsidDel="00FB0F82">
          <w:delText>sunrise at the site</w:delText>
        </w:r>
        <w:r w:rsidRPr="005C5674" w:rsidDel="00FB0F82">
          <w:delText xml:space="preserve"> varied </w:delText>
        </w:r>
        <w:r w:rsidDel="00FB0F82">
          <w:delText>between</w:delText>
        </w:r>
        <w:r w:rsidRPr="005C5674" w:rsidDel="00FB0F82">
          <w:delText xml:space="preserve"> 0552</w:delText>
        </w:r>
        <w:r w:rsidDel="00FB0F82">
          <w:delText xml:space="preserve">h and </w:delText>
        </w:r>
        <w:r w:rsidRPr="005C5674" w:rsidDel="00FB0F82">
          <w:delText>0623</w:delText>
        </w:r>
        <w:r w:rsidDel="00FB0F82">
          <w:delText>h</w:delText>
        </w:r>
        <w:r w:rsidRPr="005C5674" w:rsidDel="00FB0F82">
          <w:delText xml:space="preserve">), any </w:delText>
        </w:r>
        <w:r w:rsidDel="00FB0F82">
          <w:delText xml:space="preserve">impala or </w:delText>
        </w:r>
        <w:r w:rsidR="001F2605" w:rsidDel="00FB0F82">
          <w:delText>dikdik</w:delText>
        </w:r>
        <w:r w:rsidDel="00FB0F82">
          <w:delText xml:space="preserve"> </w:delText>
        </w:r>
        <w:r w:rsidRPr="005C5674" w:rsidDel="00FB0F82">
          <w:delText>GPS-collar locations recorded between 0600</w:delText>
        </w:r>
        <w:r w:rsidDel="00FB0F82">
          <w:delText>h</w:delText>
        </w:r>
        <w:r w:rsidRPr="005C5674" w:rsidDel="00FB0F82">
          <w:delText xml:space="preserve"> and 0930</w:delText>
        </w:r>
        <w:r w:rsidDel="00FB0F82">
          <w:delText>h</w:delText>
        </w:r>
        <w:r w:rsidRPr="005C5674" w:rsidDel="00FB0F82">
          <w:delText xml:space="preserve"> were </w:delText>
        </w:r>
        <w:r w:rsidDel="00FB0F82">
          <w:delText>categor</w:delText>
        </w:r>
        <w:r w:rsidR="0001182F" w:rsidDel="00FB0F82">
          <w:delText>ised</w:delText>
        </w:r>
        <w:r w:rsidDel="00FB0F82">
          <w:delText xml:space="preserve"> to occur within the</w:delText>
        </w:r>
        <w:r w:rsidRPr="005C5674" w:rsidDel="00FB0F82">
          <w:delText xml:space="preserve"> </w:delText>
        </w:r>
        <w:r w:rsidDel="00FB0F82">
          <w:delText>“</w:delText>
        </w:r>
        <w:r w:rsidRPr="005C5674" w:rsidDel="00FB0F82">
          <w:delText>morning</w:delText>
        </w:r>
        <w:r w:rsidDel="00FB0F82">
          <w:delText>”</w:delText>
        </w:r>
        <w:r w:rsidRPr="005C5674" w:rsidDel="00FB0F82">
          <w:delText xml:space="preserve"> period.</w:delText>
        </w:r>
        <w:r w:rsidDel="00FB0F82">
          <w:delText xml:space="preserve"> </w:delText>
        </w:r>
      </w:del>
      <w:r>
        <w:t xml:space="preserve">We </w:t>
      </w:r>
      <w:del w:id="103" w:author="Daniella Rabaiotti" w:date="2019-11-04T17:26:00Z">
        <w:r w:rsidDel="00FB0F82">
          <w:delText xml:space="preserve">likewise </w:delText>
        </w:r>
      </w:del>
      <w:r>
        <w:t xml:space="preserve">classified impala and </w:t>
      </w:r>
      <w:r w:rsidR="001F2605">
        <w:t>dikdik</w:t>
      </w:r>
      <w:r>
        <w:t xml:space="preserve"> “evening” GPS-locations as those recorded between </w:t>
      </w:r>
      <w:r w:rsidRPr="005C5674">
        <w:t xml:space="preserve">the first quartile of start times </w:t>
      </w:r>
      <w:r>
        <w:t xml:space="preserve">for hunting </w:t>
      </w:r>
      <w:del w:id="104" w:author="Rosie Woodroffe" w:date="2019-11-20T12:41:00Z">
        <w:r w:rsidDel="00093D10">
          <w:delText xml:space="preserve">periods </w:delText>
        </w:r>
      </w:del>
      <w:ins w:id="105" w:author="Rosie Woodroffe" w:date="2019-11-20T12:41:00Z">
        <w:r w:rsidR="00093D10">
          <w:t xml:space="preserve">bouts </w:t>
        </w:r>
      </w:ins>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w:t>
      </w:r>
      <w:del w:id="106" w:author="Daniella Rabaiotti" w:date="2019-11-04T17:26:00Z">
        <w:r w:rsidDel="00FB0F82">
          <w:delText xml:space="preserve">then </w:delText>
        </w:r>
      </w:del>
      <w:r>
        <w:t>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59397B3B" w:rsidR="00EC0DAE" w:rsidRDefault="00EC0DAE" w:rsidP="007C2A70">
      <w:r>
        <w:lastRenderedPageBreak/>
        <w:t xml:space="preserve">We analysed habitat use from a </w:t>
      </w:r>
      <w:del w:id="107" w:author="Rosie Woodroffe" w:date="2019-11-20T12:41:00Z">
        <w:r w:rsidDel="00093D10">
          <w:delText xml:space="preserve">habitat </w:delText>
        </w:r>
      </w:del>
      <w:r>
        <w:t xml:space="preserve">map of </w:t>
      </w:r>
      <w:proofErr w:type="spellStart"/>
      <w:r>
        <w:t>Mpala</w:t>
      </w:r>
      <w:proofErr w:type="spellEnd"/>
      <w:del w:id="108" w:author="Rosie Woodroffe" w:date="2019-11-20T12:41:00Z">
        <w:r w:rsidDel="00093D10">
          <w:delText>,</w:delText>
        </w:r>
      </w:del>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4FA93C5C"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w:t>
      </w:r>
      <w:r>
        <w:lastRenderedPageBreak/>
        <w:t xml:space="preserve">night-time periods. We also analysed hunt intensity as a continuous outcome variable, as well as a binary outcome variable describing whether or not a hunt was recorded during each period. Only 10% of hunting </w:t>
      </w:r>
      <w:del w:id="109" w:author="Rosie Woodroffe" w:date="2019-11-20T12:45:00Z">
        <w:r w:rsidDel="0094417B">
          <w:delText xml:space="preserve">periods </w:delText>
        </w:r>
      </w:del>
      <w:ins w:id="110" w:author="Rosie Woodroffe" w:date="2019-11-20T12:45:00Z">
        <w:r w:rsidR="0094417B">
          <w:t xml:space="preserve">bouts </w:t>
        </w:r>
      </w:ins>
      <w:r>
        <w:t xml:space="preserve">occurred during midday (accounting for 2% of daily activity), so these were not subjected to statistical analyses. For each </w:t>
      </w:r>
      <w:del w:id="111" w:author="Daniella Rabaiotti" w:date="2019-11-04T17:28:00Z">
        <w:r w:rsidDel="00FB0F82">
          <w:delText xml:space="preserve">of these </w:delText>
        </w:r>
      </w:del>
      <w:r>
        <w:t>outcome variable</w:t>
      </w:r>
      <w:del w:id="112" w:author="Daniella Rabaiotti" w:date="2019-11-04T17:28:00Z">
        <w:r w:rsidDel="00FB0F82">
          <w:delText>s</w:delText>
        </w:r>
      </w:del>
      <w:r>
        <w:t>,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1FAC3660"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The first of these variables described whether or not the pack was denning</w:t>
      </w:r>
      <w:ins w:id="113" w:author="Rosie Woodroffe" w:date="2019-11-20T12:48:00Z">
        <w:r w:rsidR="0094417B">
          <w:t>, and</w:t>
        </w:r>
      </w:ins>
      <w:del w:id="114" w:author="Rosie Woodroffe" w:date="2019-11-20T12:48:00Z">
        <w:r w:rsidDel="0094417B">
          <w:delText>.</w:delText>
        </w:r>
      </w:del>
      <w:r>
        <w:t xml:space="preserve"> </w:t>
      </w:r>
      <w:commentRangeStart w:id="115"/>
      <w:commentRangeStart w:id="116"/>
      <w:del w:id="117" w:author="Rosie Woodroffe" w:date="2019-11-20T12:48:00Z">
        <w:r w:rsidDel="0094417B">
          <w:delText xml:space="preserve">This </w:delText>
        </w:r>
        <w:r w:rsidR="006E26A5" w:rsidDel="0094417B">
          <w:delText xml:space="preserve">variable </w:delText>
        </w:r>
      </w:del>
      <w:r w:rsidR="006E26A5">
        <w:t xml:space="preserve">was included </w:t>
      </w:r>
      <w:r>
        <w:t xml:space="preserve">because </w:t>
      </w:r>
      <w:del w:id="118" w:author="Rosie Woodroffe" w:date="2019-11-20T12:48:00Z">
        <w:r w:rsidDel="0094417B">
          <w:delText xml:space="preserve">African </w:delText>
        </w:r>
      </w:del>
      <w:r>
        <w:t>wild dogs are more active during the denning period</w:t>
      </w:r>
      <w:del w:id="119" w:author="Daniella Rabaiotti" w:date="2019-11-04T17:29:00Z">
        <w:r w:rsidDel="00FB0F82">
          <w:delText>, presumably due to the energetic demands of raising a litter</w:delText>
        </w:r>
      </w:del>
      <w:r>
        <w:t xml:space="preserve"> (Woodroffe, Groom and McNutt 2017, Rabaiotti and Woodroffe 2019). The second variable was rainfall (in mm) on the day of the hunt</w:t>
      </w:r>
      <w:r w:rsidR="00104CED">
        <w:t xml:space="preserve">, as rainfall </w:t>
      </w:r>
      <w:r w:rsidR="006E26A5">
        <w:t>appears to</w:t>
      </w:r>
      <w:r>
        <w:t xml:space="preserve"> mitigate the impact of high temperatures on activity levels (Rabaiotti and Woodroffe 2019). </w:t>
      </w:r>
      <w:commentRangeEnd w:id="115"/>
      <w:r w:rsidR="00FB0F82">
        <w:rPr>
          <w:rStyle w:val="CommentReference"/>
        </w:rPr>
        <w:commentReference w:id="115"/>
      </w:r>
      <w:commentRangeEnd w:id="116"/>
      <w:r w:rsidR="00A6051F">
        <w:rPr>
          <w:rStyle w:val="CommentReference"/>
        </w:rPr>
        <w:commentReference w:id="116"/>
      </w:r>
      <w:r>
        <w:t xml:space="preserve">The third variable was moonlight, expressed in full-moon-hour equivalents, calculated </w:t>
      </w:r>
      <w:del w:id="120" w:author="Rosie Woodroffe" w:date="2019-11-20T12:48:00Z">
        <w:r w:rsidDel="0094417B">
          <w:delText xml:space="preserve">from </w:delText>
        </w:r>
      </w:del>
      <w:ins w:id="121" w:author="Rosie Woodroffe" w:date="2019-11-20T12:48:00Z">
        <w:r w:rsidR="0094417B">
          <w:t xml:space="preserve">using </w:t>
        </w:r>
      </w:ins>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xml:space="preserve">. Models of night-time activity included moonlight on the same night, while models of morning activity included the previous night’s moonlight, and </w:t>
      </w:r>
      <w:r>
        <w:lastRenderedPageBreak/>
        <w:t>models of evening activity included moonlight the subsequent night. For models of night-time activity, the time of moonrise and moonset were also included as explanatory variables.</w:t>
      </w:r>
    </w:p>
    <w:p w14:paraId="18A2EFCD" w14:textId="31462A97"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ins w:id="122" w:author="Rosie Woodroffe" w:date="2019-11-20T12:50:00Z">
        <w:r w:rsidR="0094417B">
          <w:t xml:space="preserve">daily </w:t>
        </w:r>
      </w:ins>
      <w:r>
        <w:t xml:space="preserve">rainfall, and </w:t>
      </w:r>
      <w:commentRangeStart w:id="123"/>
      <w:r>
        <w:t>rainfall phase</w:t>
      </w:r>
      <w:ins w:id="124" w:author="Rosie Woodroffe" w:date="2019-11-20T12:50:00Z">
        <w:r w:rsidR="0094417B">
          <w:t xml:space="preserve"> </w:t>
        </w:r>
      </w:ins>
      <w:del w:id="125" w:author="Rosie Woodroffe" w:date="2019-11-20T12:53:00Z">
        <w:r w:rsidDel="0094417B">
          <w:delText xml:space="preserve"> </w:delText>
        </w:r>
        <w:commentRangeEnd w:id="123"/>
        <w:r w:rsidR="0094417B" w:rsidDel="0094417B">
          <w:rPr>
            <w:rStyle w:val="CommentReference"/>
          </w:rPr>
          <w:commentReference w:id="123"/>
        </w:r>
      </w:del>
      <w:r>
        <w:t xml:space="preserve">as candidate explanatory variables. </w:t>
      </w:r>
      <w:moveToRangeStart w:id="126" w:author="Rosie Woodroffe" w:date="2019-11-20T12:53:00Z" w:name="move25146803"/>
      <w:moveTo w:id="127" w:author="Rosie Woodroffe" w:date="2019-11-20T12:53:00Z">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In constructing the array of models for multi-model inference, this rainfall phase variable was never included in the same model as daily rainfall, because the two were correlated.</w:t>
        </w:r>
      </w:moveTo>
      <w:moveToRangeEnd w:id="126"/>
      <w:ins w:id="128" w:author="Rosie Woodroffe" w:date="2019-11-20T12:53:00Z">
        <w:r w:rsidR="0094417B">
          <w:t xml:space="preserve"> </w:t>
        </w:r>
      </w:ins>
      <w:r>
        <w:t>For wild dogs, we also included explanatory variables describing denning and pack size</w:t>
      </w:r>
      <w:del w:id="129" w:author="Rosie Woodroffe" w:date="2019-11-20T12:51:00Z">
        <w:r w:rsidR="0001182F" w:rsidDel="0094417B">
          <w:delText xml:space="preserve"> as these have been shown to impact activity levels in the species</w:delText>
        </w:r>
      </w:del>
      <w:r>
        <w:t xml:space="preserve">. </w:t>
      </w:r>
    </w:p>
    <w:p w14:paraId="3DD64013" w14:textId="2F07BCC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del w:id="130" w:author="Rosie Woodroffe" w:date="2019-11-20T12:51:00Z">
        <w:r w:rsidDel="0094417B">
          <w:delText xml:space="preserve">periods </w:delText>
        </w:r>
      </w:del>
      <w:ins w:id="131" w:author="Rosie Woodroffe" w:date="2019-11-20T12:51:00Z">
        <w:r w:rsidR="0094417B">
          <w:t xml:space="preserve">bouts </w:t>
        </w:r>
      </w:ins>
      <w:r>
        <w:t xml:space="preserve">were included. We analysed these outcome variables using GLMMs with individual identity as a random effect, building a separate array of models for each time of day, and for all times of day together. Candidate explanatory variables were the </w:t>
      </w:r>
      <w:r>
        <w:lastRenderedPageBreak/>
        <w:t xml:space="preserve">same as for the analyses of wild dog activity (i.e., temperature, rainfall, moonlight, and, for wild dogs, denning), but also included a variable describing rainfall phase. </w:t>
      </w:r>
      <w:del w:id="132" w:author="Daniella Rabaiotti" w:date="2019-11-04T17:31:00Z">
        <w:r w:rsidDel="00FB0F82">
          <w:delText>Reflecting the unpredictable rainfall at our study site, and f</w:delText>
        </w:r>
      </w:del>
      <w:moveFromRangeStart w:id="133" w:author="Rosie Woodroffe" w:date="2019-11-20T12:53:00Z" w:name="move25146803"/>
      <w:moveFrom w:id="134" w:author="Rosie Woodroffe" w:date="2019-11-20T12:53:00Z">
        <w:ins w:id="135" w:author="Daniella Rabaiotti" w:date="2019-11-04T17:31:00Z">
          <w:r w:rsidR="00FB0F82" w:rsidDel="0094417B">
            <w:t>F</w:t>
          </w:r>
        </w:ins>
        <w:r w:rsidDel="0094417B">
          <w:t xml:space="preserve">ollowing </w:t>
        </w:r>
        <w:r w:rsidRPr="00371AAD" w:rsidDel="0094417B">
          <w:t xml:space="preserve">Ford </w:t>
        </w:r>
        <w:r w:rsidRPr="00371AAD" w:rsidDel="0094417B">
          <w:rPr>
            <w:i/>
            <w:iCs/>
          </w:rPr>
          <w:t>et al.</w:t>
        </w:r>
        <w:r w:rsidDel="0094417B">
          <w:t xml:space="preserve"> </w:t>
        </w:r>
        <w:r w:rsidDel="0094417B">
          <w:fldChar w:fldCharType="begin"/>
        </w:r>
        <w:r w:rsidDel="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Del="0094417B">
          <w:fldChar w:fldCharType="separate"/>
        </w:r>
        <w:r w:rsidDel="0094417B">
          <w:rPr>
            <w:noProof/>
          </w:rPr>
          <w:t>(2014)</w:t>
        </w:r>
        <w:r w:rsidDel="0094417B">
          <w:fldChar w:fldCharType="end"/>
        </w:r>
        <w:r w:rsidRPr="00371AAD" w:rsidDel="0094417B">
          <w:t xml:space="preserve">, we considered days to fall within “wet phases” if &gt;50mm of rain had fallen in the previous four weeks, </w:t>
        </w:r>
        <w:r w:rsidDel="0094417B">
          <w:t>and classed</w:t>
        </w:r>
        <w:r w:rsidRPr="00371AAD" w:rsidDel="0094417B">
          <w:t xml:space="preserve"> all other days as </w:t>
        </w:r>
        <w:r w:rsidDel="0094417B">
          <w:t xml:space="preserve">falling in </w:t>
        </w:r>
        <w:r w:rsidRPr="00371AAD" w:rsidDel="0094417B">
          <w:t xml:space="preserve">“dry phases”. </w:t>
        </w:r>
        <w:r w:rsidDel="0094417B">
          <w:t>In constructing the array of models for multi-model inference, this rainfall phase variable was never included in the same model as daily rainfall, because the two were correlated.</w:t>
        </w:r>
      </w:moveFrom>
      <w:moveFromRangeEnd w:id="133"/>
    </w:p>
    <w:p w14:paraId="5F64E002" w14:textId="2B92902B" w:rsidR="00EC0DAE" w:rsidRDefault="00EC0DAE" w:rsidP="007C2A70">
      <w:r>
        <w:t>In the chase-</w:t>
      </w:r>
      <w:r w:rsidRPr="00F3547A">
        <w:rPr>
          <w:highlight w:val="yellow"/>
          <w:rPrChange w:id="136" w:author="Rosie Woodroffe" w:date="2019-11-20T12:53:00Z">
            <w:rPr/>
          </w:rPrChange>
        </w:rPr>
        <w:t>speed</w:t>
      </w:r>
      <w:r>
        <w:t xml:space="preserve"> scenario (Scenario 4), we predicted that chase distances of impala would be shorter on hotter days, while chase distances of </w:t>
      </w:r>
      <w:r w:rsidR="0001182F">
        <w:t>dikdik</w:t>
      </w:r>
      <w:r>
        <w:t xml:space="preserve"> would be longer, leading to greater predation on impala on hotter days (Table 1). We could not measure chase distance</w:t>
      </w:r>
      <w:ins w:id="137" w:author="Rosie Woodroffe" w:date="2019-11-20T12:53:00Z">
        <w:r w:rsidR="00F3547A">
          <w:t>,</w:t>
        </w:r>
      </w:ins>
      <w:r>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w:t>
      </w:r>
      <w:commentRangeStart w:id="138"/>
      <w:r>
        <w:t xml:space="preserve">and land use </w:t>
      </w:r>
      <w:del w:id="139" w:author="Rosie Woodroffe" w:date="2019-11-20T12:54:00Z">
        <w:r w:rsidDel="00F3547A">
          <w:delText>type</w:delText>
        </w:r>
        <w:commentRangeEnd w:id="138"/>
        <w:r w:rsidR="003C7D90" w:rsidDel="00F3547A">
          <w:rPr>
            <w:rStyle w:val="CommentReference"/>
          </w:rPr>
          <w:commentReference w:id="138"/>
        </w:r>
      </w:del>
      <w:ins w:id="140" w:author="Rosie Woodroffe" w:date="2019-11-20T12:54:00Z">
        <w:r w:rsidR="00F3547A">
          <w:t>(community vs private land, to reflect var</w:t>
        </w:r>
      </w:ins>
      <w:ins w:id="141" w:author="Rosie Woodroffe" w:date="2019-11-20T12:55:00Z">
        <w:r w:rsidR="00F3547A">
          <w:t>iation in impala abundance)</w:t>
        </w:r>
      </w:ins>
      <w:del w:id="142" w:author="Daniella Rabaiotti" w:date="2019-11-04T17:32:00Z">
        <w:r w:rsidDel="00FB0F82">
          <w:delText xml:space="preserve"> </w:delText>
        </w:r>
        <w:r w:rsidDel="00FB0F82">
          <w:fldChar w:fldCharType="begin"/>
        </w:r>
        <w:r w:rsidDel="00FB0F82">
          <w:del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delInstrText>
        </w:r>
        <w:r w:rsidDel="00FB0F82">
          <w:fldChar w:fldCharType="separate"/>
        </w:r>
        <w:r w:rsidDel="00FB0F82">
          <w:rPr>
            <w:noProof/>
          </w:rPr>
          <w:delText>(as a previous study showed that impala were consumed less frequently on community land, relative to private land, Woodroffe</w:delText>
        </w:r>
        <w:r w:rsidRPr="003A5CF2" w:rsidDel="00FB0F82">
          <w:rPr>
            <w:i/>
            <w:noProof/>
          </w:rPr>
          <w:delText xml:space="preserve"> et al.</w:delText>
        </w:r>
        <w:r w:rsidDel="00FB0F82">
          <w:rPr>
            <w:noProof/>
          </w:rPr>
          <w:delText xml:space="preserve"> 2007)</w:delText>
        </w:r>
        <w:r w:rsidDel="00FB0F82">
          <w:fldChar w:fldCharType="end"/>
        </w:r>
      </w:del>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commentRangeStart w:id="143"/>
      <w:r w:rsidRPr="00353270">
        <w:t>Daily movement patterns</w:t>
      </w:r>
    </w:p>
    <w:p w14:paraId="2D169B91" w14:textId="2CFB6D2F" w:rsidR="00EC0DAE" w:rsidRPr="007C2A70" w:rsidRDefault="00EC0DAE" w:rsidP="007C2A70">
      <w:r>
        <w:rPr>
          <w:rFonts w:ascii="Cambria" w:hAnsi="Cambria"/>
        </w:rPr>
        <w:tab/>
      </w:r>
      <w:r w:rsidRPr="007C2A70">
        <w:t xml:space="preserve">African wild dogs showed a strongly crepuscular activity pattern, </w:t>
      </w:r>
      <w:r w:rsidR="001F2605">
        <w:t xml:space="preserve">with </w:t>
      </w:r>
      <w:del w:id="144" w:author="Rosie Woodroffe" w:date="2019-11-20T12:55:00Z">
        <w:r w:rsidR="001F2605" w:rsidDel="001C7C81">
          <w:delText xml:space="preserve">the majority of both </w:delText>
        </w:r>
      </w:del>
      <w:r w:rsidR="001F2605">
        <w:t xml:space="preserve">hunts and daily activity </w:t>
      </w:r>
      <w:del w:id="145" w:author="Rosie Woodroffe" w:date="2019-11-20T12:55:00Z">
        <w:r w:rsidR="001F2605" w:rsidDel="001C7C81">
          <w:delText xml:space="preserve">occurring </w:delText>
        </w:r>
      </w:del>
      <w:ins w:id="146" w:author="Rosie Woodroffe" w:date="2019-11-20T12:55:00Z">
        <w:r w:rsidR="001C7C81">
          <w:t xml:space="preserve">concentrated </w:t>
        </w:r>
      </w:ins>
      <w:r w:rsidR="001F2605">
        <w:t>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commentRangeEnd w:id="143"/>
      <w:r w:rsidR="00733B37">
        <w:rPr>
          <w:rStyle w:val="CommentReference"/>
        </w:rPr>
        <w:commentReference w:id="143"/>
      </w:r>
    </w:p>
    <w:p w14:paraId="575AE04B" w14:textId="77777777" w:rsidR="00EC0DAE" w:rsidRDefault="00EC0DAE" w:rsidP="007C2A70"/>
    <w:p w14:paraId="545B762F" w14:textId="50A29E9F" w:rsidR="00EC0DAE" w:rsidRPr="009E6B29" w:rsidRDefault="00EC0DAE" w:rsidP="007C2A70">
      <w:pPr>
        <w:pStyle w:val="Heading2"/>
      </w:pPr>
      <w:commentRangeStart w:id="147"/>
      <w:r w:rsidRPr="009E6B29">
        <w:t xml:space="preserve">Effects of ambient temperature on </w:t>
      </w:r>
      <w:r>
        <w:t>wild dog hunting patterns</w:t>
      </w:r>
    </w:p>
    <w:p w14:paraId="53D1DA37" w14:textId="2B0F745E"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 xml:space="preserve">(Table 2). These shorter hunting periods reflected earlier start and stop times in </w:t>
      </w:r>
      <w:r w:rsidRPr="007C2A70">
        <w:lastRenderedPageBreak/>
        <w:t xml:space="preserve">the morning (Table S2) and later start times in the evening (Table S3). </w:t>
      </w:r>
      <w:r w:rsidR="00104CED">
        <w:t>In addition to</w:t>
      </w:r>
      <w:r w:rsidRPr="007C2A70">
        <w:t xml:space="preserve">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r w:rsidRPr="007C2A70">
        <w:t>rainfall:temperature</w:t>
      </w:r>
      <w:proofErr w:type="spellEnd"/>
      <w:r w:rsidRPr="007C2A70">
        <w:t xml:space="preserve"> interactions included in some of the top models for hunt duration and intensity (Table S2, Table S3). Packs were consistently more active during daytime when they were denning (Table S2, Table S3).</w:t>
      </w:r>
      <w:commentRangeEnd w:id="147"/>
      <w:r w:rsidR="008C0198">
        <w:rPr>
          <w:rStyle w:val="CommentReference"/>
        </w:rPr>
        <w:commentReference w:id="147"/>
      </w:r>
    </w:p>
    <w:p w14:paraId="34AD5476" w14:textId="38F1ABB4"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BAEB463"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t>
      </w:r>
      <w:del w:id="148" w:author="Rosie Woodroffe" w:date="2019-11-20T12:58:00Z">
        <w:r w:rsidRPr="007C2A70" w:rsidDel="001C7C81">
          <w:delText xml:space="preserve">were found in </w:delText>
        </w:r>
        <w:r w:rsidR="007E3733" w:rsidDel="001C7C81">
          <w:delText xml:space="preserve">areas with </w:delText>
        </w:r>
        <w:r w:rsidRPr="007C2A70" w:rsidDel="001C7C81">
          <w:delText>the lowest levels of</w:delText>
        </w:r>
      </w:del>
      <w:ins w:id="149" w:author="Rosie Woodroffe" w:date="2019-11-20T12:58:00Z">
        <w:r w:rsidR="001C7C81">
          <w:t>used the least</w:t>
        </w:r>
      </w:ins>
      <w:r w:rsidRPr="007C2A70">
        <w:t xml:space="preserve"> </w:t>
      </w:r>
      <w:del w:id="150" w:author="Rosie Woodroffe" w:date="2019-11-20T12:58:00Z">
        <w:r w:rsidRPr="007C2A70" w:rsidDel="001C7C81">
          <w:delText xml:space="preserve">woody </w:delText>
        </w:r>
      </w:del>
      <w:ins w:id="151" w:author="Rosie Woodroffe" w:date="2019-11-20T12:58:00Z">
        <w:r w:rsidR="001C7C81" w:rsidRPr="007C2A70">
          <w:t>wood</w:t>
        </w:r>
        <w:r w:rsidR="001C7C81">
          <w:t>ed</w:t>
        </w:r>
        <w:r w:rsidR="001C7C81" w:rsidRPr="007C2A70">
          <w:t xml:space="preserve"> </w:t>
        </w:r>
      </w:ins>
      <w:del w:id="152" w:author="Rosie Woodroffe" w:date="2019-11-20T12:58:00Z">
        <w:r w:rsidRPr="007C2A70" w:rsidDel="001C7C81">
          <w:delText xml:space="preserve">cover </w:delText>
        </w:r>
      </w:del>
      <w:ins w:id="153" w:author="Rosie Woodroffe" w:date="2019-11-20T12:58:00Z">
        <w:r w:rsidR="001C7C81">
          <w:t>areas</w:t>
        </w:r>
        <w:r w:rsidR="001C7C81" w:rsidRPr="007C2A70">
          <w:t xml:space="preserve"> </w:t>
        </w:r>
      </w:ins>
      <w:ins w:id="154" w:author="Rosie Woodroffe" w:date="2019-11-20T12:59:00Z">
        <w:r w:rsidR="001C7C81">
          <w:t xml:space="preserve">at night, and </w:t>
        </w:r>
      </w:ins>
      <w:r w:rsidRPr="007C2A70">
        <w:t xml:space="preserve">during the morning </w:t>
      </w:r>
      <w:del w:id="155" w:author="Rosie Woodroffe" w:date="2019-11-20T12:59:00Z">
        <w:r w:rsidRPr="007C2A70" w:rsidDel="001C7C81">
          <w:delText xml:space="preserve">and night-time </w:delText>
        </w:r>
      </w:del>
      <w:r w:rsidRPr="007C2A70">
        <w:t>period</w:t>
      </w:r>
      <w:del w:id="156" w:author="Rosie Woodroffe" w:date="2019-11-20T12:59:00Z">
        <w:r w:rsidRPr="007C2A70" w:rsidDel="001C7C81">
          <w:delText>s</w:delText>
        </w:r>
      </w:del>
      <w:r w:rsidRPr="007C2A70">
        <w:t xml:space="preserve">, </w:t>
      </w:r>
      <w:del w:id="157" w:author="Rosie Woodroffe" w:date="2019-11-20T12:58:00Z">
        <w:r w:rsidRPr="007C2A70" w:rsidDel="001C7C81">
          <w:delText xml:space="preserve">in comparison </w:delText>
        </w:r>
        <w:r w:rsidR="007E3733" w:rsidDel="001C7C81">
          <w:delText>with</w:delText>
        </w:r>
      </w:del>
      <w:ins w:id="158" w:author="Rosie Woodroffe" w:date="2019-11-20T12:58:00Z">
        <w:r w:rsidR="001C7C81">
          <w:t>whereas</w:t>
        </w:r>
      </w:ins>
      <w:r w:rsidR="007E3733" w:rsidRPr="007C2A70">
        <w:t xml:space="preserve"> </w:t>
      </w:r>
      <w:r w:rsidRPr="007C2A70">
        <w:t>wild dogs</w:t>
      </w:r>
      <w:del w:id="159" w:author="Rosie Woodroffe" w:date="2019-11-20T12:58:00Z">
        <w:r w:rsidR="007E3733" w:rsidDel="001C7C81">
          <w:delText>,</w:delText>
        </w:r>
        <w:r w:rsidRPr="007C2A70" w:rsidDel="001C7C81">
          <w:delText xml:space="preserve"> which</w:delText>
        </w:r>
      </w:del>
      <w:r w:rsidRPr="007C2A70">
        <w:t xml:space="preserve"> used the </w:t>
      </w:r>
      <w:del w:id="160" w:author="Rosie Woodroffe" w:date="2019-11-20T12:58:00Z">
        <w:r w:rsidRPr="007C2A70" w:rsidDel="001C7C81">
          <w:delText>highest levels of</w:delText>
        </w:r>
      </w:del>
      <w:ins w:id="161" w:author="Rosie Woodroffe" w:date="2019-11-20T12:58:00Z">
        <w:r w:rsidR="001C7C81">
          <w:t>most</w:t>
        </w:r>
      </w:ins>
      <w:r w:rsidRPr="007C2A70">
        <w:t xml:space="preserve"> wood</w:t>
      </w:r>
      <w:ins w:id="162" w:author="Rosie Woodroffe" w:date="2019-11-20T12:58:00Z">
        <w:r w:rsidR="001C7C81">
          <w:t>ed</w:t>
        </w:r>
      </w:ins>
      <w:del w:id="163" w:author="Rosie Woodroffe" w:date="2019-11-20T12:58:00Z">
        <w:r w:rsidRPr="007C2A70" w:rsidDel="001C7C81">
          <w:delText>y</w:delText>
        </w:r>
      </w:del>
      <w:r w:rsidRPr="007C2A70">
        <w:t xml:space="preserve"> </w:t>
      </w:r>
      <w:del w:id="164" w:author="Rosie Woodroffe" w:date="2019-11-20T12:58:00Z">
        <w:r w:rsidRPr="007C2A70" w:rsidDel="001C7C81">
          <w:delText xml:space="preserve">cover </w:delText>
        </w:r>
      </w:del>
      <w:ins w:id="165" w:author="Rosie Woodroffe" w:date="2019-11-20T12:58:00Z">
        <w:r w:rsidR="001C7C81">
          <w:t>areas at</w:t>
        </w:r>
        <w:r w:rsidR="001C7C81" w:rsidRPr="007C2A70">
          <w:t xml:space="preserve"> </w:t>
        </w:r>
      </w:ins>
      <w:del w:id="166" w:author="Rosie Woodroffe" w:date="2019-11-20T12:58:00Z">
        <w:r w:rsidRPr="007C2A70" w:rsidDel="001C7C81">
          <w:delText xml:space="preserve">during the </w:delText>
        </w:r>
      </w:del>
      <w:r w:rsidRPr="007C2A70">
        <w:t xml:space="preserve">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w:t>
      </w:r>
      <w:r w:rsidRPr="007C2A70">
        <w:lastRenderedPageBreak/>
        <w:t>cover based on ambient temperature, and no evidence of such selection by hunting wild dog packs (Table 3).</w:t>
      </w:r>
    </w:p>
    <w:p w14:paraId="79BDEAE4" w14:textId="7052CC82" w:rsidR="00EC0DAE" w:rsidRPr="007C2A70" w:rsidRDefault="00EC0DAE" w:rsidP="007C2A70">
      <w:r w:rsidRPr="007C2A70">
        <w:tab/>
        <w:t xml:space="preserve">The three species also varied in their use of glades. </w:t>
      </w:r>
      <w:commentRangeStart w:id="167"/>
      <w:commentRangeStart w:id="168"/>
      <w:r w:rsidRPr="007C2A70">
        <w:t xml:space="preserve">On average, we recorded </w:t>
      </w:r>
      <w:r w:rsidR="0001182F">
        <w:t>dikdik</w:t>
      </w:r>
      <w:r w:rsidRPr="007C2A70">
        <w:t xml:space="preserve"> closest to glades, and wild dogs furthest</w:t>
      </w:r>
      <w:r w:rsidR="00104CED">
        <w:t xml:space="preserve"> from glades</w:t>
      </w:r>
      <w:r w:rsidRPr="007C2A70">
        <w:t>, irrespective of time period</w:t>
      </w:r>
      <w:r w:rsidR="005310DD">
        <w:t xml:space="preserve"> (Figure S4)</w:t>
      </w:r>
      <w:r w:rsidRPr="007C2A70">
        <w:t xml:space="preserve">. </w:t>
      </w:r>
      <w:commentRangeEnd w:id="167"/>
      <w:r w:rsidR="00C822DD">
        <w:rPr>
          <w:rStyle w:val="CommentReference"/>
        </w:rPr>
        <w:commentReference w:id="167"/>
      </w:r>
      <w:commentRangeEnd w:id="168"/>
      <w:r w:rsidR="001C7C81">
        <w:rPr>
          <w:rStyle w:val="CommentReference"/>
        </w:rPr>
        <w:commentReference w:id="168"/>
      </w:r>
      <w:r w:rsidRPr="007C2A70">
        <w:t>Consistent with the nocturnal prey-switching scenario (Scenario 2</w:t>
      </w:r>
      <w:commentRangeStart w:id="169"/>
      <w:r w:rsidRPr="007C2A70">
        <w:t xml:space="preserve">), impala </w:t>
      </w:r>
      <w:proofErr w:type="gramStart"/>
      <w:r w:rsidRPr="007C2A70">
        <w:t>were</w:t>
      </w:r>
      <w:proofErr w:type="gramEnd"/>
      <w:r w:rsidRPr="007C2A70">
        <w:t xml:space="preserve"> more likely to be located in glades at night than at other times</w:t>
      </w:r>
      <w:r w:rsidR="009726C1">
        <w:t xml:space="preserve"> (Figure </w:t>
      </w:r>
      <w:r w:rsidR="00C840A2">
        <w:t>3C</w:t>
      </w:r>
      <w:r w:rsidR="009726C1">
        <w:t>)</w:t>
      </w:r>
      <w:r w:rsidRPr="007C2A70">
        <w:t>,</w:t>
      </w:r>
      <w:commentRangeEnd w:id="169"/>
      <w:r w:rsidR="00762D27">
        <w:rPr>
          <w:rStyle w:val="CommentReference"/>
        </w:rPr>
        <w:commentReference w:id="169"/>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41AC7EBD" w:rsidR="00EC0DAE" w:rsidRDefault="00EC0DAE" w:rsidP="007C2A70">
      <w:r>
        <w:tab/>
        <w:t xml:space="preserve">Our analyses revealed clear associations between ambient temperature and the behaviour of both predator and prey species, which appeared to influence </w:t>
      </w:r>
      <w:ins w:id="170" w:author="AT F" w:date="2019-11-18T15:20:00Z">
        <w:r w:rsidR="00F9589D">
          <w:t xml:space="preserve">trophic </w:t>
        </w:r>
      </w:ins>
      <w:del w:id="171" w:author="AT F" w:date="2019-11-18T15:20:00Z">
        <w:r w:rsidDel="00F9589D">
          <w:delText>predation risk</w:delText>
        </w:r>
      </w:del>
      <w:ins w:id="172" w:author="AT F" w:date="2019-11-18T15:20:00Z">
        <w:r w:rsidR="00F9589D">
          <w:t>interactions</w:t>
        </w:r>
      </w:ins>
      <w:r>
        <w:t xml:space="preserve">. Our findings were most consistent with the reduced foraging time scenario (Scenario 1), under which we predicted that, on hot days, wild dogs would spend less of the </w:t>
      </w:r>
      <w:r>
        <w:lastRenderedPageBreak/>
        <w:t xml:space="preserve">daylight period hunting, and </w:t>
      </w:r>
      <w:del w:id="173" w:author="Daniella Rabaiotti" w:date="2019-11-04T17:32:00Z">
        <w:r w:rsidDel="00FB0F82">
          <w:delText xml:space="preserve">would </w:delText>
        </w:r>
      </w:del>
      <w:r>
        <w:t xml:space="preserve">therefore prefer abundant small prey over larger </w:t>
      </w:r>
      <w:ins w:id="174" w:author="Rosie Woodroffe" w:date="2019-11-20T13:04:00Z">
        <w:r w:rsidR="00FA6513">
          <w:t xml:space="preserve">but less abundant </w:t>
        </w:r>
      </w:ins>
      <w:r>
        <w:t>prey</w:t>
      </w:r>
      <w:del w:id="175" w:author="Rosie Woodroffe" w:date="2019-11-20T13:05:00Z">
        <w:r w:rsidDel="00FA6513">
          <w:delText xml:space="preserve"> which take longer to locate</w:delText>
        </w:r>
      </w:del>
      <w:r>
        <w:t xml:space="preserve">. Consistent with these predictions, we found that wild </w:t>
      </w:r>
      <w:del w:id="176" w:author="Rosie Woodroffe" w:date="2019-11-20T13:05:00Z">
        <w:r w:rsidDel="00CA2D5D">
          <w:delText xml:space="preserve">dogs’ </w:delText>
        </w:r>
      </w:del>
      <w:ins w:id="177" w:author="Rosie Woodroffe" w:date="2019-11-20T13:05:00Z">
        <w:r w:rsidR="00CA2D5D">
          <w:t xml:space="preserve">dogs spent less time hunting during daytime hours </w:t>
        </w:r>
      </w:ins>
      <w:del w:id="178" w:author="Rosie Woodroffe" w:date="2019-11-20T13:05:00Z">
        <w:r w:rsidDel="00CA2D5D">
          <w:delText xml:space="preserve">morning hunts ended earlier </w:delText>
        </w:r>
      </w:del>
      <w:r>
        <w:t>(Table S2</w:t>
      </w:r>
      <w:del w:id="179" w:author="Rosie Woodroffe" w:date="2019-11-20T13:05:00Z">
        <w:r w:rsidDel="00CA2D5D">
          <w:delText>), and evening hunts started later</w:delText>
        </w:r>
      </w:del>
      <w:ins w:id="180" w:author="Rosie Woodroffe" w:date="2019-11-20T13:05:00Z">
        <w:r w:rsidR="00CA2D5D">
          <w:t xml:space="preserve">, </w:t>
        </w:r>
      </w:ins>
      <w:del w:id="181" w:author="Rosie Woodroffe" w:date="2019-11-20T13:05:00Z">
        <w:r w:rsidDel="00CA2D5D">
          <w:delText xml:space="preserve"> (</w:delText>
        </w:r>
      </w:del>
      <w:r>
        <w:t>Table S3)</w:t>
      </w:r>
      <w:del w:id="182" w:author="Rosie Woodroffe" w:date="2019-11-20T13:05:00Z">
        <w:r w:rsidR="00104CED" w:rsidDel="00CA2D5D">
          <w:delText>:</w:delText>
        </w:r>
        <w:r w:rsidDel="00CA2D5D">
          <w:delText xml:space="preserve"> overall, less time was spent hunting during daytime hours</w:delText>
        </w:r>
      </w:del>
      <w:r>
        <w:t xml:space="preserve">. </w:t>
      </w:r>
      <w:r w:rsidR="00F500D2">
        <w:t>Previously</w:t>
      </w:r>
      <w:del w:id="183" w:author="Rosie Woodroffe" w:date="2019-11-20T13:06:00Z">
        <w:r w:rsidR="00F500D2" w:rsidDel="00CA2D5D">
          <w:delText>,</w:delText>
        </w:r>
      </w:del>
      <w:r w:rsidR="00F500D2">
        <w:t xml:space="preserve"> we</w:t>
      </w:r>
      <w:r>
        <w:t xml:space="preserve"> </w:t>
      </w:r>
      <w:r w:rsidR="00F500D2">
        <w:t>posited that</w:t>
      </w:r>
      <w:ins w:id="184" w:author="Rosie Woodroffe" w:date="2019-11-20T13:06:00Z">
        <w:r w:rsidR="00CA2D5D">
          <w:t>, on average,</w:t>
        </w:r>
      </w:ins>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del w:id="185" w:author="Rosie Woodroffe" w:date="2019-11-20T13:09:00Z">
        <w:r w:rsidDel="00CA2D5D">
          <w:delText>4</w:delText>
        </w:r>
      </w:del>
      <w:ins w:id="186" w:author="Rosie Woodroffe" w:date="2019-11-20T13:09:00Z">
        <w:r w:rsidR="00CA2D5D">
          <w:t>5</w:t>
        </w:r>
      </w:ins>
      <w:r>
        <w:t>).</w:t>
      </w:r>
    </w:p>
    <w:p w14:paraId="108CB28E" w14:textId="7EB64554"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w:t>
      </w:r>
      <w:del w:id="187" w:author="Rosie Woodroffe" w:date="2019-11-20T13:07:00Z">
        <w:r w:rsidDel="00CA2D5D">
          <w:delText xml:space="preserve">usually </w:delText>
        </w:r>
      </w:del>
      <w:r>
        <w:t xml:space="preserve">located in glades at night (Table 4), there was no evidence that wild dogs targeted impala at night. Wild dogs were no closer to glades at night than at other times of day, </w:t>
      </w:r>
      <w:del w:id="188" w:author="Rosie Woodroffe" w:date="2019-11-20T13:08:00Z">
        <w:r w:rsidDel="00CA2D5D">
          <w:delText xml:space="preserve">and </w:delText>
        </w:r>
      </w:del>
      <w:r>
        <w:t>were no closer to glades on nights when daytime temperatures had been high (Table 4)</w:t>
      </w:r>
      <w:ins w:id="189" w:author="Rosie Woodroffe" w:date="2019-11-20T13:08:00Z">
        <w:r w:rsidR="00CA2D5D">
          <w:t xml:space="preserve">, and were less likely to consume impala in hot weather (Table </w:t>
        </w:r>
      </w:ins>
      <w:ins w:id="190" w:author="Rosie Woodroffe" w:date="2019-11-20T13:09:00Z">
        <w:r w:rsidR="00CA2D5D">
          <w:t>5</w:t>
        </w:r>
      </w:ins>
      <w:ins w:id="191" w:author="Rosie Woodroffe" w:date="2019-11-20T13:08:00Z">
        <w:r w:rsidR="00CA2D5D">
          <w:t>)</w:t>
        </w:r>
      </w:ins>
      <w:r>
        <w:t xml:space="preserve">. </w:t>
      </w:r>
      <w:commentRangeStart w:id="192"/>
      <w:del w:id="193" w:author="Daniella Rabaiotti" w:date="2019-11-04T17:33:00Z">
        <w:r w:rsidDel="00FB0F82">
          <w:delText>Interestingly, i</w:delText>
        </w:r>
      </w:del>
      <w:ins w:id="194" w:author="Daniella Rabaiotti" w:date="2019-11-04T17:33:00Z">
        <w:r w:rsidR="00FB0F82">
          <w:t>I</w:t>
        </w:r>
      </w:ins>
      <w:r>
        <w:t xml:space="preserve">mpala </w:t>
      </w:r>
      <w:ins w:id="195" w:author="AT F" w:date="2019-11-18T16:18:00Z">
        <w:r w:rsidR="00EF7192">
          <w:t>occurred</w:t>
        </w:r>
      </w:ins>
      <w:del w:id="196" w:author="AT F" w:date="2019-11-18T16:18:00Z">
        <w:r w:rsidDel="00EF7192">
          <w:delText>were</w:delText>
        </w:r>
      </w:del>
      <w:r>
        <w:t xml:space="preserve"> less frequently </w:t>
      </w:r>
      <w:del w:id="197" w:author="AT F" w:date="2019-11-18T16:18:00Z">
        <w:r w:rsidDel="00EF7192">
          <w:delText xml:space="preserve">located </w:delText>
        </w:r>
      </w:del>
      <w:r>
        <w:t xml:space="preserve">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ins w:id="198" w:author="AT F" w:date="2019-11-18T16:18:00Z">
        <w:r w:rsidR="00EF7192">
          <w:t xml:space="preserve"> and possibly other large predators as well. </w:t>
        </w:r>
      </w:ins>
      <w:del w:id="199" w:author="AT F" w:date="2019-11-18T16:18:00Z">
        <w:r w:rsidDel="00EF7192">
          <w:delText xml:space="preserve">, so </w:delText>
        </w:r>
      </w:del>
      <w:ins w:id="200" w:author="AT F" w:date="2019-11-18T16:18:00Z">
        <w:r w:rsidR="00EF7192">
          <w:t xml:space="preserve">If so, it </w:t>
        </w:r>
      </w:ins>
      <w:ins w:id="201" w:author="AT F" w:date="2019-11-18T16:19:00Z">
        <w:r w:rsidR="00EF7192">
          <w:t xml:space="preserve">is </w:t>
        </w:r>
      </w:ins>
      <w:del w:id="202" w:author="AT F" w:date="2019-11-18T16:18:00Z">
        <w:r w:rsidDel="00EF7192">
          <w:delText xml:space="preserve">it is </w:delText>
        </w:r>
      </w:del>
      <w:r>
        <w:t xml:space="preserve">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w:t>
      </w:r>
      <w:del w:id="203" w:author="AT F" w:date="2019-11-18T16:19:00Z">
        <w:r w:rsidDel="00865A4E">
          <w:delText>remains were less likely to be found</w:delText>
        </w:r>
      </w:del>
      <w:ins w:id="204" w:author="AT F" w:date="2019-11-18T16:19:00Z">
        <w:r w:rsidR="00865A4E">
          <w:t>were less common</w:t>
        </w:r>
      </w:ins>
      <w:r>
        <w:t xml:space="preserve"> in wild dog scats following periods of high ambient temperature (Table 4). </w:t>
      </w:r>
      <w:commentRangeEnd w:id="192"/>
      <w:r w:rsidR="008631A7">
        <w:rPr>
          <w:rStyle w:val="CommentReference"/>
        </w:rPr>
        <w:lastRenderedPageBreak/>
        <w:commentReference w:id="192"/>
      </w:r>
      <w:r>
        <w:t>Hence, Scenario 2 did not generate the predicted consequences for either predator behaviour or predation risk.</w:t>
      </w:r>
    </w:p>
    <w:p w14:paraId="00AAB853" w14:textId="67F3991F"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del w:id="205" w:author="Rosie Woodroffe" w:date="2019-11-20T13:13:00Z">
        <w:r w:rsidDel="001C53E1">
          <w:delText>4</w:delText>
        </w:r>
      </w:del>
      <w:ins w:id="206" w:author="Rosie Woodroffe" w:date="2019-11-20T13:13:00Z">
        <w:r w:rsidR="001C53E1">
          <w:t>5</w:t>
        </w:r>
      </w:ins>
      <w:r>
        <w:t>). Hence, although impala behaviour changed in line with the predictions of the shade-seeking scenario (Scenario 3), this change did not generate the predicted impact on predation risk.</w:t>
      </w:r>
    </w:p>
    <w:p w14:paraId="306DE740" w14:textId="6384F0D1" w:rsidR="00EC0DAE" w:rsidRDefault="00EC0DAE" w:rsidP="007C2A70">
      <w:r>
        <w:tab/>
        <w:t xml:space="preserve">Under the chase </w:t>
      </w:r>
      <w:r w:rsidRPr="001C53E1">
        <w:rPr>
          <w:highlight w:val="yellow"/>
          <w:rPrChange w:id="207" w:author="Rosie Woodroffe" w:date="2019-11-20T13:14:00Z">
            <w:rPr/>
          </w:rPrChange>
        </w:rPr>
        <w:t>speed</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w:t>
      </w:r>
      <w:r>
        <w:lastRenderedPageBreak/>
        <w:t xml:space="preserve">opposite pattern (Table </w:t>
      </w:r>
      <w:del w:id="208" w:author="Rosie Woodroffe" w:date="2019-11-20T13:14:00Z">
        <w:r w:rsidDel="001C53E1">
          <w:delText>4</w:delText>
        </w:r>
      </w:del>
      <w:ins w:id="209" w:author="Rosie Woodroffe" w:date="2019-11-20T13:14:00Z">
        <w:r w:rsidR="001C53E1">
          <w:t>5</w:t>
        </w:r>
      </w:ins>
      <w:r>
        <w:t xml:space="preserve">); hence, a key prediction of the chase </w:t>
      </w:r>
      <w:r w:rsidRPr="001C53E1">
        <w:rPr>
          <w:highlight w:val="yellow"/>
          <w:rPrChange w:id="210" w:author="Rosie Woodroffe" w:date="2019-11-20T13:14:00Z">
            <w:rPr/>
          </w:rPrChange>
        </w:rPr>
        <w:t>speed</w:t>
      </w:r>
      <w:r>
        <w:t xml:space="preserve"> scenario was not upheld by our analyses.</w:t>
      </w:r>
    </w:p>
    <w:p w14:paraId="034D4458" w14:textId="74430A0E" w:rsidR="00EC0DAE" w:rsidRDefault="00EC0DAE" w:rsidP="007C2A70">
      <w:r>
        <w:tab/>
      </w:r>
      <w:del w:id="211" w:author="Daniella Rabaiotti" w:date="2019-11-04T17:20:00Z">
        <w:r w:rsidDel="00174B22">
          <w:delText>Demographic evidence</w:delText>
        </w:r>
      </w:del>
      <w:ins w:id="212" w:author="Daniella Rabaiotti" w:date="2019-11-04T17:20:00Z">
        <w:r w:rsidR="00174B22">
          <w:t>Our findings favour</w:t>
        </w:r>
      </w:ins>
      <w:del w:id="213" w:author="Daniella Rabaiotti" w:date="2019-11-04T17:20:00Z">
        <w:r w:rsidDel="00174B22">
          <w:delText xml:space="preserve"> </w:delText>
        </w:r>
      </w:del>
      <w:r>
        <w:t xml:space="preserve"> the reduced foraging time scenario (Scenario 1) over the other scenarios. </w:t>
      </w:r>
      <w:commentRangeStart w:id="214"/>
      <w:commentRangeStart w:id="215"/>
      <w:r>
        <w:t xml:space="preserve">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xml:space="preserve">. In contrast, under the other three scenarios, wild dogs’ food intake (and potentially survival and </w:t>
      </w:r>
      <w:commentRangeEnd w:id="214"/>
      <w:r w:rsidR="00D0127C">
        <w:rPr>
          <w:rStyle w:val="CommentReference"/>
        </w:rPr>
        <w:commentReference w:id="214"/>
      </w:r>
      <w:commentRangeEnd w:id="215"/>
      <w:r w:rsidR="007C114F">
        <w:rPr>
          <w:rStyle w:val="CommentReference"/>
        </w:rPr>
        <w:commentReference w:id="215"/>
      </w:r>
      <w:r>
        <w:t>reproductive success), would be expected to improve at high temperatures, because impala (a higher-value prey) would be more accessible due to their being predictably</w:t>
      </w:r>
      <w:r w:rsidR="00287220">
        <w:t xml:space="preserve"> </w:t>
      </w:r>
      <w:r>
        <w:t>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commentRangeStart w:id="216"/>
      <w:r>
        <w:tab/>
        <w:t xml:space="preserve">Second, our findings suggest that wild dog populations’ resilience in the face of climate change might be affected by the abundance of small, abundant prey. Our study site is </w:t>
      </w:r>
      <w:r>
        <w:lastRenderedPageBreak/>
        <w:t xml:space="preserve">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commentRangeEnd w:id="216"/>
      <w:r w:rsidR="007C114F">
        <w:rPr>
          <w:rStyle w:val="CommentReference"/>
        </w:rPr>
        <w:commentReference w:id="216"/>
      </w:r>
      <w:r>
        <w:t>.</w:t>
      </w:r>
    </w:p>
    <w:p w14:paraId="5B5044F4" w14:textId="1BF8FC65"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w:t>
      </w:r>
      <w:proofErr w:type="gramStart"/>
      <w:r>
        <w:t>are</w:t>
      </w:r>
      <w:proofErr w:type="gramEnd"/>
      <w:r>
        <w:t xml:space="preserve"> readily located even when hunting time is constrained. </w:t>
      </w:r>
      <w:commentRangeStart w:id="217"/>
      <w:del w:id="218" w:author="Daniella Rabaiotti" w:date="2019-11-04T17:37:00Z">
        <w:r w:rsidDel="00FC217C">
          <w:delText>This observation suggests that m</w:delText>
        </w:r>
      </w:del>
      <w:ins w:id="219" w:author="Daniella Rabaiotti" w:date="2019-11-04T17:37:00Z">
        <w:r w:rsidR="00FC217C">
          <w:t>M</w:t>
        </w:r>
      </w:ins>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commentRangeEnd w:id="217"/>
      <w:r w:rsidR="00DC0B4E">
        <w:rPr>
          <w:rStyle w:val="CommentReference"/>
        </w:rPr>
        <w:commentReference w:id="217"/>
      </w:r>
    </w:p>
    <w:p w14:paraId="31722DFE" w14:textId="48C7B3F4"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global ecosystem</w:t>
      </w:r>
      <w:r>
        <w:t xml:space="preserve"> models </w:t>
      </w:r>
      <w:commentRangeStart w:id="220"/>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commentRangeEnd w:id="220"/>
      <w:r w:rsidR="00120528">
        <w:rPr>
          <w:rStyle w:val="CommentReference"/>
        </w:rPr>
        <w:commentReference w:id="220"/>
      </w:r>
      <w:r>
        <w:t>,</w:t>
      </w:r>
      <w:r w:rsidR="00BE7FD0">
        <w:t xml:space="preserve"> </w:t>
      </w:r>
      <w:r>
        <w:t>and suggests that such models may not accurately represent the responses of ecological communities in which endoth</w:t>
      </w:r>
      <w:commentRangeStart w:id="221"/>
      <w:r>
        <w:t xml:space="preserve">erms play important roles. However, our findings also highlight </w:t>
      </w:r>
      <w:r>
        <w:lastRenderedPageBreak/>
        <w:t xml:space="preserve">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commentRangeEnd w:id="221"/>
      <w:r w:rsidR="00F236E2">
        <w:rPr>
          <w:rStyle w:val="CommentReference"/>
        </w:rPr>
        <w:commentReference w:id="221"/>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1"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3"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4"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5"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1B56F82A" w:rsidR="00187264" w:rsidRDefault="00F36954" w:rsidP="00187264">
      <w:pPr>
        <w:pStyle w:val="EndNoteBibliography"/>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tbl>
      <w:tblPr>
        <w:tblpPr w:leftFromText="180" w:rightFromText="180" w:vertAnchor="text" w:horzAnchor="margin" w:tblpY="-569"/>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187264" w:rsidRPr="008A289A" w14:paraId="56E97D32" w14:textId="77777777" w:rsidTr="00187264">
        <w:trPr>
          <w:trHeight w:val="276"/>
        </w:trPr>
        <w:tc>
          <w:tcPr>
            <w:tcW w:w="14134" w:type="dxa"/>
            <w:gridSpan w:val="6"/>
            <w:tcBorders>
              <w:top w:val="single" w:sz="18" w:space="0" w:color="auto"/>
            </w:tcBorders>
            <w:tcMar>
              <w:top w:w="100" w:type="dxa"/>
              <w:left w:w="100" w:type="dxa"/>
              <w:bottom w:w="100" w:type="dxa"/>
              <w:right w:w="100" w:type="dxa"/>
            </w:tcMar>
          </w:tcPr>
          <w:p w14:paraId="25700E8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lastRenderedPageBreak/>
              <w:t>Table 1: Scenarios and the related predicted changes at high ambient temperatures.</w:t>
            </w:r>
          </w:p>
        </w:tc>
      </w:tr>
      <w:tr w:rsidR="00187264" w:rsidRPr="008A289A" w14:paraId="454DCF1A" w14:textId="77777777" w:rsidTr="00187264">
        <w:trPr>
          <w:trHeight w:val="326"/>
        </w:trPr>
        <w:tc>
          <w:tcPr>
            <w:tcW w:w="1518" w:type="dxa"/>
            <w:vMerge w:val="restart"/>
            <w:tcBorders>
              <w:top w:val="single" w:sz="18" w:space="0" w:color="auto"/>
            </w:tcBorders>
            <w:tcMar>
              <w:top w:w="100" w:type="dxa"/>
              <w:left w:w="100" w:type="dxa"/>
              <w:bottom w:w="100" w:type="dxa"/>
              <w:right w:w="100" w:type="dxa"/>
            </w:tcMar>
            <w:hideMark/>
          </w:tcPr>
          <w:p w14:paraId="5674DD8D"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5C6443C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0D886C01"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45A425E0"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change in predation rate</w:t>
            </w:r>
          </w:p>
        </w:tc>
      </w:tr>
      <w:tr w:rsidR="00187264" w:rsidRPr="00FF5C01" w14:paraId="2B110160" w14:textId="77777777" w:rsidTr="00187264">
        <w:trPr>
          <w:trHeight w:val="255"/>
        </w:trPr>
        <w:tc>
          <w:tcPr>
            <w:tcW w:w="1518" w:type="dxa"/>
            <w:vMerge/>
            <w:tcBorders>
              <w:bottom w:val="single" w:sz="18" w:space="0" w:color="auto"/>
            </w:tcBorders>
            <w:hideMark/>
          </w:tcPr>
          <w:p w14:paraId="550EF249" w14:textId="77777777" w:rsidR="00187264" w:rsidRPr="00FF5C01" w:rsidRDefault="00187264" w:rsidP="00187264">
            <w:pPr>
              <w:pStyle w:val="NoSpacing"/>
              <w:rPr>
                <w:rFonts w:ascii="Cambria" w:hAnsi="Cambria"/>
                <w:sz w:val="24"/>
                <w:szCs w:val="24"/>
              </w:rPr>
            </w:pPr>
          </w:p>
        </w:tc>
        <w:tc>
          <w:tcPr>
            <w:tcW w:w="2715" w:type="dxa"/>
            <w:vMerge/>
            <w:tcBorders>
              <w:bottom w:val="single" w:sz="18" w:space="0" w:color="auto"/>
            </w:tcBorders>
            <w:hideMark/>
          </w:tcPr>
          <w:p w14:paraId="3971AC31" w14:textId="77777777" w:rsidR="00187264" w:rsidRPr="00FF5C01" w:rsidRDefault="00187264" w:rsidP="00187264">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58E7AD30"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4AEBFF07"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AA37B4B"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4CBDDE96" w14:textId="77777777" w:rsidR="00187264" w:rsidRPr="00FF5C01" w:rsidRDefault="00187264" w:rsidP="00187264">
            <w:pPr>
              <w:pStyle w:val="NoSpacing"/>
              <w:rPr>
                <w:rFonts w:ascii="Cambria" w:hAnsi="Cambria"/>
                <w:sz w:val="24"/>
                <w:szCs w:val="24"/>
              </w:rPr>
            </w:pPr>
          </w:p>
        </w:tc>
      </w:tr>
      <w:tr w:rsidR="00187264" w:rsidRPr="00FF5C01" w14:paraId="1E1343A1" w14:textId="77777777" w:rsidTr="00187264">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466E9465"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1B3FBC5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728FA5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less time spent hunting during daytime</w:t>
            </w:r>
          </w:p>
          <w:p w14:paraId="7A17F5C6" w14:textId="77777777" w:rsidR="00187264" w:rsidRPr="00FF5C01" w:rsidRDefault="00187264" w:rsidP="00187264">
            <w:pPr>
              <w:pStyle w:val="NoSpacing"/>
              <w:rPr>
                <w:rFonts w:ascii="Cambria" w:hAnsi="Cambria"/>
                <w:sz w:val="20"/>
                <w:szCs w:val="20"/>
              </w:rPr>
            </w:pPr>
          </w:p>
          <w:p w14:paraId="043CB2FB" w14:textId="77777777" w:rsidR="00187264" w:rsidRPr="00FF5C01" w:rsidRDefault="00187264" w:rsidP="00187264">
            <w:pPr>
              <w:pStyle w:val="NoSpacing"/>
              <w:rPr>
                <w:rFonts w:ascii="Cambria" w:hAnsi="Cambria"/>
                <w:sz w:val="20"/>
                <w:szCs w:val="20"/>
              </w:rPr>
            </w:pPr>
          </w:p>
          <w:p w14:paraId="27AAF903"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651FB9E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D2C06F9" w14:textId="77777777" w:rsidR="00187264" w:rsidRPr="00FF5C01" w:rsidRDefault="00187264" w:rsidP="00187264">
            <w:pPr>
              <w:pStyle w:val="NoSpacing"/>
              <w:rPr>
                <w:rFonts w:ascii="Cambria" w:hAnsi="Cambria"/>
                <w:color w:val="808080" w:themeColor="background1" w:themeShade="80"/>
                <w:sz w:val="20"/>
                <w:szCs w:val="20"/>
              </w:rPr>
            </w:pPr>
          </w:p>
          <w:p w14:paraId="6D144470" w14:textId="77777777" w:rsidR="00187264" w:rsidRPr="00FF5C01" w:rsidRDefault="00187264" w:rsidP="00187264">
            <w:pPr>
              <w:pStyle w:val="NoSpacing"/>
              <w:rPr>
                <w:rFonts w:ascii="Cambria" w:hAnsi="Cambria"/>
                <w:color w:val="808080" w:themeColor="background1" w:themeShade="80"/>
                <w:sz w:val="20"/>
                <w:szCs w:val="20"/>
              </w:rPr>
            </w:pPr>
          </w:p>
          <w:p w14:paraId="3D926F8E" w14:textId="77777777" w:rsidR="00187264" w:rsidRPr="00FF5C01" w:rsidRDefault="00187264" w:rsidP="00187264">
            <w:pPr>
              <w:pStyle w:val="NoSpacing"/>
              <w:rPr>
                <w:rFonts w:ascii="Cambria" w:hAnsi="Cambria"/>
                <w:color w:val="808080" w:themeColor="background1" w:themeShade="80"/>
                <w:sz w:val="20"/>
                <w:szCs w:val="20"/>
              </w:rPr>
            </w:pPr>
          </w:p>
          <w:p w14:paraId="35CE5F99" w14:textId="77777777" w:rsidR="00187264" w:rsidRPr="00FF5C01" w:rsidRDefault="00187264" w:rsidP="00187264">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9362F3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3EBE71DA" w14:textId="77777777" w:rsidR="00187264" w:rsidRPr="00FF5C01" w:rsidRDefault="00187264" w:rsidP="00187264">
            <w:pPr>
              <w:pStyle w:val="NoSpacing"/>
              <w:rPr>
                <w:rFonts w:ascii="Cambria" w:hAnsi="Cambria"/>
                <w:color w:val="808080" w:themeColor="background1" w:themeShade="80"/>
                <w:sz w:val="20"/>
                <w:szCs w:val="20"/>
              </w:rPr>
            </w:pPr>
          </w:p>
          <w:p w14:paraId="2B22915D" w14:textId="77777777" w:rsidR="00187264" w:rsidRPr="00FF5C01" w:rsidRDefault="00187264" w:rsidP="00187264">
            <w:pPr>
              <w:pStyle w:val="NoSpacing"/>
              <w:rPr>
                <w:rFonts w:ascii="Cambria" w:hAnsi="Cambria"/>
                <w:color w:val="808080" w:themeColor="background1" w:themeShade="80"/>
                <w:sz w:val="20"/>
                <w:szCs w:val="20"/>
              </w:rPr>
            </w:pPr>
          </w:p>
          <w:p w14:paraId="682F561A" w14:textId="77777777" w:rsidR="00187264" w:rsidRPr="00FF5C01" w:rsidRDefault="00187264" w:rsidP="00187264">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B0721E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dikdik&gt;impala</w:t>
            </w:r>
          </w:p>
          <w:p w14:paraId="5BAD4BF3" w14:textId="77777777" w:rsidR="00187264" w:rsidRPr="00FF5C01" w:rsidRDefault="00187264" w:rsidP="00187264">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224794CD" w14:textId="77777777" w:rsidR="00187264" w:rsidRPr="00FF5C01" w:rsidRDefault="00187264" w:rsidP="00187264">
            <w:pPr>
              <w:pStyle w:val="NoSpacing"/>
              <w:rPr>
                <w:rFonts w:ascii="Cambria" w:hAnsi="Cambria"/>
                <w:sz w:val="20"/>
                <w:szCs w:val="20"/>
              </w:rPr>
            </w:pPr>
          </w:p>
          <w:p w14:paraId="2F24490D"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r>
      <w:tr w:rsidR="00187264" w:rsidRPr="00FF5C01" w14:paraId="1F8852A0" w14:textId="77777777" w:rsidTr="00187264">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64162B0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417DF74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Wild dogs are expected to increase activity at night, because daytime foraging is </w:t>
            </w:r>
            <w:proofErr w:type="gramStart"/>
            <w:r w:rsidRPr="00FF5C01">
              <w:rPr>
                <w:rFonts w:ascii="Cambria" w:hAnsi="Cambria"/>
                <w:sz w:val="20"/>
                <w:szCs w:val="20"/>
              </w:rPr>
              <w:t>constrained</w:t>
            </w:r>
            <w:proofErr w:type="gramEnd"/>
            <w:r w:rsidRPr="00FF5C01">
              <w:rPr>
                <w:rFonts w:ascii="Cambria" w:hAnsi="Cambria"/>
                <w:sz w:val="20"/>
                <w:szCs w:val="20"/>
              </w:rPr>
              <w:t xml:space="preserve">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8840D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foraging at night</w:t>
            </w:r>
          </w:p>
          <w:p w14:paraId="1D0E5AA1" w14:textId="77777777" w:rsidR="00187264" w:rsidRPr="00FF5C01" w:rsidRDefault="00187264" w:rsidP="00187264">
            <w:pPr>
              <w:pStyle w:val="NoSpacing"/>
              <w:rPr>
                <w:rFonts w:ascii="Cambria" w:hAnsi="Cambria"/>
                <w:sz w:val="20"/>
                <w:szCs w:val="20"/>
              </w:rPr>
            </w:pPr>
          </w:p>
          <w:p w14:paraId="4AB79AB8"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0B76295"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164DAA86" w14:textId="77777777" w:rsidR="00187264" w:rsidRPr="00FF5C01" w:rsidRDefault="00187264" w:rsidP="00187264">
            <w:pPr>
              <w:pStyle w:val="NoSpacing"/>
              <w:rPr>
                <w:rFonts w:ascii="Cambria" w:hAnsi="Cambria"/>
                <w:color w:val="767171" w:themeColor="background2" w:themeShade="80"/>
                <w:sz w:val="20"/>
                <w:szCs w:val="20"/>
              </w:rPr>
            </w:pPr>
          </w:p>
          <w:p w14:paraId="3C939998"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05782311"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CE5FFDE" w14:textId="77777777" w:rsidR="00187264" w:rsidRPr="00FF5C01" w:rsidRDefault="00187264" w:rsidP="00187264">
            <w:pPr>
              <w:pStyle w:val="NoSpacing"/>
              <w:rPr>
                <w:rFonts w:ascii="Cambria" w:hAnsi="Cambria"/>
                <w:color w:val="767171" w:themeColor="background2" w:themeShade="80"/>
                <w:sz w:val="20"/>
                <w:szCs w:val="20"/>
              </w:rPr>
            </w:pPr>
          </w:p>
          <w:p w14:paraId="4E95C66F"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62EA619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54AFEDA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at night, impala </w:t>
            </w:r>
            <w:proofErr w:type="gramStart"/>
            <w:r w:rsidRPr="00FF5C01">
              <w:rPr>
                <w:rFonts w:ascii="Cambria" w:hAnsi="Cambria"/>
                <w:sz w:val="20"/>
                <w:szCs w:val="20"/>
              </w:rPr>
              <w:t>are</w:t>
            </w:r>
            <w:proofErr w:type="gramEnd"/>
            <w:r w:rsidRPr="00FF5C01">
              <w:rPr>
                <w:rFonts w:ascii="Cambria" w:hAnsi="Cambria"/>
                <w:sz w:val="20"/>
                <w:szCs w:val="20"/>
              </w:rPr>
              <w:t xml:space="preserve"> predictably located in glades</w:t>
            </w:r>
            <w:r w:rsidRPr="00FF5C01">
              <w:rPr>
                <w:rFonts w:ascii="Cambria" w:hAnsi="Cambria"/>
                <w:sz w:val="20"/>
                <w:szCs w:val="20"/>
                <w:vertAlign w:val="superscript"/>
              </w:rPr>
              <w:t>2</w:t>
            </w:r>
          </w:p>
          <w:p w14:paraId="7C3DC250" w14:textId="77777777" w:rsidR="00187264" w:rsidRPr="00FF5C01" w:rsidRDefault="00187264" w:rsidP="00187264">
            <w:pPr>
              <w:pStyle w:val="NoSpacing"/>
              <w:rPr>
                <w:rFonts w:ascii="Cambria" w:hAnsi="Cambria"/>
                <w:sz w:val="20"/>
                <w:szCs w:val="20"/>
              </w:rPr>
            </w:pPr>
          </w:p>
          <w:p w14:paraId="6854674E" w14:textId="77777777" w:rsidR="00187264" w:rsidRPr="00FF5C01" w:rsidRDefault="00187264" w:rsidP="00187264">
            <w:pPr>
              <w:pStyle w:val="NoSpacing"/>
              <w:rPr>
                <w:rFonts w:ascii="Cambria" w:hAnsi="Cambria"/>
                <w:b/>
                <w:sz w:val="20"/>
                <w:szCs w:val="20"/>
              </w:rPr>
            </w:pPr>
          </w:p>
          <w:p w14:paraId="090BF913" w14:textId="77777777" w:rsidR="00187264" w:rsidRPr="00FF5C01" w:rsidRDefault="00187264" w:rsidP="00187264">
            <w:pPr>
              <w:pStyle w:val="NoSpacing"/>
              <w:rPr>
                <w:rFonts w:ascii="Cambria" w:hAnsi="Cambria"/>
                <w:b/>
                <w:sz w:val="20"/>
                <w:szCs w:val="20"/>
              </w:rPr>
            </w:pPr>
          </w:p>
          <w:p w14:paraId="2B5F0A4C" w14:textId="77777777" w:rsidR="00187264" w:rsidRPr="00FF5C01" w:rsidRDefault="00187264" w:rsidP="00187264">
            <w:pPr>
              <w:pStyle w:val="NoSpacing"/>
              <w:rPr>
                <w:rFonts w:ascii="Cambria" w:hAnsi="Cambria"/>
                <w:b/>
                <w:sz w:val="20"/>
                <w:szCs w:val="20"/>
              </w:rPr>
            </w:pPr>
          </w:p>
          <w:p w14:paraId="781AC884" w14:textId="77777777" w:rsidR="00187264" w:rsidRPr="00FF5C01" w:rsidRDefault="00187264" w:rsidP="00187264">
            <w:pPr>
              <w:pStyle w:val="NoSpacing"/>
              <w:rPr>
                <w:rFonts w:ascii="Cambria" w:hAnsi="Cambria"/>
                <w:b/>
                <w:sz w:val="20"/>
                <w:szCs w:val="20"/>
              </w:rPr>
            </w:pPr>
          </w:p>
          <w:p w14:paraId="368B7806"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72FB0288" w14:textId="77777777" w:rsidTr="00187264">
        <w:trPr>
          <w:trHeight w:val="763"/>
        </w:trPr>
        <w:tc>
          <w:tcPr>
            <w:tcW w:w="1518" w:type="dxa"/>
            <w:vMerge/>
            <w:tcBorders>
              <w:top w:val="nil"/>
              <w:bottom w:val="single" w:sz="4" w:space="0" w:color="auto"/>
            </w:tcBorders>
            <w:tcMar>
              <w:top w:w="100" w:type="dxa"/>
              <w:left w:w="100" w:type="dxa"/>
              <w:bottom w:w="100" w:type="dxa"/>
              <w:right w:w="100" w:type="dxa"/>
            </w:tcMar>
          </w:tcPr>
          <w:p w14:paraId="4BD692CD" w14:textId="77777777" w:rsidR="00187264" w:rsidRPr="00FF5C01" w:rsidRDefault="00187264" w:rsidP="00187264">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01CA91AD" w14:textId="77777777" w:rsidR="00187264" w:rsidRPr="00FF5C01" w:rsidRDefault="00187264" w:rsidP="00187264">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53434D1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increased use of glades </w:t>
            </w:r>
          </w:p>
          <w:p w14:paraId="57F19B37" w14:textId="77777777" w:rsidR="00187264" w:rsidRPr="00FF5C01" w:rsidRDefault="00187264" w:rsidP="00187264">
            <w:pPr>
              <w:pStyle w:val="NoSpacing"/>
              <w:rPr>
                <w:rFonts w:ascii="Cambria" w:hAnsi="Cambria"/>
                <w:sz w:val="20"/>
                <w:szCs w:val="20"/>
              </w:rPr>
            </w:pPr>
          </w:p>
          <w:p w14:paraId="6ADC635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23DD1DE9"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4D14AC9" w14:textId="77777777" w:rsidR="00187264" w:rsidRPr="00FF5C01" w:rsidRDefault="00187264" w:rsidP="00187264">
            <w:pPr>
              <w:pStyle w:val="NoSpacing"/>
              <w:rPr>
                <w:rFonts w:ascii="Cambria" w:hAnsi="Cambria"/>
                <w:color w:val="808080" w:themeColor="background1" w:themeShade="80"/>
                <w:sz w:val="20"/>
                <w:szCs w:val="20"/>
              </w:rPr>
            </w:pPr>
          </w:p>
          <w:p w14:paraId="1C2EE46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DFC0B52"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594B1776" w14:textId="77777777" w:rsidR="00187264" w:rsidRPr="00FF5C01" w:rsidRDefault="00187264" w:rsidP="00187264">
            <w:pPr>
              <w:pStyle w:val="NoSpacing"/>
              <w:rPr>
                <w:rFonts w:ascii="Cambria" w:hAnsi="Cambria"/>
                <w:color w:val="808080" w:themeColor="background1" w:themeShade="80"/>
                <w:sz w:val="20"/>
                <w:szCs w:val="20"/>
              </w:rPr>
            </w:pPr>
          </w:p>
          <w:p w14:paraId="30CFFF6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686F893" w14:textId="77777777" w:rsidR="00187264" w:rsidRPr="00FF5C01" w:rsidRDefault="00187264" w:rsidP="00187264">
            <w:pPr>
              <w:pStyle w:val="NoSpacing"/>
              <w:rPr>
                <w:rFonts w:ascii="Cambria" w:hAnsi="Cambria"/>
                <w:sz w:val="20"/>
                <w:szCs w:val="20"/>
              </w:rPr>
            </w:pPr>
          </w:p>
        </w:tc>
      </w:tr>
      <w:tr w:rsidR="00187264" w:rsidRPr="00FF5C01" w14:paraId="3F10ECFB" w14:textId="77777777" w:rsidTr="00187264">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229D012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7C424F2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16E322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2B6E20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5D0903F2" w14:textId="77777777" w:rsidR="00187264" w:rsidRPr="00FF5C01" w:rsidRDefault="00187264" w:rsidP="00187264">
            <w:pPr>
              <w:pStyle w:val="NoSpacing"/>
              <w:rPr>
                <w:rFonts w:ascii="Cambria" w:hAnsi="Cambria"/>
                <w:sz w:val="20"/>
                <w:szCs w:val="20"/>
              </w:rPr>
            </w:pPr>
          </w:p>
          <w:p w14:paraId="3DE954F9" w14:textId="77777777" w:rsidR="00187264" w:rsidRPr="00FF5C01" w:rsidRDefault="00187264" w:rsidP="00187264">
            <w:pPr>
              <w:pStyle w:val="NoSpacing"/>
              <w:rPr>
                <w:rFonts w:ascii="Cambria" w:hAnsi="Cambria"/>
                <w:sz w:val="20"/>
                <w:szCs w:val="20"/>
              </w:rPr>
            </w:pPr>
          </w:p>
          <w:p w14:paraId="3B6DAA2D"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926526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selection for dense habitat</w:t>
            </w:r>
          </w:p>
          <w:p w14:paraId="4E33C28F" w14:textId="77777777" w:rsidR="00187264" w:rsidRPr="00FF5C01" w:rsidRDefault="00187264" w:rsidP="00187264">
            <w:pPr>
              <w:pStyle w:val="NoSpacing"/>
              <w:rPr>
                <w:rFonts w:ascii="Cambria" w:hAnsi="Cambria"/>
                <w:sz w:val="20"/>
                <w:szCs w:val="20"/>
              </w:rPr>
            </w:pPr>
          </w:p>
          <w:p w14:paraId="32BBC81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 </w:t>
            </w:r>
          </w:p>
          <w:p w14:paraId="68F7A930"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0022954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49C62594" w14:textId="77777777" w:rsidR="00187264" w:rsidRPr="00FF5C01" w:rsidRDefault="00187264" w:rsidP="00187264">
            <w:pPr>
              <w:pStyle w:val="NoSpacing"/>
              <w:rPr>
                <w:rFonts w:ascii="Cambria" w:hAnsi="Cambria"/>
                <w:sz w:val="20"/>
                <w:szCs w:val="20"/>
              </w:rPr>
            </w:pPr>
          </w:p>
          <w:p w14:paraId="519C759C"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7A58B78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3886091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0918919A" w14:textId="77777777" w:rsidR="00187264" w:rsidRPr="00FF5C01" w:rsidRDefault="00187264" w:rsidP="00187264">
            <w:pPr>
              <w:pStyle w:val="NoSpacing"/>
              <w:rPr>
                <w:rFonts w:ascii="Cambria" w:hAnsi="Cambria"/>
                <w:sz w:val="20"/>
                <w:szCs w:val="20"/>
              </w:rPr>
            </w:pPr>
          </w:p>
          <w:p w14:paraId="0E968249"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C5E8D14" w14:textId="77777777" w:rsidTr="00187264">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07603772"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113BD73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3FBC7222"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B7366AE"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5537035E" w14:textId="77777777" w:rsidR="00187264" w:rsidRPr="00FF5C01" w:rsidRDefault="00187264" w:rsidP="00187264">
            <w:pPr>
              <w:pStyle w:val="NoSpacing"/>
              <w:rPr>
                <w:rFonts w:ascii="Cambria" w:hAnsi="Cambria"/>
                <w:color w:val="808080" w:themeColor="background1" w:themeShade="80"/>
                <w:sz w:val="20"/>
                <w:szCs w:val="20"/>
              </w:rPr>
            </w:pPr>
          </w:p>
          <w:p w14:paraId="3A89050A" w14:textId="77777777" w:rsidR="00187264" w:rsidRPr="00FF5C01" w:rsidRDefault="00187264" w:rsidP="00187264">
            <w:pPr>
              <w:pStyle w:val="NoSpacing"/>
              <w:rPr>
                <w:rFonts w:ascii="Cambria" w:hAnsi="Cambria"/>
                <w:color w:val="808080" w:themeColor="background1" w:themeShade="80"/>
                <w:sz w:val="20"/>
                <w:szCs w:val="20"/>
              </w:rPr>
            </w:pPr>
          </w:p>
          <w:p w14:paraId="35932CF2"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A30115C"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5116E145" w14:textId="77777777" w:rsidR="00187264" w:rsidRPr="00FF5C01" w:rsidRDefault="00187264" w:rsidP="00187264">
            <w:pPr>
              <w:pStyle w:val="NoSpacing"/>
              <w:rPr>
                <w:rFonts w:ascii="Cambria" w:hAnsi="Cambria"/>
                <w:color w:val="808080" w:themeColor="background1" w:themeShade="80"/>
                <w:sz w:val="20"/>
                <w:szCs w:val="20"/>
              </w:rPr>
            </w:pPr>
          </w:p>
          <w:p w14:paraId="75CCEEA7" w14:textId="77777777" w:rsidR="00187264" w:rsidRPr="00FF5C01" w:rsidRDefault="00187264" w:rsidP="00187264">
            <w:pPr>
              <w:pStyle w:val="NoSpacing"/>
              <w:rPr>
                <w:rFonts w:ascii="Cambria" w:hAnsi="Cambria"/>
                <w:color w:val="808080" w:themeColor="background1" w:themeShade="80"/>
                <w:sz w:val="20"/>
                <w:szCs w:val="20"/>
              </w:rPr>
            </w:pPr>
          </w:p>
          <w:p w14:paraId="51EC6DA9" w14:textId="77777777" w:rsidR="00187264" w:rsidRPr="00FF5C01" w:rsidRDefault="00187264" w:rsidP="00187264">
            <w:pPr>
              <w:pStyle w:val="NoSpacing"/>
              <w:rPr>
                <w:rFonts w:ascii="Cambria" w:hAnsi="Cambria"/>
                <w:color w:val="808080" w:themeColor="background1" w:themeShade="80"/>
                <w:sz w:val="20"/>
                <w:szCs w:val="20"/>
              </w:rPr>
            </w:pPr>
          </w:p>
          <w:p w14:paraId="7637C2EF"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3E4328"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73A34AF1" w14:textId="77777777" w:rsidR="00187264" w:rsidRPr="00FF5C01" w:rsidRDefault="00187264" w:rsidP="00187264">
            <w:pPr>
              <w:pStyle w:val="NoSpacing"/>
              <w:rPr>
                <w:rFonts w:ascii="Cambria" w:hAnsi="Cambria"/>
                <w:color w:val="808080" w:themeColor="background1" w:themeShade="80"/>
                <w:sz w:val="20"/>
                <w:szCs w:val="20"/>
              </w:rPr>
            </w:pPr>
          </w:p>
          <w:p w14:paraId="5A7EF197" w14:textId="77777777" w:rsidR="00187264" w:rsidRPr="00FF5C01" w:rsidRDefault="00187264" w:rsidP="00187264">
            <w:pPr>
              <w:pStyle w:val="NoSpacing"/>
              <w:rPr>
                <w:rFonts w:ascii="Cambria" w:hAnsi="Cambria"/>
                <w:color w:val="808080" w:themeColor="background1" w:themeShade="80"/>
                <w:sz w:val="20"/>
                <w:szCs w:val="20"/>
              </w:rPr>
            </w:pPr>
          </w:p>
          <w:p w14:paraId="53071960" w14:textId="77777777" w:rsidR="00187264" w:rsidRPr="00FF5C01" w:rsidRDefault="00187264" w:rsidP="00187264">
            <w:pPr>
              <w:pStyle w:val="NoSpacing"/>
              <w:rPr>
                <w:rFonts w:ascii="Cambria" w:hAnsi="Cambria"/>
                <w:color w:val="808080" w:themeColor="background1" w:themeShade="80"/>
                <w:sz w:val="20"/>
                <w:szCs w:val="20"/>
              </w:rPr>
            </w:pPr>
          </w:p>
          <w:p w14:paraId="52656AD0"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7BF9FD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2D6361E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 </w:t>
            </w:r>
            <w:proofErr w:type="gramStart"/>
            <w:r w:rsidRPr="00FF5C01">
              <w:rPr>
                <w:rFonts w:ascii="Cambria" w:hAnsi="Cambria"/>
                <w:sz w:val="20"/>
                <w:szCs w:val="20"/>
              </w:rPr>
              <w:t>are</w:t>
            </w:r>
            <w:proofErr w:type="gramEnd"/>
            <w:r w:rsidRPr="00FF5C01">
              <w:rPr>
                <w:rFonts w:ascii="Cambria" w:hAnsi="Cambria"/>
                <w:sz w:val="20"/>
                <w:szCs w:val="20"/>
              </w:rPr>
              <w:t xml:space="preserve"> larger and hence predicted to be more affected by overheating</w:t>
            </w:r>
            <w:r w:rsidRPr="00FF5C01">
              <w:rPr>
                <w:rFonts w:ascii="Cambria" w:hAnsi="Cambria"/>
                <w:sz w:val="20"/>
                <w:szCs w:val="20"/>
                <w:vertAlign w:val="superscript"/>
              </w:rPr>
              <w:t>4</w:t>
            </w:r>
          </w:p>
          <w:p w14:paraId="58B0C01A" w14:textId="77777777" w:rsidR="00187264" w:rsidRPr="00FF5C01" w:rsidRDefault="00187264" w:rsidP="00187264">
            <w:pPr>
              <w:pStyle w:val="NoSpacing"/>
              <w:rPr>
                <w:rFonts w:ascii="Cambria" w:hAnsi="Cambria"/>
                <w:sz w:val="20"/>
                <w:szCs w:val="20"/>
              </w:rPr>
            </w:pPr>
          </w:p>
          <w:p w14:paraId="0FC67AB8"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47AA3A8" w14:textId="77777777" w:rsidTr="00187264">
        <w:trPr>
          <w:trHeight w:val="178"/>
        </w:trPr>
        <w:tc>
          <w:tcPr>
            <w:tcW w:w="14134" w:type="dxa"/>
            <w:gridSpan w:val="6"/>
            <w:tcBorders>
              <w:top w:val="single" w:sz="18" w:space="0" w:color="auto"/>
              <w:bottom w:val="nil"/>
            </w:tcBorders>
            <w:tcMar>
              <w:top w:w="100" w:type="dxa"/>
              <w:left w:w="100" w:type="dxa"/>
              <w:bottom w:w="100" w:type="dxa"/>
              <w:right w:w="100" w:type="dxa"/>
            </w:tcMar>
          </w:tcPr>
          <w:p w14:paraId="625726DC" w14:textId="77777777" w:rsidR="00187264" w:rsidRPr="00FF5C01" w:rsidRDefault="00187264" w:rsidP="00187264">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77777777" w:rsidR="00187264" w:rsidRDefault="00187264" w:rsidP="006C3F2D">
      <w:pPr>
        <w:sectPr w:rsidR="00187264" w:rsidSect="00187264">
          <w:headerReference w:type="even" r:id="rId16"/>
          <w:headerReference w:type="default" r:id="rId17"/>
          <w:footerReference w:type="even" r:id="rId18"/>
          <w:footerReference w:type="default" r:id="rId19"/>
          <w:headerReference w:type="first" r:id="rId20"/>
          <w:footerReference w:type="first" r:id="rId21"/>
          <w:pgSz w:w="11900" w:h="16840"/>
          <w:pgMar w:top="873" w:right="1440" w:bottom="1440" w:left="1440" w:header="709" w:footer="709" w:gutter="0"/>
          <w:cols w:space="708"/>
          <w:titlePg/>
          <w:docGrid w:linePitch="360"/>
        </w:sectPr>
      </w:pPr>
    </w:p>
    <w:p w14:paraId="7F230B86" w14:textId="77777777" w:rsidR="00187264" w:rsidRPr="005F0658" w:rsidRDefault="00187264" w:rsidP="00187264">
      <w:pPr>
        <w:spacing w:line="240" w:lineRule="auto"/>
      </w:pPr>
      <w:commentRangeStart w:id="222"/>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proofErr w:type="gramStart"/>
            <w:r w:rsidRPr="005F0658">
              <w:rPr>
                <w:sz w:val="24"/>
                <w:szCs w:val="24"/>
              </w:rPr>
              <w:t>Rainfall:Temperature</w:t>
            </w:r>
            <w:proofErr w:type="spellEnd"/>
            <w:proofErr w:type="gram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proofErr w:type="gramStart"/>
            <w:r w:rsidRPr="005F0658">
              <w:rPr>
                <w:sz w:val="24"/>
                <w:szCs w:val="24"/>
              </w:rPr>
              <w:t>Denning:Temperature</w:t>
            </w:r>
            <w:proofErr w:type="spellEnd"/>
            <w:proofErr w:type="gram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77777777" w:rsidR="00187264" w:rsidRPr="005F0658" w:rsidRDefault="00187264" w:rsidP="00187264">
            <w:pPr>
              <w:pStyle w:val="NoSpacing"/>
              <w:rPr>
                <w:sz w:val="24"/>
                <w:szCs w:val="24"/>
              </w:rPr>
            </w:pPr>
            <w:r w:rsidRPr="005F0658">
              <w:rPr>
                <w:sz w:val="24"/>
                <w:szCs w:val="24"/>
              </w:rPr>
              <w:t>0.048</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77777777" w:rsidR="00187264" w:rsidRPr="005F0658" w:rsidRDefault="00187264" w:rsidP="00187264">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77777777" w:rsidR="00187264" w:rsidRPr="005F0658" w:rsidRDefault="00187264" w:rsidP="00187264">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77777777" w:rsidR="00187264" w:rsidRPr="005F0658" w:rsidRDefault="00187264" w:rsidP="00187264">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77777777" w:rsidR="00187264" w:rsidRPr="005F0658" w:rsidRDefault="00187264" w:rsidP="00187264">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77777777" w:rsidR="00187264" w:rsidRPr="005F0658" w:rsidRDefault="00187264" w:rsidP="00187264">
            <w:pPr>
              <w:pStyle w:val="NoSpacing"/>
              <w:rPr>
                <w:sz w:val="24"/>
                <w:szCs w:val="24"/>
              </w:rPr>
            </w:pPr>
            <w:r w:rsidRPr="005F0658">
              <w:rPr>
                <w:sz w:val="24"/>
                <w:szCs w:val="24"/>
              </w:rPr>
              <w:t>0.12</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77777777" w:rsidR="00187264" w:rsidRPr="005F0658" w:rsidRDefault="00187264" w:rsidP="00187264">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77777777" w:rsidR="00187264" w:rsidRPr="005F0658" w:rsidRDefault="00187264" w:rsidP="00187264">
            <w:pPr>
              <w:pStyle w:val="NoSpacing"/>
              <w:rPr>
                <w:sz w:val="24"/>
                <w:szCs w:val="24"/>
              </w:rPr>
            </w:pPr>
            <w:r w:rsidRPr="005F0658">
              <w:rPr>
                <w:sz w:val="24"/>
                <w:szCs w:val="24"/>
              </w:rPr>
              <w:t>0.13</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77777777" w:rsidR="00187264" w:rsidRPr="005F0658" w:rsidRDefault="00187264" w:rsidP="00187264">
            <w:pPr>
              <w:pStyle w:val="NoSpacing"/>
              <w:rPr>
                <w:sz w:val="24"/>
                <w:szCs w:val="24"/>
              </w:rPr>
            </w:pPr>
            <w:r w:rsidRPr="005F0658">
              <w:rPr>
                <w:sz w:val="24"/>
                <w:szCs w:val="24"/>
              </w:rPr>
              <w:t>-0.022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77777777" w:rsidR="00187264" w:rsidRPr="005F0658" w:rsidRDefault="00187264" w:rsidP="00187264">
            <w:pPr>
              <w:pStyle w:val="NoSpacing"/>
              <w:rPr>
                <w:sz w:val="24"/>
                <w:szCs w:val="24"/>
              </w:rPr>
            </w:pPr>
            <w:r w:rsidRPr="005F0658">
              <w:rPr>
                <w:sz w:val="24"/>
                <w:szCs w:val="24"/>
              </w:rPr>
              <w:t>0.023</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77777777" w:rsidR="00187264" w:rsidRPr="005F0658" w:rsidRDefault="00187264" w:rsidP="00187264">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77777777" w:rsidR="00187264" w:rsidRPr="005F0658" w:rsidRDefault="00187264" w:rsidP="00187264">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77777777" w:rsidR="00187264" w:rsidRPr="005F0658" w:rsidRDefault="00187264" w:rsidP="00187264">
            <w:pPr>
              <w:pStyle w:val="NoSpacing"/>
              <w:rPr>
                <w:b/>
                <w:sz w:val="24"/>
                <w:szCs w:val="24"/>
              </w:rPr>
            </w:pPr>
            <w:r w:rsidRPr="005F0658">
              <w:rPr>
                <w:sz w:val="24"/>
                <w:szCs w:val="24"/>
              </w:rPr>
              <w:t>0.15</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77777777" w:rsidR="00187264" w:rsidRPr="005F0658" w:rsidRDefault="00187264" w:rsidP="00187264">
            <w:pPr>
              <w:pStyle w:val="NoSpacing"/>
              <w:rPr>
                <w:sz w:val="24"/>
                <w:szCs w:val="24"/>
              </w:rPr>
            </w:pPr>
            <w:commentRangeStart w:id="223"/>
            <w:r w:rsidRPr="005F0658">
              <w:rPr>
                <w:sz w:val="24"/>
                <w:szCs w:val="24"/>
              </w:rPr>
              <w:t>-0.12</w:t>
            </w:r>
          </w:p>
        </w:tc>
        <w:tc>
          <w:tcPr>
            <w:tcW w:w="1415" w:type="dxa"/>
            <w:vAlign w:val="center"/>
          </w:tcPr>
          <w:p w14:paraId="58548FD7" w14:textId="77777777" w:rsidR="00187264" w:rsidRPr="005F0658" w:rsidRDefault="00187264" w:rsidP="00187264">
            <w:pPr>
              <w:pStyle w:val="NoSpacing"/>
              <w:rPr>
                <w:sz w:val="24"/>
                <w:szCs w:val="24"/>
              </w:rPr>
            </w:pPr>
            <w:r w:rsidRPr="005F0658">
              <w:rPr>
                <w:sz w:val="24"/>
                <w:szCs w:val="24"/>
              </w:rPr>
              <w:t>-0.14</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commentRangeEnd w:id="223"/>
            <w:r w:rsidR="00F236E2">
              <w:rPr>
                <w:rStyle w:val="CommentReference"/>
                <w:rFonts w:eastAsiaTheme="minorEastAsia" w:cs="Times New Roman"/>
                <w:lang w:val="en-GB"/>
              </w:rPr>
              <w:commentReference w:id="223"/>
            </w:r>
          </w:p>
        </w:tc>
      </w:tr>
    </w:tbl>
    <w:p w14:paraId="66B728FA" w14:textId="52CFE6B6" w:rsidR="008A289A" w:rsidRDefault="00187264" w:rsidP="00187264">
      <w:pPr>
        <w:pStyle w:val="NoSpacing"/>
        <w:sectPr w:rsidR="008A289A" w:rsidSect="00187264">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77777777" w:rsidR="00187264" w:rsidRPr="005F0658" w:rsidRDefault="00187264" w:rsidP="00174B22">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4C76FB9B" w14:textId="77777777" w:rsidR="00187264" w:rsidRPr="005F0658" w:rsidRDefault="00187264" w:rsidP="00174B22">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0B9F4E77" w14:textId="77777777" w:rsidR="00187264" w:rsidRPr="005F0658" w:rsidRDefault="00187264" w:rsidP="00174B22">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77777777" w:rsidR="00187264" w:rsidRPr="005F0658" w:rsidRDefault="00187264" w:rsidP="00174B22">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2E1B814C" w14:textId="77777777" w:rsidR="00187264" w:rsidRPr="005F0658" w:rsidRDefault="00187264" w:rsidP="00174B22">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703C005F" w14:textId="77777777" w:rsidR="00187264" w:rsidRPr="005F0658" w:rsidRDefault="00187264" w:rsidP="00174B22">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77777777" w:rsidR="00187264" w:rsidRPr="005F0658" w:rsidRDefault="00187264" w:rsidP="00174B22">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77777777" w:rsidR="00187264" w:rsidRPr="005F0658" w:rsidRDefault="00187264" w:rsidP="00174B22">
            <w:pPr>
              <w:pStyle w:val="NoSpacing"/>
              <w:rPr>
                <w:sz w:val="24"/>
                <w:szCs w:val="24"/>
              </w:rPr>
            </w:pPr>
            <w:r w:rsidRPr="005F0658">
              <w:rPr>
                <w:sz w:val="24"/>
                <w:szCs w:val="24"/>
              </w:rPr>
              <w:t>-0.072</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77777777" w:rsidR="00187264" w:rsidRPr="005F0658" w:rsidRDefault="00187264" w:rsidP="00174B22">
            <w:pPr>
              <w:pStyle w:val="NoSpacing"/>
              <w:rPr>
                <w:sz w:val="24"/>
                <w:szCs w:val="24"/>
              </w:rPr>
            </w:pPr>
            <w:r w:rsidRPr="005F0658">
              <w:rPr>
                <w:sz w:val="24"/>
                <w:szCs w:val="24"/>
              </w:rPr>
              <w:t>-0.0025</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7777777" w:rsidR="00187264" w:rsidRPr="005F0658" w:rsidRDefault="00187264" w:rsidP="00174B22">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77777777" w:rsidR="00187264" w:rsidRPr="005F0658" w:rsidRDefault="00187264" w:rsidP="00174B22">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77777777" w:rsidR="00187264" w:rsidRPr="005F0658" w:rsidRDefault="00187264" w:rsidP="00174B22">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7777777" w:rsidR="00187264" w:rsidRPr="005F0658" w:rsidRDefault="00187264" w:rsidP="00174B22">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77777777" w:rsidR="00187264" w:rsidRPr="005F0658" w:rsidRDefault="00187264" w:rsidP="00174B22">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77777777" w:rsidR="00187264" w:rsidRPr="005F0658" w:rsidRDefault="00187264" w:rsidP="00174B22">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77777777" w:rsidR="00187264" w:rsidRPr="005F0658" w:rsidRDefault="00187264" w:rsidP="00174B22">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7777777" w:rsidR="00187264" w:rsidRPr="005F0658" w:rsidRDefault="00187264" w:rsidP="00174B22">
            <w:pPr>
              <w:pStyle w:val="NoSpacing"/>
              <w:rPr>
                <w:sz w:val="24"/>
                <w:szCs w:val="24"/>
              </w:rPr>
            </w:pPr>
            <w:r w:rsidRPr="005F0658">
              <w:rPr>
                <w:sz w:val="24"/>
                <w:szCs w:val="24"/>
              </w:rPr>
              <w:t>-0.020</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77777777" w:rsidR="00187264" w:rsidRPr="005F0658" w:rsidRDefault="00187264" w:rsidP="00174B22">
            <w:pPr>
              <w:pStyle w:val="NoSpacing"/>
              <w:rPr>
                <w:sz w:val="24"/>
                <w:szCs w:val="24"/>
              </w:rPr>
            </w:pPr>
            <w:r w:rsidRPr="005F0658">
              <w:rPr>
                <w:sz w:val="24"/>
                <w:szCs w:val="24"/>
              </w:rPr>
              <w:t>0.064</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77777777" w:rsidR="00187264" w:rsidRPr="005F0658" w:rsidRDefault="00187264" w:rsidP="00174B22">
            <w:pPr>
              <w:pStyle w:val="NoSpacing"/>
              <w:rPr>
                <w:sz w:val="24"/>
                <w:szCs w:val="24"/>
              </w:rPr>
            </w:pPr>
            <w:r w:rsidRPr="005F0658">
              <w:rPr>
                <w:sz w:val="24"/>
                <w:szCs w:val="24"/>
              </w:rPr>
              <w:t>-0.051</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77777777" w:rsidR="00187264" w:rsidRPr="005F0658" w:rsidRDefault="00187264" w:rsidP="00174B22">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commentRangeEnd w:id="222"/>
    <w:p w14:paraId="5F871CB2" w14:textId="45B5B395" w:rsidR="008A289A" w:rsidRDefault="00187264">
      <w:pPr>
        <w:spacing w:line="240" w:lineRule="auto"/>
        <w:ind w:firstLine="0"/>
        <w:sectPr w:rsidR="008A289A" w:rsidSect="00187264">
          <w:pgSz w:w="11900" w:h="16840"/>
          <w:pgMar w:top="873" w:right="1440" w:bottom="1440" w:left="1440" w:header="708" w:footer="708" w:gutter="0"/>
          <w:cols w:space="708"/>
          <w:titlePg/>
          <w:docGrid w:linePitch="360"/>
        </w:sectPr>
      </w:pPr>
      <w:r>
        <w:rPr>
          <w:rStyle w:val="CommentReference"/>
        </w:rPr>
        <w:commentReference w:id="222"/>
      </w: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commentRangeStart w:id="224"/>
            <w:r w:rsidRPr="005F0658">
              <w:rPr>
                <w:sz w:val="24"/>
                <w:szCs w:val="24"/>
              </w:rPr>
              <w:t>Community vs private land</w:t>
            </w:r>
            <w:commentRangeEnd w:id="224"/>
            <w:r w:rsidR="00775A61">
              <w:rPr>
                <w:rStyle w:val="CommentReference"/>
                <w:rFonts w:eastAsiaTheme="minorEastAsia" w:cs="Times New Roman"/>
                <w:lang w:val="en-GB"/>
              </w:rPr>
              <w:commentReference w:id="224"/>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5AD726BD" w:rsidR="00BF33EC" w:rsidRDefault="00187264" w:rsidP="007C2A70">
      <w:r>
        <w:rPr>
          <w:noProof/>
          <w:lang w:val="en-US"/>
        </w:rPr>
        <w:lastRenderedPageBreak/>
        <mc:AlternateContent>
          <mc:Choice Requires="wps">
            <w:drawing>
              <wp:anchor distT="0" distB="0" distL="114300" distR="114300" simplePos="0" relativeHeight="251688960" behindDoc="0" locked="0" layoutInCell="1" allowOverlap="1" wp14:anchorId="6E3BF75D" wp14:editId="0D8DAB5E">
                <wp:simplePos x="0" y="0"/>
                <wp:positionH relativeFrom="column">
                  <wp:posOffset>0</wp:posOffset>
                </wp:positionH>
                <wp:positionV relativeFrom="paragraph">
                  <wp:posOffset>-635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62169EDC" w14:textId="77777777" w:rsidR="009710CF" w:rsidRPr="00EC0DAE" w:rsidRDefault="009710CF"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Percentage of hunts and total activity which fall in Morning, Midday, Evening and Night periods. Other denotes bouts of activity that incorporated a number of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type w14:anchorId="6E3BF75D" id="_x0000_t202" coordsize="21600,21600" o:spt="202" path="m,l,21600r21600,l21600,xe">
                <v:stroke joinstyle="miter"/>
                <v:path gradientshapeok="t" o:connecttype="rect"/>
              </v:shapetype>
              <v:shape id="Text Box 2" o:spid="_x0000_s1026" type="#_x0000_t202" style="position:absolute;left:0;text-align:left;margin-left:0;margin-top:-.05pt;width:399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" stroked="f">
                <v:textbox style="mso-fit-shape-to-text:t">
                  <w:txbxContent>
                    <w:p w14:paraId="62169EDC" w14:textId="77777777" w:rsidR="009710CF" w:rsidRPr="00EC0DAE" w:rsidRDefault="009710CF"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Percentage of hunts and total activity which fall in Morning, Midday, Evening and Night periods. Other denotes bouts of activity that incorporated a number of time periods and were therefore determined not to be hunts.</w:t>
                      </w:r>
                    </w:p>
                  </w:txbxContent>
                </v:textbox>
              </v:shape>
            </w:pict>
          </mc:Fallback>
        </mc:AlternateContent>
      </w:r>
      <w:r w:rsidRPr="00FF5C01">
        <w:rPr>
          <w:noProof/>
          <w:lang w:val="en-US"/>
        </w:rPr>
        <mc:AlternateContent>
          <mc:Choice Requires="wps">
            <w:drawing>
              <wp:anchor distT="0" distB="0" distL="114300" distR="114300" simplePos="0" relativeHeight="251691008" behindDoc="1" locked="0" layoutInCell="1" allowOverlap="1" wp14:anchorId="228BCB8F" wp14:editId="067A7257">
                <wp:simplePos x="0" y="0"/>
                <wp:positionH relativeFrom="column">
                  <wp:posOffset>2540</wp:posOffset>
                </wp:positionH>
                <wp:positionV relativeFrom="paragraph">
                  <wp:posOffset>2296795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77777777" w:rsidR="009710CF" w:rsidRPr="00EC0DAE" w:rsidRDefault="009710CF"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w:t>
                            </w:r>
                            <w:r>
                              <w:t xml:space="preserve">dogs impala and </w:t>
                            </w:r>
                            <w:r>
                              <w:t xml:space="preserve">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BCB8F" id="_x0000_s1027" type="#_x0000_t202" style="position:absolute;left:0;text-align:left;margin-left:.2pt;margin-top:180.85pt;width:436.8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8XJAIAACQ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" stroked="f">
                <v:textbox style="mso-fit-shape-to-text:t">
                  <w:txbxContent>
                    <w:p w14:paraId="6011E773" w14:textId="77777777" w:rsidR="009710CF" w:rsidRPr="00EC0DAE" w:rsidRDefault="009710CF"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w:t>
                      </w:r>
                      <w:r>
                        <w:t xml:space="preserve">dogs impala and </w:t>
                      </w:r>
                      <w:r>
                        <w:t xml:space="preserve">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p>
    <w:p w14:paraId="63C14BD8" w14:textId="1DD16ED8" w:rsidR="00F0421F" w:rsidRDefault="00F0421F" w:rsidP="007C2A70"/>
    <w:p w14:paraId="08F7E570" w14:textId="5D990DEC" w:rsidR="00187264" w:rsidRDefault="00187264">
      <w:pPr>
        <w:spacing w:line="240" w:lineRule="auto"/>
        <w:ind w:firstLine="0"/>
        <w:rPr>
          <w:b/>
          <w:sz w:val="44"/>
          <w:szCs w:val="44"/>
        </w:rPr>
      </w:pPr>
      <w:r w:rsidRPr="00FF5C01">
        <w:rPr>
          <w:noProof/>
          <w:lang w:val="en-US"/>
        </w:rPr>
        <mc:AlternateContent>
          <mc:Choice Requires="wps">
            <w:drawing>
              <wp:anchor distT="0" distB="0" distL="114300" distR="114300" simplePos="0" relativeHeight="251689984" behindDoc="1" locked="0" layoutInCell="1" allowOverlap="1" wp14:anchorId="0EF3DCF0" wp14:editId="2DA28E98">
                <wp:simplePos x="0" y="0"/>
                <wp:positionH relativeFrom="column">
                  <wp:posOffset>50800</wp:posOffset>
                </wp:positionH>
                <wp:positionV relativeFrom="paragraph">
                  <wp:posOffset>339725</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8D936A4" w14:textId="77777777" w:rsidR="009710CF" w:rsidRPr="00EC0DAE" w:rsidRDefault="009710CF"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3DCF0" id="_x0000_s1028" type="#_x0000_t202" style="position:absolute;margin-left:4pt;margin-top:26.75pt;width:427.4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WJJAIAACQEAAAOAAAAZHJzL2Uyb0RvYy54bWysU81u2zAMvg/YOwi6L3bcuEuMOEWXLsOA&#10;7gdo9wCyLMfCJFGTlNjd05eS0yz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" stroked="f">
                <v:textbox style="mso-fit-shape-to-text:t">
                  <w:txbxContent>
                    <w:p w14:paraId="18D936A4" w14:textId="77777777" w:rsidR="009710CF" w:rsidRPr="00EC0DAE" w:rsidRDefault="009710CF"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sidR="008A289A">
        <w:rPr>
          <w:b/>
          <w:sz w:val="44"/>
          <w:szCs w:val="44"/>
        </w:rPr>
        <w:br w:type="page"/>
      </w:r>
      <w:r>
        <w:rPr>
          <w:rFonts w:ascii="Cambria" w:hAnsi="Cambria"/>
          <w:noProof/>
        </w:rPr>
        <w:lastRenderedPageBreak/>
        <mc:AlternateContent>
          <mc:Choice Requires="wpg">
            <w:drawing>
              <wp:anchor distT="0" distB="0" distL="114300" distR="114300" simplePos="0" relativeHeight="251693056" behindDoc="0" locked="0" layoutInCell="1" allowOverlap="1" wp14:anchorId="5D3A2718" wp14:editId="209C3F98">
                <wp:simplePos x="0" y="0"/>
                <wp:positionH relativeFrom="column">
                  <wp:posOffset>-204432</wp:posOffset>
                </wp:positionH>
                <wp:positionV relativeFrom="paragraph">
                  <wp:posOffset>171</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43FD674C" w14:textId="77777777" w:rsidR="009710CF" w:rsidRPr="00EC0DAE" w:rsidRDefault="009710CF" w:rsidP="00187264">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w14:anchorId="5D3A2718" id="Group 7" o:spid="_x0000_s1029" style="position:absolute;margin-left:-16.1pt;margin-top:0;width:511.4pt;height:441.15pt;z-index:251693056" coordsize="64947,56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8u8efEl7C4XTvD10nnxtme4VVdR/sDIIPufw9a9QU5RSepFAC0VzfjLxdb+EtLW&#10;ZkE13MSsEOcZI6k+w4/MVyMV38Ur21GoxR28UTDetsUjDEfRufwJzQB6lRXG+CPG58SGewv4Ba6r&#10;bAl4wCA4BwSAeQQeCP8AI6bVtUtdG0u41C8fbBAu5sdT6Ae5OBQBcoryq08RePvFpku9Dgt7KwVi&#10;qM4U7sdssDk+4AFXtA8datZ+IE8P+LbVYLmQhYp1AAJPTOOCD0BHf9AD0e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&#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z/8AtNf8yt/29/8AtGvoCvn/&#10;APaa/wCZW/7e/wD2jQB9A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c540sLO10eF7e0ghc3CgtHGFJG1uOBXYVy/jv/kBw/8AXyv/AKC1J7HZl9WbxME5Pc+n&#10;fAn/ACTzw1/2CrX/ANFLXQVz/gT/AJJ54a/7BVr/AOilroKg+z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FHgT/AJDk3/Xs3/oS19r18UeBP+Q5N/17N/6EtNbnFmP+6z9D0Kii&#10;irPiAooooAKKKKACiiigAooooAKKKKACiiigAooooAKKKKACiiigAooooAKKKKACiiigAooooAKK&#10;KKACiiigAooooAKKKKACiiigAooooAK5fx3/AMgOH/r5X/0Fq6iuX8d/8gOH/r5X/wBBah7Hbl3+&#10;9Q9T6d8Cf8k88Nf9gq1/9FLXQVz/AIE/5J54a/7BVr/6KWugrM+3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KHwI/5Hi9/wCwa/8A6Mir6vr4Q0fS/wC1rt4PO8rbGX3bd3cDHUet&#10;ZVsM8VTdCO8tBOrGkueWyPsWivlX/hCv+oh/5B/+yo/4Qr/qIf8AkH/7KvK/1PxH834L/wCSM/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3fg7/kR9A/7Btv/AOi1rbrE8Hf8iPoH/YNt/wD0Wtbd&#10;fnVb+JL1Z6EdgooorIYUUUUAFFFFABRRRQAUUUUAFFFFABRRRQAUUUUAFFFFABRRRQAUUUUAFFFF&#10;ABRRRQAUUUUAFFFFABRRRQAUUUUAFFFFABRRRQAUUUUAeSfCL/kvXi//AK53v/pVHX0LXz18Iv8A&#10;kvXi/wD653v/AKVR19C1+i0f4UfRHnvcKKKK1E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mtLa5IM9vFKR03oGx+dSoixoERQqjoAM&#10;AUtFABXz/wDtNf8AMrf9vf8A7Rr6Ar5//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lWqeDvG+u38tle6qo0kzFlLSZ+TOR8oGSQMcHv3r1WigCppem2+kaX&#10;bafarthgQIuep9SfcnJ/Grd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6lgfot8AAAAIAQAADwAAAGRycy9kb3ducmV2&#10;LnhtbEyPT0vDQBTE74LfYXmCt3bzB0sa81JKUU9FsBXE2zb7moRmd0N2m6Tf3udJj8MMM78pNrPp&#10;xEiDb51FiJcRCLKV062tET6Pr4sMhA/KatU5Swg38rAp7+8KlWs32Q8aD6EWXGJ9rhCaEPpcSl81&#10;ZJRfup4se2c3GBVYDrXUg5q43HQyiaKVNKq1vNConnYNVZfD1SC8TWrapvHLuL+cd7fv49P71z4m&#10;xMeHefsMItAc/sLwi8/oUDLTyV2t9qJDWKRJwlEEfsT2eh2tQJwQsixJQZaF/H+g/A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">
                  <v:imagedata r:id="rId23" o:title="A screenshot of a cell phone&#10;&#10;Description automatically generated"/>
                </v:shape>
                <v:shape id="_x0000_s1031" type="#_x0000_t202" style="position:absolute;left:952;top:53340;width:5067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14:paraId="43FD674C" w14:textId="77777777" w:rsidR="009710CF" w:rsidRPr="00EC0DAE" w:rsidRDefault="009710CF" w:rsidP="00187264">
                        <w:pPr>
                          <w:pStyle w:val="NoSpacing"/>
                        </w:pPr>
                        <w:r w:rsidRPr="00EC0DAE">
                          <w:rPr>
                            <w:b/>
                            <w:bCs/>
                          </w:rPr>
                          <w:t xml:space="preserve">Figure </w:t>
                        </w:r>
                        <w:r>
                          <w:rPr>
                            <w:b/>
                            <w:bCs/>
                          </w:rPr>
                          <w:t>1</w:t>
                        </w:r>
                      </w:p>
                    </w:txbxContent>
                  </v:textbox>
                </v:shape>
                <w10:wrap type="tight"/>
              </v:group>
            </w:pict>
          </mc:Fallback>
        </mc:AlternateContent>
      </w:r>
      <w:r>
        <w:rPr>
          <w:b/>
          <w:sz w:val="44"/>
          <w:szCs w:val="44"/>
        </w:rPr>
        <w:br w:type="page"/>
      </w:r>
    </w:p>
    <w:p w14:paraId="3F1013FD" w14:textId="52E5296E" w:rsidR="00187264" w:rsidRDefault="00187264">
      <w:pPr>
        <w:spacing w:line="240" w:lineRule="auto"/>
        <w:ind w:firstLine="0"/>
        <w:rPr>
          <w:b/>
          <w:sz w:val="44"/>
          <w:szCs w:val="44"/>
        </w:rPr>
      </w:pPr>
      <w:r w:rsidRPr="00FF5C01">
        <w:rPr>
          <w:noProof/>
          <w:lang w:val="en-US"/>
        </w:rPr>
        <w:lastRenderedPageBreak/>
        <mc:AlternateContent>
          <mc:Choice Requires="wps">
            <w:drawing>
              <wp:anchor distT="0" distB="0" distL="114300" distR="114300" simplePos="0" relativeHeight="251697152" behindDoc="1" locked="0" layoutInCell="1" allowOverlap="1" wp14:anchorId="78493763" wp14:editId="7D93BF79">
                <wp:simplePos x="0" y="0"/>
                <wp:positionH relativeFrom="column">
                  <wp:posOffset>354842</wp:posOffset>
                </wp:positionH>
                <wp:positionV relativeFrom="paragraph">
                  <wp:posOffset>5796033</wp:posOffset>
                </wp:positionV>
                <wp:extent cx="5428615" cy="1403985"/>
                <wp:effectExtent l="0" t="0" r="635" b="0"/>
                <wp:wrapTight wrapText="bothSides">
                  <wp:wrapPolygon edited="0">
                    <wp:start x="0" y="0"/>
                    <wp:lineTo x="0" y="19962"/>
                    <wp:lineTo x="21527" y="19962"/>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1CCF293" w14:textId="77777777" w:rsidR="009710CF" w:rsidRPr="00EC0DAE" w:rsidRDefault="009710CF"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93763" id="_x0000_s1032" type="#_x0000_t202" style="position:absolute;margin-left:27.95pt;margin-top:456.4pt;width:427.4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" stroked="f">
                <v:textbox style="mso-fit-shape-to-text:t">
                  <w:txbxContent>
                    <w:p w14:paraId="11CCF293" w14:textId="77777777" w:rsidR="009710CF" w:rsidRPr="00EC0DAE" w:rsidRDefault="009710CF" w:rsidP="00187264">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v:textbox>
                <w10:wrap type="tight"/>
              </v:shape>
            </w:pict>
          </mc:Fallback>
        </mc:AlternateContent>
      </w:r>
      <w:r w:rsidRPr="00FF5C01">
        <w:rPr>
          <w:rFonts w:ascii="Cambria" w:hAnsi="Cambria"/>
          <w:noProof/>
          <w:lang w:val="en-US"/>
        </w:rPr>
        <w:drawing>
          <wp:anchor distT="0" distB="0" distL="114300" distR="114300" simplePos="0" relativeHeight="251698176" behindDoc="1" locked="0" layoutInCell="1" allowOverlap="1" wp14:anchorId="33D22527" wp14:editId="2DA26E29">
            <wp:simplePos x="0" y="0"/>
            <wp:positionH relativeFrom="column">
              <wp:posOffset>204716</wp:posOffset>
            </wp:positionH>
            <wp:positionV relativeFrom="paragraph">
              <wp:posOffset>64846</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7B0B30D" w14:textId="5FDBA8FA" w:rsidR="00187264" w:rsidRDefault="00187264">
      <w:pPr>
        <w:spacing w:line="240" w:lineRule="auto"/>
        <w:ind w:firstLine="0"/>
        <w:rPr>
          <w:b/>
          <w:sz w:val="44"/>
          <w:szCs w:val="44"/>
        </w:rPr>
      </w:pPr>
      <w:r w:rsidRPr="00FF5C01">
        <w:rPr>
          <w:noProof/>
          <w:lang w:val="en-US"/>
        </w:rPr>
        <w:lastRenderedPageBreak/>
        <mc:AlternateContent>
          <mc:Choice Requires="wps">
            <w:drawing>
              <wp:anchor distT="0" distB="0" distL="114300" distR="114300" simplePos="0" relativeHeight="251700224" behindDoc="1" locked="0" layoutInCell="1" allowOverlap="1" wp14:anchorId="25E107C3" wp14:editId="08EE68C6">
                <wp:simplePos x="0" y="0"/>
                <wp:positionH relativeFrom="margin">
                  <wp:align>left</wp:align>
                </wp:positionH>
                <wp:positionV relativeFrom="paragraph">
                  <wp:posOffset>8091170</wp:posOffset>
                </wp:positionV>
                <wp:extent cx="6088380" cy="1403985"/>
                <wp:effectExtent l="0" t="0" r="7620" b="0"/>
                <wp:wrapTight wrapText="bothSides">
                  <wp:wrapPolygon edited="0">
                    <wp:start x="0" y="0"/>
                    <wp:lineTo x="0" y="19962"/>
                    <wp:lineTo x="21559" y="19962"/>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6B696B0D" w14:textId="77777777" w:rsidR="009710CF" w:rsidRPr="00EC0DAE" w:rsidRDefault="009710CF"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107C3" id="_x0000_s1033" type="#_x0000_t202" style="position:absolute;margin-left:0;margin-top:637.1pt;width:479.4pt;height:110.55pt;z-index:-25161625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" stroked="f">
                <v:textbox style="mso-fit-shape-to-text:t">
                  <w:txbxContent>
                    <w:p w14:paraId="6B696B0D" w14:textId="77777777" w:rsidR="009710CF" w:rsidRPr="00EC0DAE" w:rsidRDefault="009710CF"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v:textbox>
                <w10:wrap type="tight" anchorx="margin"/>
              </v:shape>
            </w:pict>
          </mc:Fallback>
        </mc:AlternateContent>
      </w:r>
      <w:r>
        <w:rPr>
          <w:rFonts w:ascii="Cambria" w:hAnsi="Cambria"/>
          <w:noProof/>
          <w:lang w:val="en-US"/>
        </w:rPr>
        <w:drawing>
          <wp:anchor distT="0" distB="0" distL="114300" distR="114300" simplePos="0" relativeHeight="251695104" behindDoc="1" locked="0" layoutInCell="1" allowOverlap="1" wp14:anchorId="4FD326FB" wp14:editId="728B5A86">
            <wp:simplePos x="0" y="0"/>
            <wp:positionH relativeFrom="column">
              <wp:posOffset>0</wp:posOffset>
            </wp:positionH>
            <wp:positionV relativeFrom="paragraph">
              <wp:posOffset>313055</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3356F58" w14:textId="77777777" w:rsidR="008A289A" w:rsidRDefault="008A289A">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val="en-US"/>
        </w:rPr>
        <w:lastRenderedPageBreak/>
        <mc:AlternateContent>
          <mc:Choice Requires="wpg">
            <w:drawing>
              <wp:anchor distT="0" distB="0" distL="114300" distR="114300" simplePos="0" relativeHeight="251662336"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9710CF" w:rsidRPr="00FE2BE1" w:rsidRDefault="009710CF"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9710CF" w:rsidRPr="00FE2BE1" w:rsidRDefault="009710CF"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34" style="position:absolute;left:0;text-align:left;margin-left:-3.75pt;margin-top:53.25pt;width:450.75pt;height:679.5pt;z-index:251662336"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">
                <v:shape id="Picture 3" o:spid="_x0000_s1035"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8" o:title=""/>
                </v:shape>
                <v:shape id="Picture 4" o:spid="_x0000_s1036"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9" o:title=""/>
                </v:shape>
                <v:shape id="Text Box 47" o:spid="_x0000_s1037"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9710CF" w:rsidRPr="00FE2BE1" w:rsidRDefault="009710CF"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9710CF" w:rsidRPr="00FE2BE1" w:rsidRDefault="009710CF"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5A962746" w:rsidR="005310DD" w:rsidRDefault="000F5A23">
      <w:pPr>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9710CF" w:rsidRPr="00FE2BE1" w:rsidRDefault="009710CF"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9" type="#_x0000_t202" style="position:absolute;margin-left:182.15pt;margin-top:394.25pt;width:81.55pt;height:35.2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9710CF" w:rsidRPr="00FE2BE1" w:rsidRDefault="009710CF" w:rsidP="007C2A70">
                      <w:r w:rsidRPr="00FE2BE1">
                        <w:t>Time</w:t>
                      </w:r>
                    </w:p>
                  </w:txbxContent>
                </v:textbox>
              </v:shape>
            </w:pict>
          </mc:Fallback>
        </mc:AlternateContent>
      </w:r>
      <w:r w:rsidR="00FE2BE1">
        <w:br w:type="page"/>
      </w:r>
      <w:r w:rsidR="005310DD">
        <w:rPr>
          <w:noProof/>
        </w:rPr>
        <w:lastRenderedPageBreak/>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 xml:space="preserve">Distance to glades for wild dogs, impala and dikdik during morning, day, evening and </w:t>
      </w:r>
      <w:proofErr w:type="gramStart"/>
      <w:r w:rsidR="005310DD">
        <w:t>night time</w:t>
      </w:r>
      <w:proofErr w:type="gramEnd"/>
      <w:r w:rsidR="005310DD">
        <w:t xml:space="preserv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187264">
      <w:pgSz w:w="11900" w:h="16840"/>
      <w:pgMar w:top="873"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T F" w:date="2019-11-18T14:37:00Z" w:initials="AF">
    <w:p w14:paraId="2DB20B89" w14:textId="5C7E0F71" w:rsidR="009710CF" w:rsidRDefault="009710CF">
      <w:pPr>
        <w:pStyle w:val="CommentText"/>
      </w:pPr>
      <w:r>
        <w:rPr>
          <w:rStyle w:val="CommentReference"/>
        </w:rPr>
        <w:annotationRef/>
      </w:r>
      <w:r>
        <w:t xml:space="preserve">Id cite our science paper, </w:t>
      </w:r>
      <w:proofErr w:type="spellStart"/>
      <w:r>
        <w:t>Hebblewhite</w:t>
      </w:r>
      <w:proofErr w:type="spellEnd"/>
      <w:r>
        <w:t xml:space="preserve"> et al 2005; or </w:t>
      </w:r>
      <w:proofErr w:type="spellStart"/>
      <w:r>
        <w:t>edstes</w:t>
      </w:r>
      <w:proofErr w:type="spellEnd"/>
      <w:r>
        <w:t xml:space="preserve"> + ripple’s reviews on large carnivores in science</w:t>
      </w:r>
    </w:p>
  </w:comment>
  <w:comment w:id="11" w:author="Rosie Woodroffe" w:date="2019-11-20T12:21:00Z" w:initials="RW">
    <w:p w14:paraId="7ACD849A" w14:textId="3991F147" w:rsidR="009710CF" w:rsidRDefault="009710CF">
      <w:pPr>
        <w:pStyle w:val="CommentText"/>
      </w:pPr>
      <w:r>
        <w:rPr>
          <w:rStyle w:val="CommentReference"/>
        </w:rPr>
        <w:annotationRef/>
      </w:r>
      <w:proofErr w:type="gramStart"/>
      <w:r>
        <w:t>Yes</w:t>
      </w:r>
      <w:proofErr w:type="gramEnd"/>
      <w:r>
        <w:t xml:space="preserve"> let’s change this ref</w:t>
      </w:r>
    </w:p>
  </w:comment>
  <w:comment w:id="44" w:author="AT F" w:date="2019-11-18T14:44:00Z" w:initials="AF">
    <w:p w14:paraId="703CCC45" w14:textId="3E2D1241" w:rsidR="009710CF" w:rsidRDefault="009710CF">
      <w:pPr>
        <w:pStyle w:val="CommentText"/>
      </w:pPr>
      <w:r>
        <w:rPr>
          <w:rStyle w:val="CommentReference"/>
        </w:rPr>
        <w:annotationRef/>
      </w:r>
      <w:r>
        <w:t>Why aren’t dik-dik also more predictably found after hot days? They may not use glades, but they could still be more ‘</w:t>
      </w:r>
      <w:proofErr w:type="spellStart"/>
      <w:r>
        <w:t>predicatble</w:t>
      </w:r>
      <w:proofErr w:type="spellEnd"/>
      <w:r>
        <w:t>’ to a wild dog?</w:t>
      </w:r>
    </w:p>
  </w:comment>
  <w:comment w:id="45" w:author="AT F" w:date="2019-11-18T14:45:00Z" w:initials="AF">
    <w:p w14:paraId="62220DF8" w14:textId="244D1106" w:rsidR="009710CF" w:rsidRDefault="009710CF">
      <w:pPr>
        <w:pStyle w:val="CommentText"/>
      </w:pPr>
      <w:r>
        <w:rPr>
          <w:rStyle w:val="CommentReference"/>
        </w:rPr>
        <w:annotationRef/>
      </w:r>
    </w:p>
  </w:comment>
  <w:comment w:id="74" w:author="Rosie Woodroffe" w:date="2019-11-20T12:30:00Z" w:initials="RW">
    <w:p w14:paraId="78F25B82" w14:textId="14F66A24" w:rsidR="009710CF" w:rsidRDefault="009710CF">
      <w:pPr>
        <w:pStyle w:val="CommentText"/>
      </w:pPr>
      <w:r>
        <w:rPr>
          <w:rStyle w:val="CommentReference"/>
        </w:rPr>
        <w:annotationRef/>
      </w:r>
      <w:r>
        <w:t xml:space="preserve">I deleted the weights because you already </w:t>
      </w:r>
      <w:proofErr w:type="spellStart"/>
      <w:r>
        <w:t>proided</w:t>
      </w:r>
      <w:proofErr w:type="spellEnd"/>
      <w:r>
        <w:t xml:space="preserve"> them above</w:t>
      </w:r>
    </w:p>
  </w:comment>
  <w:comment w:id="71" w:author="AT F" w:date="2019-11-18T14:52:00Z" w:initials="AF">
    <w:p w14:paraId="2CF23B04" w14:textId="43AAA55C" w:rsidR="009710CF" w:rsidRDefault="009710CF">
      <w:pPr>
        <w:pStyle w:val="CommentText"/>
      </w:pPr>
      <w:r>
        <w:rPr>
          <w:rStyle w:val="CommentReference"/>
        </w:rPr>
        <w:annotationRef/>
      </w:r>
      <w:r>
        <w:t xml:space="preserve">Should have BS #s by now. </w:t>
      </w:r>
    </w:p>
  </w:comment>
  <w:comment w:id="76" w:author="Rosie Woodroffe" w:date="2019-11-20T12:31:00Z" w:initials="RW">
    <w:p w14:paraId="772ED286" w14:textId="5724256E" w:rsidR="009710CF" w:rsidRDefault="009710CF">
      <w:pPr>
        <w:pStyle w:val="CommentText"/>
      </w:pPr>
      <w:r>
        <w:rPr>
          <w:rStyle w:val="CommentReference"/>
        </w:rPr>
        <w:annotationRef/>
      </w:r>
      <w:r>
        <w:t>Chase time actually isn’t mentioned above – should it be “chase overheating”?</w:t>
      </w:r>
    </w:p>
  </w:comment>
  <w:comment w:id="94" w:author="Rosie Woodroffe" w:date="2019-11-20T12:38:00Z" w:initials="RW">
    <w:p w14:paraId="734AC0D5" w14:textId="2C9F8E8F" w:rsidR="009710CF" w:rsidRDefault="009710CF">
      <w:pPr>
        <w:pStyle w:val="CommentText"/>
      </w:pPr>
      <w:r>
        <w:rPr>
          <w:rStyle w:val="CommentReference"/>
        </w:rPr>
        <w:annotationRef/>
      </w:r>
      <w:r>
        <w:t>OK, we need to be 100% clear what is a “bout” and what is a “period”. This is the first use of the word “bout”, but I think it’s a better word, as we later define hunting periods as time of day.</w:t>
      </w:r>
    </w:p>
  </w:comment>
  <w:comment w:id="115" w:author="Daniella Rabaiotti" w:date="2019-11-04T17:29:00Z" w:initials="DR">
    <w:p w14:paraId="535504A9" w14:textId="6DF0DF91" w:rsidR="009710CF" w:rsidRDefault="009710CF">
      <w:pPr>
        <w:pStyle w:val="CommentText"/>
      </w:pPr>
      <w:r>
        <w:rPr>
          <w:rStyle w:val="CommentReference"/>
        </w:rPr>
        <w:annotationRef/>
      </w:r>
      <w:r>
        <w:t xml:space="preserve">Suggestion to include justification of variables in the SI rather than in the text to save </w:t>
      </w:r>
      <w:proofErr w:type="gramStart"/>
      <w:r>
        <w:t>words?</w:t>
      </w:r>
      <w:proofErr w:type="gramEnd"/>
    </w:p>
  </w:comment>
  <w:comment w:id="116" w:author="AT F" w:date="2019-11-18T14:55:00Z" w:initials="AF">
    <w:p w14:paraId="189BB159" w14:textId="4B26D116" w:rsidR="009710CF" w:rsidRDefault="009710CF">
      <w:pPr>
        <w:pStyle w:val="CommentText"/>
      </w:pPr>
      <w:r>
        <w:rPr>
          <w:rStyle w:val="CommentReference"/>
        </w:rPr>
        <w:annotationRef/>
      </w:r>
      <w:r>
        <w:t xml:space="preserve">I could see that – just describe all the predictors in one sentence, send reader to SM for more info. </w:t>
      </w:r>
    </w:p>
  </w:comment>
  <w:comment w:id="123" w:author="Rosie Woodroffe" w:date="2019-11-20T12:50:00Z" w:initials="RW">
    <w:p w14:paraId="2CAEBAF2" w14:textId="68525E48" w:rsidR="009710CF" w:rsidRDefault="009710CF">
      <w:pPr>
        <w:pStyle w:val="CommentText"/>
      </w:pPr>
      <w:r>
        <w:rPr>
          <w:rStyle w:val="CommentReference"/>
        </w:rPr>
        <w:annotationRef/>
      </w:r>
      <w:r>
        <w:t>This is the first mention of this variable?</w:t>
      </w:r>
    </w:p>
  </w:comment>
  <w:comment w:id="138" w:author="AT F" w:date="2019-11-18T14:59:00Z" w:initials="AF">
    <w:p w14:paraId="43C6D001" w14:textId="7CBDDBAA" w:rsidR="009710CF" w:rsidRDefault="009710CF">
      <w:pPr>
        <w:pStyle w:val="CommentText"/>
      </w:pPr>
      <w:r>
        <w:rPr>
          <w:rStyle w:val="CommentReference"/>
        </w:rPr>
        <w:annotationRef/>
      </w:r>
      <w:r>
        <w:t>Seems pout of the blue – why is this in here?</w:t>
      </w:r>
    </w:p>
  </w:comment>
  <w:comment w:id="143" w:author="AT F" w:date="2019-11-18T15:02:00Z" w:initials="AF">
    <w:p w14:paraId="7A108089" w14:textId="1873FA88" w:rsidR="009710CF" w:rsidRDefault="009710CF">
      <w:pPr>
        <w:pStyle w:val="CommentText"/>
      </w:pPr>
      <w:r>
        <w:rPr>
          <w:rStyle w:val="CommentReference"/>
        </w:rPr>
        <w:annotationRef/>
      </w:r>
      <w:r>
        <w:t xml:space="preserve">Seems odd to exclude the other two </w:t>
      </w:r>
      <w:proofErr w:type="spellStart"/>
      <w:r>
        <w:t>spp</w:t>
      </w:r>
      <w:proofErr w:type="spellEnd"/>
      <w:r>
        <w:t xml:space="preserve"> from this general description of ‘daily movement patterns’</w:t>
      </w:r>
    </w:p>
  </w:comment>
  <w:comment w:id="147" w:author="AT F" w:date="2019-11-18T15:03:00Z" w:initials="AF">
    <w:p w14:paraId="5E842FD8" w14:textId="53EF0832" w:rsidR="009710CF" w:rsidRDefault="009710CF">
      <w:pPr>
        <w:pStyle w:val="CommentText"/>
      </w:pPr>
      <w:r>
        <w:rPr>
          <w:rStyle w:val="CommentReference"/>
        </w:rPr>
        <w:annotationRef/>
      </w:r>
      <w:r>
        <w:t>Can you include some stats here? Like, for every 1deg increase in temperature, there was a XYZ minute decrease in hunting period (or XYZ m fewer hunting meters).</w:t>
      </w:r>
    </w:p>
  </w:comment>
  <w:comment w:id="167" w:author="AT F" w:date="2019-11-18T15:07:00Z" w:initials="AF">
    <w:p w14:paraId="220215A4" w14:textId="124E8A6C" w:rsidR="009710CF" w:rsidRDefault="009710CF">
      <w:pPr>
        <w:pStyle w:val="CommentText"/>
      </w:pPr>
      <w:r>
        <w:rPr>
          <w:rStyle w:val="CommentReference"/>
        </w:rPr>
        <w:annotationRef/>
      </w:r>
      <w:r>
        <w:t xml:space="preserve">Relative to their home range? If not, consider that dikdik can only ever get a few hundred meters away from anything. Given their vastly different home </w:t>
      </w:r>
      <w:proofErr w:type="spellStart"/>
      <w:r>
        <w:t>rane</w:t>
      </w:r>
      <w:proofErr w:type="spellEnd"/>
      <w:r>
        <w:t xml:space="preserve"> sizes, does this comparison make sense?</w:t>
      </w:r>
    </w:p>
  </w:comment>
  <w:comment w:id="168" w:author="Rosie Woodroffe" w:date="2019-11-20T13:00:00Z" w:initials="RW">
    <w:p w14:paraId="484AE054" w14:textId="29B60928" w:rsidR="009710CF" w:rsidRDefault="009710CF">
      <w:pPr>
        <w:pStyle w:val="CommentText"/>
      </w:pPr>
      <w:r>
        <w:rPr>
          <w:rStyle w:val="CommentReference"/>
        </w:rPr>
        <w:annotationRef/>
      </w:r>
      <w:r>
        <w:t>Adam’s right… so is there a reason to delete this sentence and save words?</w:t>
      </w:r>
    </w:p>
  </w:comment>
  <w:comment w:id="169" w:author="AT F" w:date="2019-11-18T15:08:00Z" w:initials="AF">
    <w:p w14:paraId="59C19A63" w14:textId="622ECC84" w:rsidR="009710CF" w:rsidRDefault="009710CF">
      <w:pPr>
        <w:pStyle w:val="CommentText"/>
      </w:pPr>
      <w:r>
        <w:rPr>
          <w:rStyle w:val="CommentReference"/>
        </w:rPr>
        <w:annotationRef/>
      </w:r>
      <w:r>
        <w:t>On hotter days? Or in general?</w:t>
      </w:r>
    </w:p>
  </w:comment>
  <w:comment w:id="192" w:author="Rosie Woodroffe" w:date="2019-11-20T13:12:00Z" w:initials="RW">
    <w:p w14:paraId="048A06FC" w14:textId="2318A4B3" w:rsidR="009710CF" w:rsidRDefault="009710CF">
      <w:pPr>
        <w:pStyle w:val="CommentText"/>
      </w:pPr>
      <w:r>
        <w:rPr>
          <w:rStyle w:val="CommentReference"/>
        </w:rPr>
        <w:annotationRef/>
      </w:r>
      <w:r>
        <w:t>I think you could delete this entire selected section, which if anything breaks the flow of evaluating the evidence against the various scenarios.</w:t>
      </w:r>
    </w:p>
  </w:comment>
  <w:comment w:id="214" w:author="AT F" w:date="2019-11-18T16:23:00Z" w:initials="AF">
    <w:p w14:paraId="45F26E22" w14:textId="08844E99" w:rsidR="009710CF" w:rsidRDefault="009710CF">
      <w:pPr>
        <w:pStyle w:val="CommentText"/>
      </w:pPr>
      <w:r>
        <w:rPr>
          <w:rStyle w:val="CommentReference"/>
        </w:rPr>
        <w:annotationRef/>
      </w:r>
      <w:r>
        <w:t>But scenario 1 suggests shift from impala  to dikdik – so you might expect the community level impacts of wild dog abundance  (</w:t>
      </w:r>
      <w:proofErr w:type="spellStart"/>
      <w:r>
        <w:t>eg</w:t>
      </w:r>
      <w:proofErr w:type="spellEnd"/>
      <w:r>
        <w:t xml:space="preserve"> disease outbreaks, recovery etc) to be exacerbated under a warming climate.</w:t>
      </w:r>
    </w:p>
  </w:comment>
  <w:comment w:id="215" w:author="AT F" w:date="2019-11-18T16:25:00Z" w:initials="AF">
    <w:p w14:paraId="360A117E" w14:textId="0EE43CB9" w:rsidR="009710CF" w:rsidRDefault="009710CF">
      <w:pPr>
        <w:pStyle w:val="CommentText"/>
      </w:pPr>
      <w:r>
        <w:rPr>
          <w:rStyle w:val="CommentReference"/>
        </w:rPr>
        <w:annotationRef/>
      </w:r>
      <w:proofErr w:type="spellStart"/>
      <w:r>
        <w:t>Nevermind</w:t>
      </w:r>
      <w:proofErr w:type="spellEnd"/>
      <w:r>
        <w:t xml:space="preserve"> – read the next para lol.</w:t>
      </w:r>
    </w:p>
  </w:comment>
  <w:comment w:id="216" w:author="AT F" w:date="2019-11-18T16:25:00Z" w:initials="AF">
    <w:p w14:paraId="64FA38E8" w14:textId="663A7AD6" w:rsidR="009710CF" w:rsidRDefault="009710CF">
      <w:pPr>
        <w:pStyle w:val="CommentText"/>
      </w:pPr>
      <w:r>
        <w:rPr>
          <w:rStyle w:val="CommentReference"/>
        </w:rPr>
        <w:annotationRef/>
      </w:r>
      <w:r>
        <w:t>Excellent point</w:t>
      </w:r>
    </w:p>
  </w:comment>
  <w:comment w:id="217" w:author="AT F" w:date="2019-11-18T16:30:00Z" w:initials="AF">
    <w:p w14:paraId="7B1302D4" w14:textId="6AE5E6F2" w:rsidR="009710CF" w:rsidRDefault="009710CF">
      <w:pPr>
        <w:pStyle w:val="CommentText"/>
      </w:pPr>
      <w:r>
        <w:t xml:space="preserve">Cite if you think relevant - Prey </w:t>
      </w:r>
      <w:r>
        <w:rPr>
          <w:rStyle w:val="CommentReference"/>
        </w:rPr>
        <w:annotationRef/>
      </w:r>
      <w:r>
        <w:t xml:space="preserve">Diversity benefits in </w:t>
      </w:r>
      <w:proofErr w:type="spellStart"/>
      <w:r>
        <w:t>lg</w:t>
      </w:r>
      <w:proofErr w:type="spellEnd"/>
      <w:r>
        <w:t xml:space="preserve"> carnivores:</w:t>
      </w:r>
    </w:p>
    <w:p w14:paraId="4E1C21D6" w14:textId="7EB958A6" w:rsidR="009710CF" w:rsidRDefault="009710CF">
      <w:pPr>
        <w:pStyle w:val="CommentText"/>
      </w:pPr>
      <w:hyperlink r:id="rId1" w:history="1">
        <w:r>
          <w:rPr>
            <w:rStyle w:val="Hyperlink"/>
          </w:rPr>
          <w:t>https://besjournals.onlinelibrary.wiley.com/doi/full/10.1111/1365-2656.12932</w:t>
        </w:r>
      </w:hyperlink>
    </w:p>
  </w:comment>
  <w:comment w:id="220" w:author="Rosie Woodroffe" w:date="2019-11-20T13:16:00Z" w:initials="RW">
    <w:p w14:paraId="04457AB9" w14:textId="4F3F9BE4" w:rsidR="009710CF" w:rsidRDefault="009710CF">
      <w:pPr>
        <w:pStyle w:val="CommentText"/>
      </w:pPr>
      <w:r>
        <w:rPr>
          <w:rStyle w:val="CommentReference"/>
        </w:rPr>
        <w:annotationRef/>
      </w:r>
      <w:r>
        <w:t xml:space="preserve">this isn’t a global ecosystem model – maybe “models of community ecology”? But it would be nice to highlight the </w:t>
      </w:r>
      <w:proofErr w:type="spellStart"/>
      <w:r>
        <w:t>Madingley</w:t>
      </w:r>
      <w:proofErr w:type="spellEnd"/>
      <w:r>
        <w:t xml:space="preserve"> model assumption if possible</w:t>
      </w:r>
    </w:p>
  </w:comment>
  <w:comment w:id="221" w:author="AT F" w:date="2019-11-18T16:33:00Z" w:initials="AF">
    <w:p w14:paraId="13FD99D2" w14:textId="1E087597" w:rsidR="009710CF" w:rsidRDefault="009710CF">
      <w:pPr>
        <w:pStyle w:val="CommentText"/>
      </w:pPr>
      <w:r>
        <w:rPr>
          <w:rStyle w:val="CommentReference"/>
        </w:rPr>
        <w:annotationRef/>
      </w:r>
      <w:r>
        <w:t>just excellent!</w:t>
      </w:r>
    </w:p>
    <w:p w14:paraId="31691811" w14:textId="5149B6FB" w:rsidR="009710CF" w:rsidRDefault="009710CF">
      <w:pPr>
        <w:pStyle w:val="CommentText"/>
      </w:pPr>
    </w:p>
  </w:comment>
  <w:comment w:id="223" w:author="AT F" w:date="2019-11-18T16:33:00Z" w:initials="AF">
    <w:p w14:paraId="4593E1B2" w14:textId="701A9C9D" w:rsidR="009710CF" w:rsidRDefault="009710CF">
      <w:pPr>
        <w:pStyle w:val="CommentText"/>
      </w:pPr>
      <w:r>
        <w:rPr>
          <w:rStyle w:val="CommentReference"/>
        </w:rPr>
        <w:annotationRef/>
      </w:r>
      <w:r>
        <w:t>Can clean up decimal places in this table</w:t>
      </w:r>
    </w:p>
  </w:comment>
  <w:comment w:id="222" w:author="Daniella Rabaiotti" w:date="2019-11-04T16:36:00Z" w:initials="DR">
    <w:p w14:paraId="3D362143" w14:textId="13C9F7B6" w:rsidR="009710CF" w:rsidRDefault="009710CF">
      <w:pPr>
        <w:pStyle w:val="CommentText"/>
      </w:pPr>
      <w:r>
        <w:rPr>
          <w:rStyle w:val="CommentReference"/>
        </w:rPr>
        <w:annotationRef/>
      </w:r>
      <w:r>
        <w:t>We can only have 6 tables/figures. The way I see it is we have two options – try and combine the hypotheses into one mega table (as in combine 2 3 and 4), or get rid of figures one and two. I’m thinking get rid of two figures but interested to hear what you guys think!</w:t>
      </w:r>
    </w:p>
  </w:comment>
  <w:comment w:id="224" w:author="AT F" w:date="2019-11-18T16:34:00Z" w:initials="AF">
    <w:p w14:paraId="0E34BD26" w14:textId="3E3DCEB0" w:rsidR="009710CF" w:rsidRDefault="009710CF">
      <w:pPr>
        <w:pStyle w:val="CommentText"/>
      </w:pPr>
      <w:r>
        <w:rPr>
          <w:rStyle w:val="CommentReference"/>
        </w:rPr>
        <w:annotationRef/>
      </w:r>
      <w:r>
        <w:t>Needs some explanation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20B89" w15:done="0"/>
  <w15:commentEx w15:paraId="7ACD849A" w15:done="0"/>
  <w15:commentEx w15:paraId="703CCC45" w15:done="0"/>
  <w15:commentEx w15:paraId="62220DF8" w15:paraIdParent="703CCC45" w15:done="0"/>
  <w15:commentEx w15:paraId="78F25B82" w15:done="0"/>
  <w15:commentEx w15:paraId="2CF23B04" w15:done="0"/>
  <w15:commentEx w15:paraId="772ED286" w15:done="0"/>
  <w15:commentEx w15:paraId="734AC0D5" w15:done="0"/>
  <w15:commentEx w15:paraId="535504A9" w15:done="0"/>
  <w15:commentEx w15:paraId="189BB159" w15:paraIdParent="535504A9" w15:done="0"/>
  <w15:commentEx w15:paraId="2CAEBAF2" w15:done="0"/>
  <w15:commentEx w15:paraId="43C6D001" w15:done="0"/>
  <w15:commentEx w15:paraId="7A108089" w15:done="0"/>
  <w15:commentEx w15:paraId="5E842FD8" w15:done="0"/>
  <w15:commentEx w15:paraId="220215A4" w15:done="0"/>
  <w15:commentEx w15:paraId="484AE054" w15:done="0"/>
  <w15:commentEx w15:paraId="59C19A63" w15:done="0"/>
  <w15:commentEx w15:paraId="048A06FC" w15:done="0"/>
  <w15:commentEx w15:paraId="45F26E22" w15:done="0"/>
  <w15:commentEx w15:paraId="360A117E" w15:paraIdParent="45F26E22" w15:done="0"/>
  <w15:commentEx w15:paraId="64FA38E8" w15:done="0"/>
  <w15:commentEx w15:paraId="4E1C21D6" w15:done="0"/>
  <w15:commentEx w15:paraId="04457AB9" w15:done="0"/>
  <w15:commentEx w15:paraId="31691811" w15:done="0"/>
  <w15:commentEx w15:paraId="4593E1B2" w15:done="0"/>
  <w15:commentEx w15:paraId="3D362143" w15:done="0"/>
  <w15:commentEx w15:paraId="0E34B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20B89" w16cid:durableId="217D2B0E"/>
  <w16cid:commentId w16cid:paraId="7ACD849A" w16cid:durableId="217FAE34"/>
  <w16cid:commentId w16cid:paraId="703CCC45" w16cid:durableId="217D2CE5"/>
  <w16cid:commentId w16cid:paraId="62220DF8" w16cid:durableId="217D2D1B"/>
  <w16cid:commentId w16cid:paraId="78F25B82" w16cid:durableId="217FB063"/>
  <w16cid:commentId w16cid:paraId="2CF23B04" w16cid:durableId="217D2EC9"/>
  <w16cid:commentId w16cid:paraId="772ED286" w16cid:durableId="217FB091"/>
  <w16cid:commentId w16cid:paraId="734AC0D5" w16cid:durableId="217FB250"/>
  <w16cid:commentId w16cid:paraId="535504A9" w16cid:durableId="216ADE95"/>
  <w16cid:commentId w16cid:paraId="189BB159" w16cid:durableId="217D2F59"/>
  <w16cid:commentId w16cid:paraId="2CAEBAF2" w16cid:durableId="217FB4FF"/>
  <w16cid:commentId w16cid:paraId="43C6D001" w16cid:durableId="217D3060"/>
  <w16cid:commentId w16cid:paraId="7A108089" w16cid:durableId="217D30EE"/>
  <w16cid:commentId w16cid:paraId="5E842FD8" w16cid:durableId="217D313C"/>
  <w16cid:commentId w16cid:paraId="220215A4" w16cid:durableId="217D3223"/>
  <w16cid:commentId w16cid:paraId="484AE054" w16cid:durableId="217FB775"/>
  <w16cid:commentId w16cid:paraId="59C19A63" w16cid:durableId="217D328A"/>
  <w16cid:commentId w16cid:paraId="048A06FC" w16cid:durableId="217FBA51"/>
  <w16cid:commentId w16cid:paraId="45F26E22" w16cid:durableId="217D440B"/>
  <w16cid:commentId w16cid:paraId="360A117E" w16cid:durableId="217D446D"/>
  <w16cid:commentId w16cid:paraId="64FA38E8" w16cid:durableId="217D4489"/>
  <w16cid:commentId w16cid:paraId="4E1C21D6" w16cid:durableId="217D459A"/>
  <w16cid:commentId w16cid:paraId="04457AB9" w16cid:durableId="217FBB49"/>
  <w16cid:commentId w16cid:paraId="31691811" w16cid:durableId="217D464F"/>
  <w16cid:commentId w16cid:paraId="4593E1B2" w16cid:durableId="217D4668"/>
  <w16cid:commentId w16cid:paraId="3D362143" w16cid:durableId="216AD222"/>
  <w16cid:commentId w16cid:paraId="0E34BD26" w16cid:durableId="217D46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DF33A" w14:textId="77777777" w:rsidR="009710CF" w:rsidRDefault="009710CF" w:rsidP="007C2A70">
      <w:r>
        <w:separator/>
      </w:r>
    </w:p>
  </w:endnote>
  <w:endnote w:type="continuationSeparator" w:id="0">
    <w:p w14:paraId="74493143" w14:textId="77777777" w:rsidR="009710CF" w:rsidRDefault="009710CF"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9710CF" w:rsidRDefault="009710CF"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9710CF" w:rsidRDefault="009710CF"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9710CF" w:rsidRPr="00C90548" w:rsidRDefault="009710CF"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9710CF" w:rsidRPr="00670977" w:rsidRDefault="009710CF"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9710CF" w:rsidRDefault="0097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5B77F" w14:textId="77777777" w:rsidR="009710CF" w:rsidRDefault="009710CF" w:rsidP="007C2A70">
      <w:r>
        <w:separator/>
      </w:r>
    </w:p>
  </w:footnote>
  <w:footnote w:type="continuationSeparator" w:id="0">
    <w:p w14:paraId="493CD193" w14:textId="77777777" w:rsidR="009710CF" w:rsidRDefault="009710CF"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9710CF" w:rsidRDefault="00971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9710CF" w:rsidRDefault="009710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9710CF" w:rsidRDefault="00971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rson w15:author="Rosie Woodroffe">
    <w15:presenceInfo w15:providerId="AD" w15:userId="S::rosie.woodroffe@ioz.ac.uk::84e1d923-8fa3-44c5-884a-65f1d10cb231"/>
  </w15:person>
  <w15:person w15:author="AT F">
    <w15:presenceInfo w15:providerId="Windows Live" w15:userId="48c0db1b8760f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42BE"/>
    <w:rsid w:val="002660FD"/>
    <w:rsid w:val="00270F05"/>
    <w:rsid w:val="0028705B"/>
    <w:rsid w:val="00287220"/>
    <w:rsid w:val="00296182"/>
    <w:rsid w:val="00296887"/>
    <w:rsid w:val="00297182"/>
    <w:rsid w:val="002B4E74"/>
    <w:rsid w:val="002B702C"/>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436F"/>
    <w:rsid w:val="00457800"/>
    <w:rsid w:val="004839B0"/>
    <w:rsid w:val="004875C8"/>
    <w:rsid w:val="00492AEA"/>
    <w:rsid w:val="004A6791"/>
    <w:rsid w:val="004B6878"/>
    <w:rsid w:val="004C064F"/>
    <w:rsid w:val="004C3D17"/>
    <w:rsid w:val="004D13CE"/>
    <w:rsid w:val="004D73D3"/>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ED8"/>
    <w:rsid w:val="005A7E4A"/>
    <w:rsid w:val="005B2A48"/>
    <w:rsid w:val="005C37FD"/>
    <w:rsid w:val="005C5674"/>
    <w:rsid w:val="005D098C"/>
    <w:rsid w:val="005D10C7"/>
    <w:rsid w:val="005D2FC9"/>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59D4"/>
    <w:rsid w:val="00B36407"/>
    <w:rsid w:val="00B404F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24A3"/>
    <w:rsid w:val="00CA2D5D"/>
    <w:rsid w:val="00CB0BAC"/>
    <w:rsid w:val="00CB0C0D"/>
    <w:rsid w:val="00CB4678"/>
    <w:rsid w:val="00CE607C"/>
    <w:rsid w:val="00CE692A"/>
    <w:rsid w:val="00CE7A1F"/>
    <w:rsid w:val="00D0127C"/>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5C2DF"/>
  <w15:docId w15:val="{59CB12C0-58DE-4747-BF32-6AD5558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sjournals.onlinelibrary.wiley.com/doi/full/10.1111/1365-2656.1293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R-project.org/package=nlme" TargetMode="External"/><Relationship Id="rId18" Type="http://schemas.openxmlformats.org/officeDocument/2006/relationships/footer" Target="footer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RAN.R-project.org/package=MuMIn" TargetMode="External"/><Relationship Id="rId17" Type="http://schemas.openxmlformats.org/officeDocument/2006/relationships/header" Target="header2.xml"/><Relationship Id="rId25" Type="http://schemas.openxmlformats.org/officeDocument/2006/relationships/image" Target="media/image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suncalc" TargetMode="External"/><Relationship Id="rId24" Type="http://schemas.openxmlformats.org/officeDocument/2006/relationships/image" Target="media/image3.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R-project.org" TargetMode="External"/><Relationship Id="rId23" Type="http://schemas.openxmlformats.org/officeDocument/2006/relationships/image" Target="media/image2.jpe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qgis.osgeo.org" TargetMode="External"/><Relationship Id="rId22"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62F6-4040-43E7-B5BF-AF7DFF47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40</Pages>
  <Words>20536</Words>
  <Characters>117056</Characters>
  <Application>Microsoft Office Word</Application>
  <DocSecurity>4</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2019-11-20T16:49:00Z</dcterms:created>
  <dcterms:modified xsi:type="dcterms:W3CDTF">2019-11-20T16:49:00Z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