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DC272" w14:textId="77777777" w:rsidR="00EC0DAE" w:rsidRPr="007C2A70" w:rsidRDefault="00EC0DAE" w:rsidP="007C2A70">
      <w:pPr>
        <w:jc w:val="center"/>
        <w:rPr>
          <w:b/>
          <w:sz w:val="44"/>
          <w:szCs w:val="44"/>
        </w:rPr>
      </w:pPr>
      <w:r w:rsidRPr="007C2A70">
        <w:rPr>
          <w:b/>
          <w:sz w:val="44"/>
          <w:szCs w:val="44"/>
        </w:rPr>
        <w:t>Temperature affects predator-prey interactions in an African savanna</w:t>
      </w:r>
    </w:p>
    <w:p w14:paraId="552951F3" w14:textId="77777777" w:rsidR="00EC0DAE" w:rsidRPr="009303C7" w:rsidRDefault="00EC0DAE" w:rsidP="007C2A70"/>
    <w:p w14:paraId="2D39BC82" w14:textId="0567D9BE" w:rsidR="00EC0DAE" w:rsidRPr="009303C7" w:rsidRDefault="00EC0DAE" w:rsidP="007C2A70">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B0189EA" w14:textId="55DE0143" w:rsidR="00EC0DAE" w:rsidRPr="009303C7" w:rsidRDefault="00EC0DAE" w:rsidP="007C2A70">
      <w:pPr>
        <w:jc w:val="cente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3B6C002" w14:textId="77777777" w:rsidR="00EC0DAE" w:rsidRDefault="00EC0DAE" w:rsidP="007C2A70">
      <w:pPr>
        <w:spacing w:line="240" w:lineRule="auto"/>
      </w:pPr>
    </w:p>
    <w:p w14:paraId="34F0DA47" w14:textId="77777777" w:rsidR="00EC0DAE" w:rsidRDefault="00EC0DAE" w:rsidP="007C2A70">
      <w:pPr>
        <w:spacing w:line="240" w:lineRule="auto"/>
      </w:pPr>
    </w:p>
    <w:p w14:paraId="16F2AF8F" w14:textId="77777777" w:rsidR="00EC0DAE" w:rsidRDefault="00EC0DAE" w:rsidP="007C2A70">
      <w:pPr>
        <w:spacing w:line="240" w:lineRule="auto"/>
      </w:pPr>
    </w:p>
    <w:p w14:paraId="7745CBA6" w14:textId="77777777" w:rsidR="00EC0DAE" w:rsidRPr="00A82430" w:rsidRDefault="00EC0DAE" w:rsidP="007C2A70">
      <w:pPr>
        <w:spacing w:line="240" w:lineRule="auto"/>
      </w:pPr>
      <w:r w:rsidRPr="00A82430">
        <w:rPr>
          <w:vertAlign w:val="superscript"/>
        </w:rPr>
        <w:t>1</w:t>
      </w:r>
      <w:r w:rsidRPr="00A82430">
        <w:t>Institute of Zoology</w:t>
      </w:r>
      <w:r>
        <w:t xml:space="preserve">, </w:t>
      </w:r>
      <w:r w:rsidRPr="00A82430">
        <w:t>Regents Park, London</w:t>
      </w:r>
      <w:r>
        <w:t>, UK,</w:t>
      </w:r>
      <w:r w:rsidRPr="00A82430">
        <w:t xml:space="preserve"> NW1 4RY</w:t>
      </w:r>
    </w:p>
    <w:p w14:paraId="4BA2A32E" w14:textId="77777777" w:rsidR="00EC0DAE" w:rsidRDefault="00EC0DAE" w:rsidP="007C2A70">
      <w:pPr>
        <w:spacing w:line="240" w:lineRule="auto"/>
      </w:pPr>
    </w:p>
    <w:p w14:paraId="395AE990" w14:textId="77777777" w:rsidR="00EC0DAE" w:rsidRDefault="00EC0DAE" w:rsidP="007C2A70">
      <w:pPr>
        <w:spacing w:line="240" w:lineRule="auto"/>
      </w:pPr>
      <w:r w:rsidRPr="00A82430">
        <w:rPr>
          <w:vertAlign w:val="superscript"/>
        </w:rPr>
        <w:t>2</w:t>
      </w:r>
      <w:r w:rsidRPr="00A82430">
        <w:t>Department of Genetics, Evolution and Environment, University College London, Gower Street, London,</w:t>
      </w:r>
      <w:r>
        <w:t xml:space="preserve"> UK,</w:t>
      </w:r>
      <w:r w:rsidRPr="00A82430">
        <w:t xml:space="preserve"> WC1H 0AG</w:t>
      </w:r>
    </w:p>
    <w:p w14:paraId="6FBF0896" w14:textId="77777777" w:rsidR="00EC0DAE" w:rsidRDefault="00EC0DAE" w:rsidP="007C2A70">
      <w:pPr>
        <w:spacing w:line="240" w:lineRule="auto"/>
      </w:pPr>
    </w:p>
    <w:p w14:paraId="0EB94314" w14:textId="77777777" w:rsidR="00EC0DAE" w:rsidRDefault="00EC0DAE" w:rsidP="007C2A70">
      <w:pPr>
        <w:spacing w:line="240" w:lineRule="auto"/>
      </w:pPr>
      <w:r w:rsidRPr="009303C7">
        <w:rPr>
          <w:vertAlign w:val="superscript"/>
        </w:rPr>
        <w:t>3</w:t>
      </w:r>
      <w:r>
        <w:t xml:space="preserve">Departent of Biology, University of British Columbia, </w:t>
      </w:r>
      <w:r w:rsidRPr="000C22F8">
        <w:t>3187 University Way, ASC 413</w:t>
      </w:r>
      <w:r>
        <w:t xml:space="preserve">, </w:t>
      </w:r>
      <w:r w:rsidRPr="000C22F8">
        <w:t>Kelowna, BC Canada V1V 1V7</w:t>
      </w:r>
    </w:p>
    <w:p w14:paraId="744F0EFC" w14:textId="77777777" w:rsidR="00EC0DAE" w:rsidRPr="00A82430" w:rsidRDefault="00EC0DAE" w:rsidP="007C2A70">
      <w:pPr>
        <w:spacing w:line="240" w:lineRule="auto"/>
      </w:pPr>
    </w:p>
    <w:p w14:paraId="17FEC6A5" w14:textId="77777777" w:rsidR="00EC0DAE" w:rsidRDefault="00EC0DAE" w:rsidP="007C2A70">
      <w:pPr>
        <w:spacing w:line="240" w:lineRule="auto"/>
      </w:pPr>
      <w:r>
        <w:rPr>
          <w:vertAlign w:val="superscript"/>
        </w:rPr>
        <w:t>4</w:t>
      </w:r>
      <w:r>
        <w:t>Departent of Zoology and Physiology, University of Wyoming, 1000 E. University Ave.</w:t>
      </w:r>
      <w:r w:rsidRPr="000C22F8">
        <w:t xml:space="preserve">, </w:t>
      </w:r>
      <w:r>
        <w:t>Laramie, USA, WY 82071</w:t>
      </w:r>
    </w:p>
    <w:p w14:paraId="24176D67" w14:textId="77777777" w:rsidR="00EC0DAE" w:rsidRDefault="00EC0DAE" w:rsidP="007C2A70"/>
    <w:p w14:paraId="31CCCA82" w14:textId="77777777" w:rsidR="00EC0DAE" w:rsidRDefault="00EC0DAE" w:rsidP="007C2A70">
      <w:r>
        <w:br w:type="page"/>
      </w:r>
    </w:p>
    <w:p w14:paraId="188198A6" w14:textId="77777777" w:rsidR="00EC0DAE" w:rsidRPr="007C2A70" w:rsidRDefault="00EC0DAE" w:rsidP="007C2A70">
      <w:pPr>
        <w:pStyle w:val="Heading1"/>
      </w:pPr>
      <w:r w:rsidRPr="007C2A70">
        <w:lastRenderedPageBreak/>
        <w:t>Abstract</w:t>
      </w:r>
    </w:p>
    <w:p w14:paraId="3EC9CD5B" w14:textId="32942DCF" w:rsidR="00EC0DAE" w:rsidRPr="007C2A70" w:rsidRDefault="00EC0DAE" w:rsidP="007C2A70">
      <w:r w:rsidRPr="007C2A70">
        <w:t>Climate warming can impact both species and ecosystems through its effects on interactions between species. Such interactions may be strongly affected by individual behaviour.  Through changes in the escape speed of prey, attack speed of predators, and the daily activity rhythms or habitat use of both predators and prey, climate warming may alter predator-prey dynamics.  In studying a three-species predator-prey system, we predicted that, at high temperatures, African wild dogs (</w:t>
      </w:r>
      <w:r w:rsidRPr="007C2A70">
        <w:rPr>
          <w:i/>
          <w:iCs/>
        </w:rPr>
        <w:t>Lycaon pictus</w:t>
      </w:r>
      <w:r w:rsidRPr="007C2A70">
        <w:t>) would increase predation on impala, (</w:t>
      </w:r>
      <w:r w:rsidRPr="007C2A70">
        <w:rPr>
          <w:i/>
          <w:iCs/>
        </w:rPr>
        <w:t>Aepyceros melampus</w:t>
      </w:r>
      <w:r w:rsidRPr="007C2A70">
        <w:t xml:space="preserve">) relative to </w:t>
      </w:r>
      <w:r w:rsidR="001F2605">
        <w:t>dikdik</w:t>
      </w:r>
      <w:r w:rsidRPr="007C2A70">
        <w:t xml:space="preserve"> (</w:t>
      </w:r>
      <w:r w:rsidRPr="007C2A70">
        <w:rPr>
          <w:i/>
          <w:iCs/>
        </w:rPr>
        <w:t xml:space="preserve">Madoqua </w:t>
      </w:r>
      <w:proofErr w:type="spellStart"/>
      <w:r w:rsidRPr="007C2A70">
        <w:rPr>
          <w:i/>
          <w:iCs/>
        </w:rPr>
        <w:t>guentheri</w:t>
      </w:r>
      <w:proofErr w:type="spellEnd"/>
      <w:r w:rsidRPr="007C2A70">
        <w:t>), since (</w:t>
      </w:r>
      <w:proofErr w:type="spellStart"/>
      <w:r w:rsidRPr="007C2A70">
        <w:t>i</w:t>
      </w:r>
      <w:proofErr w:type="spellEnd"/>
      <w:r w:rsidRPr="007C2A70">
        <w:t xml:space="preserve">) wild dogs become more nocturnal in hot weather, and impala are predictably located in large aggregations at night; (ii) impala might seek shade on hot days, making themselves more vulnerable to predation in dense habitat; and (iii) being larger than wild dogs, impala would be less able to dissipate the body heat generated during high-speed chases, and so would be easier to capture, whereas the smaller dikdik would be harder to capture. In contrast with these predictions, we found that fewer wild dog scats contained impala when temperatures were high. We found that wild dogs spent less time hunting on hot days and, consistent with the predictions of optimal foraging theory, selected the abundant, lower value dikdik over the rarer, but higher value impala. Our findings contrast with the </w:t>
      </w:r>
      <w:proofErr w:type="gramStart"/>
      <w:r w:rsidRPr="007C2A70">
        <w:t>widely-held</w:t>
      </w:r>
      <w:proofErr w:type="gramEnd"/>
      <w:r w:rsidRPr="007C2A70">
        <w:t xml:space="preserve"> assumption that climate change will not affect interactions between endothermic predators and prey.</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77777777" w:rsidR="00EC0DAE" w:rsidRPr="007C2A70" w:rsidRDefault="00EC0DAE" w:rsidP="007C2A70">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Therefore, understanding how weather affects species interactions may help to make general predictions about which species are most vulnerable to climate change, and therefore in need of conservation interventions.</w:t>
      </w:r>
    </w:p>
    <w:p w14:paraId="1AB63206" w14:textId="46B9B3F1" w:rsidR="00EC0DAE" w:rsidRPr="007C2A70" w:rsidRDefault="00EC0DAE" w:rsidP="007C2A70">
      <w:r w:rsidRPr="007C2A70">
        <w:t xml:space="preserve">The effect of climate on species interactions also has impacts beyond individual species. Global Ecosystem Models, such as the </w:t>
      </w:r>
      <w:proofErr w:type="spellStart"/>
      <w:r w:rsidRPr="007C2A70">
        <w:t>Madingley</w:t>
      </w:r>
      <w:proofErr w:type="spellEnd"/>
      <w:r w:rsidRPr="007C2A70">
        <w:t xml:space="preserve"> Model, are designed to predict worldwide ecosystem responses to climate change, </w:t>
      </w:r>
      <w:r w:rsidR="005500AA">
        <w:t>and thus intended to guide</w:t>
      </w:r>
      <w:r w:rsidRPr="007C2A70">
        <w:t xml:space="preserve"> policy decisions about activities such as carbon emissions and land use planning </w: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 </w:instrTex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EN.CITE.DATA </w:instrText>
      </w:r>
      <w:r w:rsidRPr="007C2A70">
        <w:fldChar w:fldCharType="end"/>
      </w:r>
      <w:r w:rsidRPr="007C2A70">
        <w:fldChar w:fldCharType="separate"/>
      </w:r>
      <w:r w:rsidRPr="007C2A70">
        <w:rPr>
          <w:noProof/>
        </w:rPr>
        <w:t>(Harfoot</w:t>
      </w:r>
      <w:r w:rsidRPr="007C2A70">
        <w:rPr>
          <w:i/>
          <w:noProof/>
        </w:rPr>
        <w:t xml:space="preserve"> et al.</w:t>
      </w:r>
      <w:r w:rsidRPr="007C2A70">
        <w:rPr>
          <w:noProof/>
        </w:rPr>
        <w:t xml:space="preserve"> 2014)</w:t>
      </w:r>
      <w:r w:rsidRPr="007C2A70">
        <w:fldChar w:fldCharType="end"/>
      </w:r>
      <w:r w:rsidRPr="007C2A70">
        <w:t>. Such models are likely to be sensitive to assumptions about how climate influences species interactions, because interactions between species play a central role in shaping ecosystems.</w:t>
      </w:r>
    </w:p>
    <w:p w14:paraId="5AA9CC32" w14:textId="05A2B37B" w:rsidR="00EC0DAE" w:rsidRPr="007C2A70"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 </w:instrText>
      </w:r>
      <w:r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EN.CITE.DATA </w:instrText>
      </w:r>
      <w:r w:rsidRPr="00414DD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 </w:instrText>
      </w:r>
      <w:r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EN.CITE.DATA </w:instrText>
      </w:r>
      <w:r w:rsidRPr="00414DD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w:t>
      </w:r>
      <w:r w:rsidR="0001182F">
        <w:t>It</w:t>
      </w:r>
      <w:r w:rsidRPr="007C2A70">
        <w:t xml:space="preserve"> has been suggested that predator-prey interactions involving large-bodied endotherms might be especially sensitive to temperature, because the low surface-area-to-volume ratios of large animals may make it difficult to dissipate the heat generated by pursuing or avoiding predation </w: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 </w:instrTex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EN.CITE.DATA </w:instrText>
      </w:r>
      <w:r w:rsidRPr="007C2A70">
        <w:fldChar w:fldCharType="end"/>
      </w:r>
      <w:r w:rsidRPr="007C2A70">
        <w:fldChar w:fldCharType="separate"/>
      </w:r>
      <w:r w:rsidRPr="007C2A70">
        <w:rPr>
          <w:noProof/>
        </w:rPr>
        <w:t>(Speakman &amp; Krol 2010; Creel</w:t>
      </w:r>
      <w:r w:rsidRPr="007C2A70">
        <w:rPr>
          <w:i/>
          <w:noProof/>
        </w:rPr>
        <w:t xml:space="preserve"> et al.</w:t>
      </w:r>
      <w:r w:rsidRPr="007C2A70">
        <w:rPr>
          <w:noProof/>
        </w:rPr>
        <w:t xml:space="preserve"> 2016)</w:t>
      </w:r>
      <w:r w:rsidRPr="007C2A70">
        <w:fldChar w:fldCharType="end"/>
      </w:r>
      <w:r w:rsidRPr="007C2A70">
        <w:t xml:space="preserve">. Hence, with respect to the outcome of predator-prey interactions, high ambient temperatures might potentially favour (1) endothermic prey that are smaller than their endothermic predators; and (2) endothermic predators that are smaller than their endothermic prey </w:t>
      </w:r>
      <w:r w:rsidRPr="007C2A70">
        <w:fldChar w:fldCharType="begin"/>
      </w:r>
      <w:r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(Creel</w:t>
      </w:r>
      <w:r w:rsidRPr="007C2A70">
        <w:rPr>
          <w:i/>
          <w:noProof/>
        </w:rPr>
        <w:t xml:space="preserve"> et al.</w:t>
      </w:r>
      <w:r w:rsidRPr="007C2A70">
        <w:rPr>
          <w:noProof/>
        </w:rPr>
        <w:t xml:space="preserve"> 2016)</w:t>
      </w:r>
      <w:r w:rsidRPr="007C2A70">
        <w:fldChar w:fldCharType="end"/>
      </w:r>
      <w:r w:rsidRPr="007C2A70">
        <w:t xml:space="preserve">. Predation by and on </w:t>
      </w:r>
      <w:r w:rsidRPr="007C2A70">
        <w:lastRenderedPageBreak/>
        <w:t xml:space="preserve">large-bodied endotherms can have cascading effects on community structure </w: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 </w:instrTex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EN.CITE.DATA </w:instrText>
      </w:r>
      <w:r w:rsidRPr="007C2A70">
        <w:fldChar w:fldCharType="end"/>
      </w:r>
      <w:r w:rsidRPr="007C2A70">
        <w:fldChar w:fldCharType="separate"/>
      </w:r>
      <w:r w:rsidRPr="007C2A70">
        <w:rPr>
          <w:noProof/>
        </w:rPr>
        <w:t>(e.g., Fortin</w:t>
      </w:r>
      <w:r w:rsidRPr="007C2A70">
        <w:rPr>
          <w:i/>
          <w:noProof/>
        </w:rPr>
        <w:t xml:space="preserve"> et al.</w:t>
      </w:r>
      <w:r w:rsidRPr="007C2A70">
        <w:rPr>
          <w:noProof/>
        </w:rPr>
        <w:t xml:space="preserve"> 2005; Johnson, Isaac &amp; Fisher 2007)</w:t>
      </w:r>
      <w:r w:rsidRPr="007C2A70">
        <w:fldChar w:fldCharType="end"/>
      </w:r>
      <w:r w:rsidRPr="007C2A70">
        <w:t>, and these effects might therefore be sensitive to changes in ambient temperature.</w:t>
      </w:r>
    </w:p>
    <w:p w14:paraId="3F0B86F6" w14:textId="3F6F33C9" w:rsidR="00EC0DAE" w:rsidRPr="007C2A70" w:rsidRDefault="00EC0DAE" w:rsidP="007C2A70">
      <w:r w:rsidRPr="007C2A70">
        <w:t>These examples demonstrate the multiple ways in which one element of climate change (rising ambient temperature) might alter individual behaviour, and hence predator-prey interactions among endotherms. We quantified the relative importance of these potential mechanisms using a three-species predator-prey system in an African savanna, where two ungulate species, impala (</w:t>
      </w:r>
      <w:r w:rsidRPr="007C2A70">
        <w:rPr>
          <w:i/>
          <w:iCs/>
        </w:rPr>
        <w:t>Aepyceros melampus</w:t>
      </w:r>
      <w:r w:rsidRPr="007C2A70">
        <w:t xml:space="preserve">) and Guenther’s </w:t>
      </w:r>
      <w:r w:rsidR="001F2605">
        <w:t>dikdik</w:t>
      </w:r>
      <w:r w:rsidRPr="007C2A70">
        <w:t xml:space="preserve"> (</w:t>
      </w:r>
      <w:r w:rsidRPr="007C2A70">
        <w:rPr>
          <w:i/>
          <w:iCs/>
        </w:rPr>
        <w:t xml:space="preserve">Madoqua </w:t>
      </w:r>
      <w:proofErr w:type="spellStart"/>
      <w:r w:rsidRPr="007C2A70">
        <w:rPr>
          <w:i/>
          <w:iCs/>
        </w:rPr>
        <w:t>guentheri</w:t>
      </w:r>
      <w:proofErr w:type="spellEnd"/>
      <w:r w:rsidRPr="007C2A70">
        <w:t>), share a common predator, the African wild dog (</w:t>
      </w:r>
      <w:r w:rsidRPr="007C2A70">
        <w:rPr>
          <w:i/>
          <w:iCs/>
        </w:rPr>
        <w:t>Lycaon pictus</w:t>
      </w:r>
      <w:r w:rsidRPr="007C2A70">
        <w:t xml:space="preserve">). At our study site in Kenya, impala and </w:t>
      </w:r>
      <w:r w:rsidR="0001182F">
        <w:t>dikdik</w:t>
      </w:r>
      <w:r w:rsidRPr="007C2A70">
        <w:t xml:space="preserve"> are the two most abundant ungulates, and their browsing shapes plant communities </w: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 </w:instrTex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EN.CITE.DATA </w:instrText>
      </w:r>
      <w:r w:rsidRPr="007C2A70">
        <w:fldChar w:fldCharType="end"/>
      </w:r>
      <w:r w:rsidRPr="007C2A70">
        <w:fldChar w:fldCharType="separate"/>
      </w:r>
      <w:r w:rsidRPr="007C2A70">
        <w:rPr>
          <w:noProof/>
        </w:rPr>
        <w:t>(Ford</w:t>
      </w:r>
      <w:r w:rsidRPr="007C2A70">
        <w:rPr>
          <w:i/>
          <w:noProof/>
        </w:rPr>
        <w:t xml:space="preserve"> et al.</w:t>
      </w:r>
      <w:r w:rsidRPr="007C2A70">
        <w:rPr>
          <w:noProof/>
        </w:rPr>
        <w:t xml:space="preserve"> 2014; Ford</w:t>
      </w:r>
      <w:r w:rsidRPr="007C2A70">
        <w:rPr>
          <w:i/>
          <w:noProof/>
        </w:rPr>
        <w:t xml:space="preserve"> et al.</w:t>
      </w:r>
      <w:r w:rsidRPr="007C2A70">
        <w:rPr>
          <w:noProof/>
        </w:rPr>
        <w:t xml:space="preserve"> 2015)</w:t>
      </w:r>
      <w:r w:rsidRPr="007C2A70">
        <w:fldChar w:fldCharType="end"/>
      </w:r>
      <w:r w:rsidRPr="007C2A70">
        <w:t xml:space="preserve">. Wild dogs are crepuscular, and hunt by running </w:t>
      </w:r>
      <w:r w:rsidR="006445BE">
        <w:t>prey</w:t>
      </w:r>
      <w:r w:rsidR="006445BE" w:rsidRPr="007C2A70">
        <w:t xml:space="preserve"> </w:t>
      </w:r>
      <w:r w:rsidRPr="007C2A70">
        <w:t xml:space="preserve">down </w:t>
      </w:r>
      <w:r w:rsidRPr="007C2A70">
        <w:fldChar w:fldCharType="begin"/>
      </w:r>
      <w:r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Pr="007C2A70">
        <w:fldChar w:fldCharType="separate"/>
      </w:r>
      <w:r w:rsidRPr="007C2A70">
        <w:rPr>
          <w:noProof/>
        </w:rPr>
        <w:t>(Creel &amp; Creel 1995)</w:t>
      </w:r>
      <w:r w:rsidRPr="007C2A70">
        <w:fldChar w:fldCharType="end"/>
      </w:r>
      <w:r w:rsidRPr="007C2A70">
        <w:t xml:space="preserve">; </w:t>
      </w:r>
      <w:r w:rsidR="0001182F">
        <w:t>dikdik</w:t>
      </w:r>
      <w:r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Pr="007C2A70">
        <w:t xml:space="preserve">. </w:t>
      </w:r>
    </w:p>
    <w:p w14:paraId="38455B51" w14:textId="5F5431FA"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predation of a scenario in which animals reduced their activity time during daytime, when solar radiation makes ambient temperatures 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when encountered,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0720D1F0"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apparently 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xml:space="preserve">, and are therefore predictably </w:t>
      </w:r>
      <w:r w:rsidRPr="007C2A70">
        <w:lastRenderedPageBreak/>
        <w:t>located. We thus 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644F7CEA" w:rsidR="00EC0DAE" w:rsidRPr="007C2A70" w:rsidRDefault="00EC0DAE" w:rsidP="007C2A70">
      <w:r w:rsidRPr="007C2A70">
        <w:t xml:space="preserve">Third, we quantified whether habitat selection might be affected by ambient temperatures, with consequences for predation. Many large mammals select shaded habitat in hot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0B8F9789" w:rsidR="00EC0DAE" w:rsidRPr="007C2A70" w:rsidRDefault="00EC0DAE" w:rsidP="007C2A70">
      <w:r w:rsidRPr="007C2A70">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larger-bodied prey, leading to shorter successful chases at high ambient temperatures as a result of larger species </w:t>
      </w:r>
      <w:r w:rsidR="006445BE">
        <w:t xml:space="preserve">of prey </w:t>
      </w:r>
      <w:r w:rsidRPr="007C2A70">
        <w:t xml:space="preserve">having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Pr="007C2A70">
        <w:t xml:space="preserve">. By extension, we predicted that wild dogs (23kg) would overheat less rapidly than impala (40kg) but more rapidly than </w:t>
      </w:r>
      <w:r w:rsidR="0001182F">
        <w:t>dikdik</w:t>
      </w:r>
      <w:r w:rsidRPr="007C2A70">
        <w:t xml:space="preserve"> (5kg), leading to increased predation on impala relative to </w:t>
      </w:r>
      <w:r w:rsidR="0001182F">
        <w:t>dikdik</w:t>
      </w:r>
      <w:r w:rsidRPr="007C2A70">
        <w:t xml:space="preserve"> (Table 1). We termed this</w:t>
      </w:r>
      <w:r w:rsidR="00444F54">
        <w:t>,</w:t>
      </w:r>
      <w:r w:rsidRPr="007C2A70">
        <w:t xml:space="preserve"> Scenario 4, the ‘chase time scenario’.</w:t>
      </w:r>
    </w:p>
    <w:p w14:paraId="4AE53542" w14:textId="7304720C"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endothermic species, </w:t>
      </w:r>
      <w:proofErr w:type="gramStart"/>
      <w:r w:rsidRPr="007C2A70">
        <w:t>in an attempt to</w:t>
      </w:r>
      <w:proofErr w:type="gramEnd"/>
      <w:r w:rsidRPr="007C2A70">
        <w:t xml:space="preserve">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5D70B476"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a 200 km</w:t>
      </w:r>
      <w:r w:rsidRPr="007C2A70">
        <w:rPr>
          <w:vertAlign w:val="superscript"/>
        </w:rPr>
        <w:t>2</w:t>
      </w:r>
      <w:r w:rsidRPr="007C2A70">
        <w:t xml:space="preserve"> semi-arid savanna in Kenya 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BAF7FBB" w:rsidR="00EC0DAE" w:rsidRPr="007C2A70" w:rsidRDefault="00EC0DAE" w:rsidP="007C2A70">
      <w:proofErr w:type="spellStart"/>
      <w:r w:rsidRPr="007C2A70">
        <w:lastRenderedPageBreak/>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large predator: lion (</w:t>
      </w:r>
      <w:r w:rsidRPr="007C2A70">
        <w:rPr>
          <w:i/>
          <w:iCs/>
        </w:rPr>
        <w:t xml:space="preserve">Panthera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r w:rsidRPr="007C2A70">
        <w:rPr>
          <w:i/>
          <w:iCs/>
        </w:rPr>
        <w:t xml:space="preserve">Acinonyx </w:t>
      </w:r>
      <w:proofErr w:type="spellStart"/>
      <w:r w:rsidRPr="007C2A70">
        <w:rPr>
          <w:i/>
          <w:iCs/>
        </w:rPr>
        <w:t>jubatus</w:t>
      </w:r>
      <w:proofErr w:type="spellEnd"/>
      <w:r w:rsidRPr="007C2A70">
        <w:t>), spotted hyaena (</w:t>
      </w:r>
      <w:r w:rsidRPr="007C2A70">
        <w:rPr>
          <w:i/>
          <w:iCs/>
        </w:rPr>
        <w:t xml:space="preserve">Crocuta </w:t>
      </w:r>
      <w:proofErr w:type="spellStart"/>
      <w:r w:rsidRPr="007C2A70">
        <w:rPr>
          <w:i/>
          <w:iCs/>
        </w:rPr>
        <w:t>crocuta</w:t>
      </w:r>
      <w:proofErr w:type="spellEnd"/>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 xml:space="preserve">collar recorded locations at 01:00, 06:30, 07:00, 07:30, 08:00, 13:00, 18:00, 18:30, 19:30, </w:t>
      </w:r>
      <w:proofErr w:type="gramStart"/>
      <w:r w:rsidRPr="00F245E9">
        <w:t>and also</w:t>
      </w:r>
      <w:proofErr w:type="gramEnd"/>
      <w:r w:rsidRPr="00F245E9">
        <w:t xml:space="preserve">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77777777" w:rsidR="00EC0DAE" w:rsidRDefault="00EC0DAE" w:rsidP="007C2A70">
      <w:r>
        <w:t xml:space="preserve">We drew on daily meteorological data collected at </w:t>
      </w:r>
      <w:proofErr w:type="spellStart"/>
      <w:r>
        <w:t>Mpala</w:t>
      </w:r>
      <w:proofErr w:type="spellEnd"/>
      <w:r>
        <w:t xml:space="preserve"> Research Centre, within the study site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small pups in a den, recognisable from 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02463B1B"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periods.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 periods based on three criteria: (</w:t>
      </w:r>
      <w:proofErr w:type="spellStart"/>
      <w:r>
        <w:t>i</w:t>
      </w:r>
      <w:proofErr w:type="spellEnd"/>
      <w:r>
        <w:t xml:space="preserve">)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bouts which were too short to relate to hunting periods, or which related to less energetic behaviours, such as socialising.</w:t>
      </w:r>
      <w:r>
        <w:t xml:space="preserve"> Because this method did not allow us to distinguish chases from other parts of the hunt (e.g. seeking prey, feeding from a kill) we could not measure the duration or speed of chases.</w:t>
      </w:r>
      <w:r w:rsidRPr="006B23BA">
        <w:t xml:space="preserve"> </w:t>
      </w:r>
      <w:r>
        <w:t xml:space="preserve">For each hunting period, we recorded start time, end time, duration (in minutes), and intensity (total activity divided by duration). The distributions of start and stop times are shown in </w:t>
      </w:r>
      <w:r w:rsidRPr="000D5154">
        <w:t>Figure S1</w:t>
      </w:r>
      <w:r>
        <w:t xml:space="preserve">. We classified hunting periods 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periods, we categori</w:t>
      </w:r>
      <w:r w:rsidR="0001182F">
        <w:t>s</w:t>
      </w:r>
      <w:r>
        <w:t>ed each wild dog location as falling either inside or outside a hunting period.</w:t>
      </w:r>
    </w:p>
    <w:p w14:paraId="69B51888" w14:textId="5FB33A6B"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periods </w:t>
      </w:r>
      <w:r w:rsidRPr="005C5674">
        <w:t xml:space="preserve">(approximately </w:t>
      </w:r>
      <w:r>
        <w:t xml:space="preserve">3.5h after sunrise; </w:t>
      </w:r>
      <w:r w:rsidRPr="000D5154">
        <w:t>Figure S</w:t>
      </w:r>
      <w:r>
        <w:t xml:space="preserve">2). For example, if </w:t>
      </w:r>
      <w:r w:rsidRPr="005C5674">
        <w:t>sunrise was at 0600</w:t>
      </w:r>
      <w:r>
        <w:t>h</w:t>
      </w:r>
      <w:r w:rsidRPr="005C5674">
        <w:t xml:space="preserve"> (</w:t>
      </w:r>
      <w:r>
        <w:t>sunrise at the site</w:t>
      </w:r>
      <w:r w:rsidRPr="005C5674">
        <w:t xml:space="preserve"> varied </w:t>
      </w:r>
      <w:r>
        <w:t>between</w:t>
      </w:r>
      <w:r w:rsidRPr="005C5674">
        <w:t xml:space="preserve"> 0552</w:t>
      </w:r>
      <w:r>
        <w:t xml:space="preserve">h and </w:t>
      </w:r>
      <w:r w:rsidRPr="005C5674">
        <w:t>0623</w:t>
      </w:r>
      <w:r>
        <w:t>h</w:t>
      </w:r>
      <w:r w:rsidRPr="005C5674">
        <w:t xml:space="preserve">), any </w:t>
      </w:r>
      <w:r>
        <w:t xml:space="preserve">impala or </w:t>
      </w:r>
      <w:r w:rsidR="001F2605">
        <w:t>dikdik</w:t>
      </w:r>
      <w:r>
        <w:t xml:space="preserve"> </w:t>
      </w:r>
      <w:r w:rsidRPr="005C5674">
        <w:t>GPS-collar locations recorded between 0600</w:t>
      </w:r>
      <w:r>
        <w:t>h</w:t>
      </w:r>
      <w:r w:rsidRPr="005C5674">
        <w:t xml:space="preserve"> and 0930</w:t>
      </w:r>
      <w:r>
        <w:t>h</w:t>
      </w:r>
      <w:r w:rsidRPr="005C5674">
        <w:t xml:space="preserve"> were </w:t>
      </w:r>
      <w:r>
        <w:t>categor</w:t>
      </w:r>
      <w:r w:rsidR="0001182F">
        <w:t>ised</w:t>
      </w:r>
      <w:r>
        <w:t xml:space="preserve"> to occur within the</w:t>
      </w:r>
      <w:r w:rsidRPr="005C5674">
        <w:t xml:space="preserve"> </w:t>
      </w:r>
      <w:r>
        <w:t>“</w:t>
      </w:r>
      <w:r w:rsidRPr="005C5674">
        <w:t>morning</w:t>
      </w:r>
      <w:r>
        <w:t>”</w:t>
      </w:r>
      <w:r w:rsidRPr="005C5674">
        <w:t xml:space="preserve"> period.</w:t>
      </w:r>
      <w:r>
        <w:t xml:space="preserve"> We likewise classified impala and </w:t>
      </w:r>
      <w:r w:rsidR="001F2605">
        <w:t>dikdik</w:t>
      </w:r>
      <w:r>
        <w:t xml:space="preserve"> “evening” GPS-locations as those recorded between </w:t>
      </w:r>
      <w:r w:rsidRPr="005C5674">
        <w:t xml:space="preserve">the first quartile of start times </w:t>
      </w:r>
      <w:r>
        <w:t xml:space="preserve">for hunting periods </w:t>
      </w:r>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then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7F1E042C" w:rsidR="00EC0DAE" w:rsidRDefault="00EC0DAE" w:rsidP="007C2A70">
      <w:r>
        <w:lastRenderedPageBreak/>
        <w:t xml:space="preserve">We analysed habitat use from a habitat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34778A48" w:rsidR="00EC0DAE" w:rsidRDefault="00EC0DAE" w:rsidP="007C2A70">
      <w:r>
        <w:t xml:space="preserve">We used multi-model inference to evaluate associations between each outcome variable and a range of explanatory variables (detailed below). For each outcome variable, we built a series of statistical models </w:t>
      </w:r>
      <w:r w:rsidR="0001182F">
        <w:t>using</w:t>
      </w:r>
      <w:r>
        <w:t xml:space="preserve"> explanatory variables and </w:t>
      </w:r>
      <w:proofErr w:type="gramStart"/>
      <w:r>
        <w:t>biologically-meaningful</w:t>
      </w:r>
      <w:proofErr w:type="gramEnd"/>
      <w:r>
        <w:t xml:space="preserve">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68A6966C"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t>
      </w:r>
      <w:proofErr w:type="gramStart"/>
      <w:r>
        <w:t>whether or not</w:t>
      </w:r>
      <w:proofErr w:type="gramEnd"/>
      <w:r>
        <w:t xml:space="preserve"> a hunt was recorded during each period. Only 10% of hunting periods occurred during midday (accounting for 2% of daily activity), so these were not subjected to statistical analyses. For each of these outcome variables,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w:t>
      </w:r>
      <w:r>
        <w:lastRenderedPageBreak/>
        <w:t xml:space="preserve">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0B6D7531" w:rsidR="00EC0DAE" w:rsidRDefault="00EC0DAE" w:rsidP="007C2A70">
      <w:r>
        <w:t xml:space="preserve">Although our hypotheses concerned the potential effects of temperature, we included three other explanatory variables known to influence activity patterns of wild dogs </w:t>
      </w:r>
      <w:r>
        <w:fldChar w:fldCharType="begin"/>
      </w:r>
      <w: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fldChar w:fldCharType="separate"/>
      </w:r>
      <w:r>
        <w:rPr>
          <w:noProof/>
        </w:rPr>
        <w:t>(Woodroffe, Groom &amp; McNutt 2017; Rabaiotti &amp; Woodroffe 2019)</w:t>
      </w:r>
      <w:r>
        <w:fldChar w:fldCharType="end"/>
      </w:r>
      <w:r>
        <w:t xml:space="preserve">. The first of these variables described </w:t>
      </w:r>
      <w:proofErr w:type="gramStart"/>
      <w:r>
        <w:t>whether or not</w:t>
      </w:r>
      <w:proofErr w:type="gramEnd"/>
      <w:r>
        <w:t xml:space="preserve"> the pack was denning. This </w:t>
      </w:r>
      <w:r w:rsidR="006E26A5">
        <w:t xml:space="preserve">variable was included </w:t>
      </w:r>
      <w:r>
        <w:t>because African wild dogs are more active during the denning period, presumably due to the energetic demands of raising a litter (Woodroffe, Groom and McNutt 2017, Rabaiotti and Woodroffe 2019). The second variable was rainfall (in mm) on the day of the hunt</w:t>
      </w:r>
      <w:r w:rsidR="00104CED">
        <w:t xml:space="preserve">, as rainfall </w:t>
      </w:r>
      <w:r w:rsidR="006E26A5">
        <w:t>appears to</w:t>
      </w:r>
      <w:r>
        <w:t xml:space="preserve"> mitigate the impact of high temperatures on activity levels (Rabaiotti and Woodroffe 2019). The third variable was moonlight, expressed in full-moon-hour equivalents, calculated from </w:t>
      </w:r>
      <w:proofErr w:type="spellStart"/>
      <w:r w:rsidRPr="007D748C">
        <w:rPr>
          <w:i/>
          <w:iCs/>
        </w:rPr>
        <w:t>suncalc</w:t>
      </w:r>
      <w:proofErr w:type="spellEnd"/>
      <w:r>
        <w:t xml:space="preserve"> </w:t>
      </w:r>
      <w:r>
        <w:fldChar w:fldCharType="begin"/>
      </w:r>
      <w: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(Agafonkin &amp; Thieurmel 2017)</w:t>
      </w:r>
      <w:r>
        <w:fldChar w:fldCharType="end"/>
      </w:r>
      <w:r>
        <w:t xml:space="preserve"> in </w:t>
      </w:r>
      <w:r w:rsidRPr="007D748C">
        <w:rPr>
          <w:i/>
          <w:iCs/>
        </w:rPr>
        <w:t>R</w:t>
      </w:r>
      <w:r>
        <w:t xml:space="preserve"> by multiplying the proportion of the moon that was illuminated, by the number of hours the moon was in the sky between sunset and sunrise. This variable was included as wild dogs are more active on moonlit nights </w:t>
      </w:r>
      <w:r>
        <w:fldChar w:fldCharType="begin" w:fldLock="1"/>
      </w:r>
      <w:r w:rsidR="00DE486A">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r>
        <w:t>. Models of night-time activity included moonlight on the same night, while models of morning activity included the previous night’s moonlight, and models of evening activity included moonlight the subsequent night. For models of night-time activity, the time of moonrise and moonset were also included as explanatory variables.</w:t>
      </w:r>
    </w:p>
    <w:p w14:paraId="18A2EFCD" w14:textId="48AFA557" w:rsidR="00EC0DAE" w:rsidRDefault="00EC0DAE" w:rsidP="007C2A70">
      <w:r>
        <w:t>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using time of day, temperature, rainfall, and rainfall phase as candidate explanatory variables. For wild dogs, we also included explanatory variables describing denning and pack size</w:t>
      </w:r>
      <w:r w:rsidR="0001182F">
        <w:t xml:space="preserve"> as these have been shown to impact activity levels in the species</w:t>
      </w:r>
      <w:r>
        <w:t xml:space="preserve">. </w:t>
      </w:r>
    </w:p>
    <w:p w14:paraId="3DD64013" w14:textId="3441FBCC" w:rsidR="00EC0DAE" w:rsidRDefault="00EC0DAE" w:rsidP="007C2A70">
      <w:r>
        <w:t xml:space="preserve">In the shade-seeking scenario (Scenario 3), we hypothesised that wild dogs, impala, and </w:t>
      </w:r>
      <w:r w:rsidR="0001182F">
        <w:t>dikdik</w:t>
      </w:r>
      <w:r>
        <w:t xml:space="preserve"> would increase their use of shaded habitat at high ambient temperatures. To test this </w:t>
      </w:r>
      <w:r>
        <w:lastRenderedPageBreak/>
        <w:t xml:space="preserve">hypothesis, we constructed a series of models with use of woody cover as the outcome variable. To avoid </w:t>
      </w:r>
      <w:proofErr w:type="spellStart"/>
      <w:r>
        <w:t>pseudoreplication</w:t>
      </w:r>
      <w:proofErr w:type="spellEnd"/>
      <w:r>
        <w:t xml:space="preserve">, we averaged the woody cover values for </w:t>
      </w:r>
      <w:proofErr w:type="gramStart"/>
      <w:r>
        <w:t>each individual</w:t>
      </w:r>
      <w:proofErr w:type="gramEnd"/>
      <w:r>
        <w:t xml:space="preserve"> across each morning, midday, evening or night-time period. For wild dogs, only locations from hunting periods 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Reflecting the unpredictable rainfall at our study site, and following </w:t>
      </w:r>
      <w:r w:rsidRPr="00371AAD">
        <w:t xml:space="preserve">Ford </w:t>
      </w:r>
      <w:r w:rsidRPr="00371AAD">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371AAD">
        <w:t xml:space="preserve">, we considered days to fall within “wet phases” if &gt;50mm of rain had fallen in the previous four weeks, </w:t>
      </w:r>
      <w:r>
        <w:t>and classed</w:t>
      </w:r>
      <w:r w:rsidRPr="00371AAD">
        <w:t xml:space="preserve"> all other days as </w:t>
      </w:r>
      <w:r>
        <w:t xml:space="preserve">falling in </w:t>
      </w:r>
      <w:r w:rsidRPr="00371AAD">
        <w:t xml:space="preserve">“dry phases”. </w:t>
      </w:r>
      <w:r>
        <w:t>In constructing the array of models for multi-model inference, this rainfall phase variable was never included in the same model as daily rainfall, because the two were correlated.</w:t>
      </w:r>
    </w:p>
    <w:p w14:paraId="5F64E002" w14:textId="6B47585E" w:rsidR="00EC0DAE" w:rsidRDefault="00EC0DAE" w:rsidP="007C2A70">
      <w:r>
        <w:t xml:space="preserve">In the chase-speed scenario (Scenario 4), we predicted that chase distances of impala would be shorter on hotter days, while chase distances of </w:t>
      </w:r>
      <w:r w:rsidR="0001182F">
        <w:t>dikdik</w:t>
      </w:r>
      <w:r>
        <w:t xml:space="preserve"> would be longer, leading to greater predation on impala on hotter days (Table 1). We could not measure chase distance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t>
      </w:r>
      <w:proofErr w:type="gramStart"/>
      <w:r>
        <w:t>whether or not</w:t>
      </w:r>
      <w:proofErr w:type="gramEnd"/>
      <w:r>
        <w:t xml:space="preserve"> wild dog scats contained impala remains. In this model, candidate explanatory variables were temperature during the previous seven days (to account for delays between a scat being deposited and collected), and land use type </w:t>
      </w:r>
      <w:r>
        <w:fldChar w:fldCharType="begin"/>
      </w:r>
      <w: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(as a previous study showed that impala were consumed less frequently on community land, relative to private land, Woodroffe</w:t>
      </w:r>
      <w:r w:rsidRPr="003A5CF2">
        <w:rPr>
          <w:i/>
          <w:noProof/>
        </w:rPr>
        <w:t xml:space="preserve"> et al.</w:t>
      </w:r>
      <w:r>
        <w:rPr>
          <w:noProof/>
        </w:rPr>
        <w:t xml:space="preserve"> 2007)</w:t>
      </w:r>
      <w:r>
        <w:fldChar w:fldCharType="end"/>
      </w:r>
      <w:r>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453C4167" w:rsidR="00EC0DAE" w:rsidRPr="007C2A70" w:rsidRDefault="00EC0DAE" w:rsidP="007C2A70">
      <w:r>
        <w:rPr>
          <w:rFonts w:ascii="Cambria" w:hAnsi="Cambria"/>
        </w:rPr>
        <w:tab/>
      </w:r>
      <w:r w:rsidRPr="007C2A70">
        <w:t xml:space="preserve">African wild dogs showed a strongly crepuscular activity pattern, </w:t>
      </w:r>
      <w:r w:rsidR="001F2605">
        <w:t xml:space="preserve">with </w:t>
      </w:r>
      <w:proofErr w:type="gramStart"/>
      <w:r w:rsidR="001F2605">
        <w:t>the majority of</w:t>
      </w:r>
      <w:proofErr w:type="gramEnd"/>
      <w:r w:rsidR="001F2605">
        <w:t xml:space="preserve"> both hunts and daily activity occurring in the morning and evening time periods (Figure 1, </w:t>
      </w:r>
      <w:r w:rsidR="001F2605">
        <w:lastRenderedPageBreak/>
        <w:t>Figure 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1</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2B0F745E"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 xml:space="preserve">(Table 2). These shorter hunting periods reflected earlier start and stop times in the morning (Table S2) and later start times in the evening (Table S3). </w:t>
      </w:r>
      <w:r w:rsidR="00104CED">
        <w:t>In addition to</w:t>
      </w:r>
      <w:r w:rsidRPr="007C2A70">
        <w:t xml:space="preserve"> being shorter, both morning and evening hunts entailed less intense activity on hotter days (Table S2, Table S2). Evening hunts were less likely to occur at all on days with higher ambient temperatures (Table S3), though there was no such effect on morning hunts (Table S2). Rainfall may have mitigated the effects of high ambient temperatures, with </w:t>
      </w:r>
      <w:proofErr w:type="spellStart"/>
      <w:proofErr w:type="gramStart"/>
      <w:r w:rsidRPr="007C2A70">
        <w:t>rainfall:temperature</w:t>
      </w:r>
      <w:proofErr w:type="spellEnd"/>
      <w:proofErr w:type="gramEnd"/>
      <w:r w:rsidRPr="007C2A70">
        <w:t xml:space="preserve"> interactions included in some of the top models for hunt duration and intensity (Table S2, Table S3). Packs were consistently more active during daytime when they were denning (Table S2, Table S3).</w:t>
      </w:r>
    </w:p>
    <w:p w14:paraId="34AD5476" w14:textId="38F1ABB4" w:rsidR="00EC0DAE" w:rsidRPr="007C2A70" w:rsidRDefault="00EC0DAE" w:rsidP="007C2A70">
      <w:r w:rsidRPr="007C2A70">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increased at higher levels of</w:t>
      </w:r>
      <w:r w:rsidRPr="007C2A70">
        <w:t xml:space="preserve"> moonlight (Table 2, Table S4), with corresponding reductions in daytime activity on dates with high moonlight indices (Table 2, Table S2, Table S3).</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0A75CE78"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9726C1">
        <w:t>3</w:t>
      </w:r>
      <w:r w:rsidRPr="007C2A70">
        <w:t xml:space="preserve">). Impala were found in </w:t>
      </w:r>
      <w:r w:rsidR="007E3733">
        <w:t xml:space="preserve">areas with </w:t>
      </w:r>
      <w:r w:rsidRPr="007C2A70">
        <w:t xml:space="preserve">the lowest levels of woody cover during the morning and night-time periods, in comparison </w:t>
      </w:r>
      <w:r w:rsidR="007E3733">
        <w:t>with</w:t>
      </w:r>
      <w:r w:rsidR="007E3733" w:rsidRPr="007C2A70">
        <w:t xml:space="preserve"> </w:t>
      </w:r>
      <w:r w:rsidRPr="007C2A70">
        <w:t>wild dogs</w:t>
      </w:r>
      <w:r w:rsidR="007E3733">
        <w:t>,</w:t>
      </w:r>
      <w:r w:rsidRPr="007C2A70">
        <w:t xml:space="preserve"> which used the highest levels of woody cover during the night (Figure </w:t>
      </w:r>
      <w:r w:rsidR="009726C1">
        <w:t>3</w:t>
      </w:r>
      <w:r w:rsidRPr="007C2A70">
        <w:t xml:space="preserve">). The use of woody cover by </w:t>
      </w:r>
      <w:r w:rsidR="0001182F">
        <w:t>dikdik</w:t>
      </w:r>
      <w:r w:rsidRPr="007C2A70">
        <w:t xml:space="preserve"> was relatively consistent throughout the day (Figure </w:t>
      </w:r>
      <w:r w:rsidR="009726C1">
        <w:t>3</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w:t>
      </w:r>
      <w:r w:rsidRPr="007C2A70">
        <w:lastRenderedPageBreak/>
        <w:t>cover based on ambient temperature, and no evidence of such selection by hunting wild dog packs (Table 3).</w:t>
      </w:r>
    </w:p>
    <w:p w14:paraId="79BDEAE4" w14:textId="7052CC82" w:rsidR="00EC0DAE" w:rsidRPr="007C2A70" w:rsidRDefault="00EC0DAE" w:rsidP="007C2A70">
      <w:r w:rsidRPr="007C2A70">
        <w:tab/>
        <w:t xml:space="preserve">The three species also varied in their use of glades. On average, we recorded </w:t>
      </w:r>
      <w:r w:rsidR="0001182F">
        <w:t>dikdik</w:t>
      </w:r>
      <w:r w:rsidRPr="007C2A70">
        <w:t xml:space="preserve"> closest to glades, and wild dogs furthest</w:t>
      </w:r>
      <w:r w:rsidR="00104CED">
        <w:t xml:space="preserve"> from glades</w:t>
      </w:r>
      <w:r w:rsidRPr="007C2A70">
        <w:t>, irrespective of time period</w:t>
      </w:r>
      <w:r w:rsidR="005310DD">
        <w:t xml:space="preserve"> (Figure S4)</w:t>
      </w:r>
      <w:r w:rsidRPr="007C2A70">
        <w:t xml:space="preserve">. Consistent with the nocturnal prey-switching scenario (Scenario 2), impala </w:t>
      </w:r>
      <w:proofErr w:type="gramStart"/>
      <w:r w:rsidRPr="007C2A70">
        <w:t>were</w:t>
      </w:r>
      <w:proofErr w:type="gramEnd"/>
      <w:r w:rsidRPr="007C2A70">
        <w:t xml:space="preserve"> more likely to be located in glades at night than at other times</w:t>
      </w:r>
      <w:r w:rsidR="009726C1">
        <w:t xml:space="preserve"> (Figure </w:t>
      </w:r>
      <w:r w:rsidR="00C840A2">
        <w:t>3C</w:t>
      </w:r>
      <w:r w:rsidR="009726C1">
        <w:t>)</w:t>
      </w:r>
      <w:r w:rsidRPr="007C2A70">
        <w:t xml:space="preserve">, although there was no such pattern for </w:t>
      </w:r>
      <w:r w:rsidR="0001182F">
        <w:t>dikdik</w:t>
      </w:r>
      <w:r w:rsidRPr="007C2A70">
        <w:t xml:space="preserve"> (Table 4). In contrast with predictions under Scenario 2, wild dogs were not located closer to glades at night than at other times of </w:t>
      </w:r>
      <w:proofErr w:type="gramStart"/>
      <w:r w:rsidRPr="007C2A70">
        <w:t>day, and</w:t>
      </w:r>
      <w:proofErr w:type="gramEnd"/>
      <w:r w:rsidRPr="007C2A70">
        <w:t xml:space="preserve"> were no more likely to be found close to glades at night when daytime temperatures had been high (Table 4). Impala were less likely to </w:t>
      </w:r>
      <w:proofErr w:type="gramStart"/>
      <w:r w:rsidRPr="007C2A70">
        <w:t>be located in</w:t>
      </w:r>
      <w:proofErr w:type="gramEnd"/>
      <w:r w:rsidRPr="007C2A70">
        <w:t xml:space="preserve">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4C95016D"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043FB982" w:rsidR="00EC0DAE" w:rsidRDefault="00EC0DAE" w:rsidP="007C2A70">
      <w:r>
        <w:tab/>
        <w:t xml:space="preserve">Our analyses revealed clear associations between ambient temperature and the behaviour of both predator and prey species, which appeared to influence predation risk. Our findings were most consistent with the reduced foraging time scenario (Scenario 1), </w:t>
      </w:r>
      <w:r>
        <w:t>under which we predicted that,</w:t>
      </w:r>
      <w:r>
        <w:t xml:space="preserve"> on hot days, wild dogs </w:t>
      </w:r>
      <w:r>
        <w:t>would spend</w:t>
      </w:r>
      <w:r>
        <w:t xml:space="preserve"> less of the daylight period </w:t>
      </w:r>
      <w:proofErr w:type="gramStart"/>
      <w:r>
        <w:t>hunting, and</w:t>
      </w:r>
      <w:proofErr w:type="gramEnd"/>
      <w:r>
        <w:t xml:space="preserve"> would therefore prefer abundant small prey over larger prey which take longer to locate. Consistent with these predictions, we found that wild dogs’ morning hunts ended earlier (Table S2), and evening hunts started later (Table S3)</w:t>
      </w:r>
      <w:r w:rsidR="00104CED">
        <w:t>:</w:t>
      </w:r>
      <w:r>
        <w:t xml:space="preserve"> overall, less time was spent hunting during daytime hours. </w:t>
      </w:r>
      <w:r w:rsidR="00F500D2">
        <w:t>Previously, we</w:t>
      </w:r>
      <w:r>
        <w:t xml:space="preserve"> </w:t>
      </w:r>
      <w:r w:rsidR="00F500D2">
        <w:t xml:space="preserve">posited that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w:t>
      </w:r>
      <w:r>
        <w:lastRenderedPageBreak/>
        <w:t xml:space="preserve">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4).</w:t>
      </w:r>
    </w:p>
    <w:p w14:paraId="108CB28E" w14:textId="71D269AB"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usually located in glades at night (Table 4), there was no evidence that wild dogs targeted impala at night. Wild dogs were no closer to glades at night than at other times of </w:t>
      </w:r>
      <w:proofErr w:type="gramStart"/>
      <w:r>
        <w:t>day, and</w:t>
      </w:r>
      <w:proofErr w:type="gramEnd"/>
      <w:r>
        <w:t xml:space="preserve"> were no closer to glades on nights when daytime temperatures had been high (Table 4). Interestingly, impala </w:t>
      </w:r>
      <w:proofErr w:type="gramStart"/>
      <w:r>
        <w:t>were</w:t>
      </w:r>
      <w:proofErr w:type="gramEnd"/>
      <w:r>
        <w:t xml:space="preserve"> less frequently located in glades on moonlit nights, when wild dogs were more active (Table 4). Moonlight is associated with reduced hunting success in lions </w:t>
      </w:r>
      <w:r>
        <w:fldChar w:fldCharType="begin"/>
      </w:r>
      <w: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fldChar w:fldCharType="separate"/>
      </w:r>
      <w:r>
        <w:rPr>
          <w:noProof/>
        </w:rPr>
        <w:t>(Funston, Mills &amp; Biggs 2001)</w:t>
      </w:r>
      <w:r>
        <w:fldChar w:fldCharType="end"/>
      </w:r>
      <w:r>
        <w:t>, so it is possible that impala relax their antipredator behaviour and abandon glades on moonlit nights. Alternatively, impala may change their antipredator behaviour in response to wild dog hunting on moonlit nights. In contrast with the predictions of the nocturnal prey-switching scenario (Scenario 2), impala remains were less likely to be found in wild dog scats following periods of high ambient temperature (Table 4). Hence, Scenario 2 did not generate the predicted consequences for either predator behaviour or predation risk.</w:t>
      </w:r>
    </w:p>
    <w:p w14:paraId="00AAB853" w14:textId="0F790AF7"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9726C1">
        <w:t xml:space="preserve">3, Figure </w:t>
      </w:r>
      <w:r w:rsidR="00C840A2">
        <w:t>3C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9726C1">
        <w:t>2</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9726C1">
        <w:t>3</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w:t>
      </w:r>
      <w:r>
        <w:lastRenderedPageBreak/>
        <w:t>(Table 4). Hence, although impala behaviour changed in line with the predictions of the shade-seeking scenario (Scenario 3), this change did not generate the predicted impact on predation risk.</w:t>
      </w:r>
    </w:p>
    <w:p w14:paraId="306DE740" w14:textId="480D3931" w:rsidR="00EC0DAE" w:rsidRDefault="00EC0DAE" w:rsidP="007C2A70">
      <w:r>
        <w:tab/>
        <w:t xml:space="preserve">Under the chase speed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when ambient temperatures were high. Our observations showed the opposite pattern (Table 4); hence, a key prediction of the chase speed scenario was not upheld by our analyses.</w:t>
      </w:r>
    </w:p>
    <w:p w14:paraId="034D4458" w14:textId="34824F29" w:rsidR="00EC0DAE" w:rsidRDefault="00EC0DAE" w:rsidP="007C2A70">
      <w:r>
        <w:tab/>
        <w:t xml:space="preserve">Demographic </w:t>
      </w:r>
      <w:proofErr w:type="gramStart"/>
      <w:r>
        <w:t>evidence  the</w:t>
      </w:r>
      <w:proofErr w:type="gramEnd"/>
      <w:r>
        <w:t xml:space="preserv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 temperatures, because impala (a higher-value prey) would be more accessible due to their being predictably</w:t>
      </w:r>
      <w:r w:rsidR="00287220">
        <w:t xml:space="preserve"> </w:t>
      </w:r>
      <w:r>
        <w:t>located (Scenario 2, nocturnal prey-switching), in dense cover where they are vulnerable to predators (Scenario 3, shade-seeking), or more easily captured due to their tendency to overheat during high speed chases (Scenario 4, chase speed).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lastRenderedPageBreak/>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 </w:instrText>
      </w:r>
      <w:r w:rsidRPr="001C215E">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EN.CITE.DATA </w:instrText>
      </w:r>
      <w:r w:rsidRPr="001C215E">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1418056D"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w:t>
      </w:r>
      <w:proofErr w:type="gramStart"/>
      <w:r>
        <w:t>are</w:t>
      </w:r>
      <w:proofErr w:type="gramEnd"/>
      <w:r>
        <w:t xml:space="preserve"> readily located even when hunting time is constrained. This observation suggests that measures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48C7B3F4"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global ecosystem</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 </w:instrText>
      </w:r>
      <w:r w:rsidRPr="006F400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EN.CITE.DATA </w:instrText>
      </w:r>
      <w:r w:rsidRPr="006F400B">
        <w:fldChar w:fldCharType="end"/>
      </w:r>
      <w:r>
        <w:fldChar w:fldCharType="separate"/>
      </w:r>
      <w:r>
        <w:rPr>
          <w:noProof/>
        </w:rPr>
        <w:t>(e.g., Dell, Pawar &amp; Savage 2014)</w:t>
      </w:r>
      <w:r>
        <w:fldChar w:fldCharType="end"/>
      </w:r>
      <w:r>
        <w:t>,</w:t>
      </w:r>
      <w:r w:rsidR="00BE7FD0">
        <w:t xml:space="preserve"> </w:t>
      </w:r>
      <w:r>
        <w:t>and suggests that such models may not accurately represent the responses of ecological communities</w:t>
      </w:r>
      <w:r>
        <w:t xml:space="preserve"> in which endotherms play important roles</w:t>
      </w:r>
      <w:r>
        <w:t xml:space="preserve">. However, our findings also highlight the difficulty of accurately predicting exactly how temperature would be expected to influence predation involving endotherms: all four of the scenarios that we investigated were </w:t>
      </w:r>
      <w:r>
        <w:lastRenderedPageBreak/>
        <w:t xml:space="preserve">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8"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9"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3CFF6D9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6D56036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Fortin, D., Beyer, H.L., Boyce, M.S., Smith, D.W., Duchesne, T. &amp; Mao, J.S. (2005) Wolves influence elk movements: Behavior shapes a trophic cascade in Yellowstone National Park.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1320-1330.</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6482418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Johnson, C.N., Isaac, J.L. &amp; Fisher, D.O. (2007) Rarity of a top predator triggers continent-wide collapse of mammal prey: dingoes and marsupials in Australia.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274,</w:t>
      </w:r>
      <w:r w:rsidRPr="001A46EE">
        <w:rPr>
          <w:rFonts w:ascii="Cambria" w:hAnsi="Cambria"/>
          <w:noProof/>
          <w:sz w:val="23"/>
          <w:szCs w:val="23"/>
        </w:rPr>
        <w:t xml:space="preserve"> 341-346.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1"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2"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416F5634" w14:textId="2C00CCAF" w:rsidR="00B5250B" w:rsidRPr="00B5250B" w:rsidRDefault="00F36954" w:rsidP="00B5250B">
      <w:pPr>
        <w:pStyle w:val="EndNoteBibliography"/>
        <w:rPr>
          <w:rFonts w:ascii="Cambria" w:hAnsi="Cambria"/>
          <w:noProof/>
        </w:rPr>
        <w:sectPr w:rsidR="00B5250B" w:rsidRPr="00B5250B" w:rsidSect="00B5250B">
          <w:headerReference w:type="even" r:id="rId13"/>
          <w:headerReference w:type="default" r:id="rId14"/>
          <w:footerReference w:type="even" r:id="rId15"/>
          <w:footerReference w:type="default" r:id="rId16"/>
          <w:headerReference w:type="first" r:id="rId17"/>
          <w:footerReference w:type="first" r:id="rId18"/>
          <w:pgSz w:w="11906" w:h="16838"/>
          <w:pgMar w:top="873" w:right="1440" w:bottom="1440" w:left="1440" w:header="709" w:footer="709" w:gutter="0"/>
          <w:lnNumType w:countBy="1" w:restart="continuous"/>
          <w:cols w:space="708"/>
          <w:titlePg/>
          <w:docGrid w:linePitch="360"/>
        </w:sect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 Gland</w:t>
      </w:r>
      <w:r w:rsidRPr="00FF5C01">
        <w:rPr>
          <w:rFonts w:ascii="Cambria" w:hAnsi="Cambria"/>
          <w:noProof/>
        </w:rPr>
        <w:t>.</w:t>
      </w:r>
      <w:r w:rsidR="00147E09" w:rsidRPr="00FF5C01">
        <w:rPr>
          <w:rFonts w:ascii="Cambria" w:hAnsi="Cambria"/>
          <w:noProof/>
        </w:rPr>
        <w:t xml:space="preserve">    </w:t>
      </w:r>
    </w:p>
    <w:tbl>
      <w:tblPr>
        <w:tblpPr w:leftFromText="180" w:rightFromText="180" w:vertAnchor="text" w:horzAnchor="page" w:tblpX="856" w:tblpY="68"/>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E666A7" w:rsidRPr="00FF5C01" w14:paraId="5023B949" w14:textId="77777777" w:rsidTr="00E666A7">
        <w:trPr>
          <w:trHeight w:val="20"/>
        </w:trPr>
        <w:tc>
          <w:tcPr>
            <w:tcW w:w="14134" w:type="dxa"/>
            <w:gridSpan w:val="6"/>
            <w:tcBorders>
              <w:top w:val="single" w:sz="18" w:space="0" w:color="auto"/>
            </w:tcBorders>
            <w:tcMar>
              <w:top w:w="100" w:type="dxa"/>
              <w:left w:w="100" w:type="dxa"/>
              <w:bottom w:w="100" w:type="dxa"/>
              <w:right w:w="100" w:type="dxa"/>
            </w:tcMar>
          </w:tcPr>
          <w:p w14:paraId="6E08514C" w14:textId="77777777" w:rsidR="00E666A7" w:rsidRPr="00FF5C01" w:rsidRDefault="00E666A7" w:rsidP="00E666A7">
            <w:pPr>
              <w:pStyle w:val="NoSpacing"/>
              <w:rPr>
                <w:rFonts w:ascii="Cambria" w:hAnsi="Cambria"/>
                <w:b/>
                <w:bCs/>
                <w:sz w:val="24"/>
                <w:szCs w:val="24"/>
              </w:rPr>
            </w:pPr>
            <w:r>
              <w:rPr>
                <w:rFonts w:ascii="Cambria" w:hAnsi="Cambria"/>
                <w:b/>
                <w:bCs/>
                <w:sz w:val="24"/>
                <w:szCs w:val="24"/>
              </w:rPr>
              <w:lastRenderedPageBreak/>
              <w:t>Table 1: Scenarios and the related predicted changes at high ambient temperatures.</w:t>
            </w:r>
          </w:p>
        </w:tc>
      </w:tr>
      <w:tr w:rsidR="00E666A7" w:rsidRPr="00FF5C01" w14:paraId="526FCC50" w14:textId="77777777" w:rsidTr="00E666A7">
        <w:trPr>
          <w:trHeight w:val="20"/>
        </w:trPr>
        <w:tc>
          <w:tcPr>
            <w:tcW w:w="1518" w:type="dxa"/>
            <w:vMerge w:val="restart"/>
            <w:tcBorders>
              <w:top w:val="single" w:sz="18" w:space="0" w:color="auto"/>
            </w:tcBorders>
            <w:tcMar>
              <w:top w:w="100" w:type="dxa"/>
              <w:left w:w="100" w:type="dxa"/>
              <w:bottom w:w="100" w:type="dxa"/>
              <w:right w:w="100" w:type="dxa"/>
            </w:tcMar>
            <w:hideMark/>
          </w:tcPr>
          <w:p w14:paraId="0587F5EC"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Scenario</w:t>
            </w:r>
          </w:p>
        </w:tc>
        <w:tc>
          <w:tcPr>
            <w:tcW w:w="2715" w:type="dxa"/>
            <w:vMerge w:val="restart"/>
            <w:tcBorders>
              <w:top w:val="single" w:sz="18" w:space="0" w:color="auto"/>
            </w:tcBorders>
            <w:tcMar>
              <w:top w:w="100" w:type="dxa"/>
              <w:left w:w="100" w:type="dxa"/>
              <w:bottom w:w="100" w:type="dxa"/>
              <w:right w:w="100" w:type="dxa"/>
            </w:tcMar>
            <w:hideMark/>
          </w:tcPr>
          <w:p w14:paraId="4BF20E63"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201ED9E3"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5A999ED9" w14:textId="77777777" w:rsidR="00E666A7" w:rsidRPr="00FF5C01" w:rsidRDefault="00E666A7" w:rsidP="00E666A7">
            <w:pPr>
              <w:pStyle w:val="NoSpacing"/>
              <w:rPr>
                <w:rFonts w:ascii="Cambria" w:hAnsi="Cambria"/>
                <w:b/>
                <w:bCs/>
                <w:sz w:val="24"/>
                <w:szCs w:val="24"/>
              </w:rPr>
            </w:pPr>
            <w:r w:rsidRPr="00FF5C01">
              <w:rPr>
                <w:rFonts w:ascii="Cambria" w:hAnsi="Cambria"/>
                <w:b/>
                <w:bCs/>
                <w:sz w:val="24"/>
                <w:szCs w:val="24"/>
              </w:rPr>
              <w:t>Predicted change in predation rate</w:t>
            </w:r>
          </w:p>
        </w:tc>
      </w:tr>
      <w:tr w:rsidR="00E666A7" w:rsidRPr="00FF5C01" w14:paraId="650B49BF" w14:textId="77777777" w:rsidTr="00E666A7">
        <w:trPr>
          <w:trHeight w:val="20"/>
        </w:trPr>
        <w:tc>
          <w:tcPr>
            <w:tcW w:w="1518" w:type="dxa"/>
            <w:vMerge/>
            <w:tcBorders>
              <w:bottom w:val="single" w:sz="18" w:space="0" w:color="auto"/>
            </w:tcBorders>
            <w:hideMark/>
          </w:tcPr>
          <w:p w14:paraId="25FDFEF8" w14:textId="77777777" w:rsidR="00E666A7" w:rsidRPr="00FF5C01" w:rsidRDefault="00E666A7" w:rsidP="00E666A7">
            <w:pPr>
              <w:pStyle w:val="NoSpacing"/>
              <w:rPr>
                <w:rFonts w:ascii="Cambria" w:hAnsi="Cambria"/>
                <w:sz w:val="24"/>
                <w:szCs w:val="24"/>
              </w:rPr>
            </w:pPr>
          </w:p>
        </w:tc>
        <w:tc>
          <w:tcPr>
            <w:tcW w:w="2715" w:type="dxa"/>
            <w:vMerge/>
            <w:tcBorders>
              <w:bottom w:val="single" w:sz="18" w:space="0" w:color="auto"/>
            </w:tcBorders>
            <w:hideMark/>
          </w:tcPr>
          <w:p w14:paraId="1C2B24C5" w14:textId="77777777" w:rsidR="00E666A7" w:rsidRPr="00FF5C01" w:rsidRDefault="00E666A7" w:rsidP="00E666A7">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3E2E67A4" w14:textId="77777777" w:rsidR="00E666A7" w:rsidRPr="00FF5C01" w:rsidRDefault="00E666A7" w:rsidP="00E666A7">
            <w:pPr>
              <w:pStyle w:val="NoSpacing"/>
              <w:rPr>
                <w:rFonts w:ascii="Cambria" w:hAnsi="Cambria"/>
                <w:i/>
                <w:iCs/>
                <w:sz w:val="24"/>
                <w:szCs w:val="24"/>
              </w:rPr>
            </w:pPr>
            <w:r w:rsidRPr="00FF5C01">
              <w:rPr>
                <w:rFonts w:ascii="Cambria" w:hAnsi="Cambria"/>
                <w:i/>
                <w:iCs/>
                <w:sz w:val="24"/>
                <w:szCs w:val="24"/>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154AE2C3" w14:textId="77777777" w:rsidR="00E666A7" w:rsidRPr="00FF5C01" w:rsidRDefault="00E666A7" w:rsidP="00E666A7">
            <w:pPr>
              <w:pStyle w:val="NoSpacing"/>
              <w:rPr>
                <w:rFonts w:ascii="Cambria" w:hAnsi="Cambria"/>
                <w:i/>
                <w:iCs/>
                <w:sz w:val="24"/>
                <w:szCs w:val="24"/>
              </w:rPr>
            </w:pPr>
            <w:r w:rsidRPr="00FF5C01">
              <w:rPr>
                <w:rFonts w:ascii="Cambria" w:hAnsi="Cambria"/>
                <w:i/>
                <w:iCs/>
                <w:sz w:val="24"/>
                <w:szCs w:val="24"/>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74EA00B1" w14:textId="77777777" w:rsidR="00E666A7" w:rsidRPr="00FF5C01" w:rsidRDefault="00E666A7" w:rsidP="00E666A7">
            <w:pPr>
              <w:pStyle w:val="NoSpacing"/>
              <w:rPr>
                <w:rFonts w:ascii="Cambria" w:hAnsi="Cambria"/>
                <w:i/>
                <w:iCs/>
                <w:sz w:val="24"/>
                <w:szCs w:val="24"/>
              </w:rPr>
            </w:pPr>
            <w:r w:rsidRPr="00FF5C01">
              <w:rPr>
                <w:rFonts w:ascii="Cambria" w:hAnsi="Cambria"/>
                <w:i/>
                <w:iCs/>
                <w:sz w:val="24"/>
                <w:szCs w:val="24"/>
              </w:rPr>
              <w:t>dikdik (5kg)</w:t>
            </w:r>
          </w:p>
        </w:tc>
        <w:tc>
          <w:tcPr>
            <w:tcW w:w="3361" w:type="dxa"/>
            <w:vMerge/>
            <w:tcBorders>
              <w:bottom w:val="single" w:sz="18" w:space="0" w:color="auto"/>
            </w:tcBorders>
            <w:tcMar>
              <w:top w:w="100" w:type="dxa"/>
              <w:left w:w="100" w:type="dxa"/>
              <w:bottom w:w="100" w:type="dxa"/>
              <w:right w:w="100" w:type="dxa"/>
            </w:tcMar>
            <w:hideMark/>
          </w:tcPr>
          <w:p w14:paraId="50298CCC" w14:textId="77777777" w:rsidR="00E666A7" w:rsidRPr="00FF5C01" w:rsidRDefault="00E666A7" w:rsidP="00E666A7">
            <w:pPr>
              <w:pStyle w:val="NoSpacing"/>
              <w:rPr>
                <w:rFonts w:ascii="Cambria" w:hAnsi="Cambria"/>
                <w:sz w:val="24"/>
                <w:szCs w:val="24"/>
              </w:rPr>
            </w:pPr>
          </w:p>
        </w:tc>
      </w:tr>
      <w:tr w:rsidR="00E666A7" w:rsidRPr="00FF5C01" w14:paraId="6B00402D" w14:textId="77777777" w:rsidTr="00E666A7">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7D1903D8"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43B55F0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200C004A"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less time spent hunting during daytime</w:t>
            </w:r>
          </w:p>
          <w:p w14:paraId="0773E1D1" w14:textId="77777777" w:rsidR="00E666A7" w:rsidRPr="00FF5C01" w:rsidRDefault="00E666A7" w:rsidP="00E666A7">
            <w:pPr>
              <w:pStyle w:val="NoSpacing"/>
              <w:rPr>
                <w:rFonts w:ascii="Cambria" w:hAnsi="Cambria"/>
                <w:sz w:val="20"/>
                <w:szCs w:val="20"/>
              </w:rPr>
            </w:pPr>
          </w:p>
          <w:p w14:paraId="03AAB49E" w14:textId="77777777" w:rsidR="00E666A7" w:rsidRPr="00FF5C01" w:rsidRDefault="00E666A7" w:rsidP="00E666A7">
            <w:pPr>
              <w:pStyle w:val="NoSpacing"/>
              <w:rPr>
                <w:rFonts w:ascii="Cambria" w:hAnsi="Cambria"/>
                <w:sz w:val="20"/>
                <w:szCs w:val="20"/>
              </w:rPr>
            </w:pPr>
          </w:p>
          <w:p w14:paraId="46DFD2E3"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13AA1EDE"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006EDA4F" w14:textId="77777777" w:rsidR="00E666A7" w:rsidRPr="00FF5C01" w:rsidRDefault="00E666A7" w:rsidP="00E666A7">
            <w:pPr>
              <w:pStyle w:val="NoSpacing"/>
              <w:rPr>
                <w:rFonts w:ascii="Cambria" w:hAnsi="Cambria"/>
                <w:color w:val="808080" w:themeColor="background1" w:themeShade="80"/>
                <w:sz w:val="20"/>
                <w:szCs w:val="20"/>
              </w:rPr>
            </w:pPr>
          </w:p>
          <w:p w14:paraId="37B9A9E5" w14:textId="77777777" w:rsidR="00E666A7" w:rsidRPr="00FF5C01" w:rsidRDefault="00E666A7" w:rsidP="00E666A7">
            <w:pPr>
              <w:pStyle w:val="NoSpacing"/>
              <w:rPr>
                <w:rFonts w:ascii="Cambria" w:hAnsi="Cambria"/>
                <w:color w:val="808080" w:themeColor="background1" w:themeShade="80"/>
                <w:sz w:val="20"/>
                <w:szCs w:val="20"/>
              </w:rPr>
            </w:pPr>
          </w:p>
          <w:p w14:paraId="68B77B93" w14:textId="77777777" w:rsidR="00E666A7" w:rsidRPr="00FF5C01" w:rsidRDefault="00E666A7" w:rsidP="00E666A7">
            <w:pPr>
              <w:pStyle w:val="NoSpacing"/>
              <w:rPr>
                <w:rFonts w:ascii="Cambria" w:hAnsi="Cambria"/>
                <w:color w:val="808080" w:themeColor="background1" w:themeShade="80"/>
                <w:sz w:val="20"/>
                <w:szCs w:val="20"/>
              </w:rPr>
            </w:pPr>
          </w:p>
          <w:p w14:paraId="620CA359" w14:textId="77777777" w:rsidR="00E666A7" w:rsidRPr="00FF5C01" w:rsidRDefault="00E666A7" w:rsidP="00E666A7">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19E36B38"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44950DAC" w14:textId="77777777" w:rsidR="00E666A7" w:rsidRPr="00FF5C01" w:rsidDel="007C5659" w:rsidRDefault="00E666A7" w:rsidP="00E666A7">
            <w:pPr>
              <w:pStyle w:val="NoSpacing"/>
              <w:rPr>
                <w:del w:id="0" w:author="Rosie Woodroffe" w:date="2019-08-10T12:07:00Z"/>
                <w:rFonts w:ascii="Cambria" w:hAnsi="Cambria"/>
                <w:color w:val="808080" w:themeColor="background1" w:themeShade="80"/>
                <w:sz w:val="20"/>
                <w:szCs w:val="20"/>
              </w:rPr>
            </w:pPr>
          </w:p>
          <w:p w14:paraId="253A6085" w14:textId="77777777" w:rsidR="00E666A7" w:rsidRPr="00FF5C01" w:rsidRDefault="00E666A7" w:rsidP="00E666A7">
            <w:pPr>
              <w:pStyle w:val="NoSpacing"/>
              <w:rPr>
                <w:rFonts w:ascii="Cambria" w:hAnsi="Cambria"/>
                <w:color w:val="808080" w:themeColor="background1" w:themeShade="80"/>
                <w:sz w:val="20"/>
                <w:szCs w:val="20"/>
              </w:rPr>
            </w:pPr>
          </w:p>
          <w:p w14:paraId="4B958A69" w14:textId="77777777" w:rsidR="00E666A7" w:rsidRPr="00FF5C01" w:rsidRDefault="00E666A7" w:rsidP="00E666A7">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42EBAB8C"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dikdik&gt;impala</w:t>
            </w:r>
          </w:p>
          <w:p w14:paraId="6620E5AF" w14:textId="77777777" w:rsidR="00E666A7" w:rsidRPr="00FF5C01" w:rsidRDefault="00E666A7" w:rsidP="00E666A7">
            <w:pPr>
              <w:pStyle w:val="NoSpacing"/>
              <w:rPr>
                <w:rFonts w:ascii="Cambria" w:hAnsi="Cambria"/>
                <w:sz w:val="20"/>
                <w:szCs w:val="20"/>
              </w:rPr>
            </w:pPr>
            <w:r>
              <w:rPr>
                <w:rFonts w:ascii="Cambria" w:hAnsi="Cambria"/>
                <w:sz w:val="20"/>
                <w:szCs w:val="20"/>
              </w:rPr>
              <w:t>dikdik</w:t>
            </w:r>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171863E3" w14:textId="77777777" w:rsidR="00E666A7" w:rsidRPr="00FF5C01" w:rsidRDefault="00E666A7" w:rsidP="00E666A7">
            <w:pPr>
              <w:pStyle w:val="NoSpacing"/>
              <w:rPr>
                <w:rFonts w:ascii="Cambria" w:hAnsi="Cambria"/>
                <w:sz w:val="20"/>
                <w:szCs w:val="20"/>
              </w:rPr>
            </w:pPr>
          </w:p>
          <w:p w14:paraId="1DBCB1DD"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yes</w:t>
            </w:r>
          </w:p>
        </w:tc>
      </w:tr>
      <w:tr w:rsidR="00E666A7" w:rsidRPr="00FF5C01" w14:paraId="2FBA819B" w14:textId="77777777" w:rsidTr="00E666A7">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03AAF6D6"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50CC263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42E2E7D8"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foraging at night</w:t>
            </w:r>
          </w:p>
          <w:p w14:paraId="15E51779" w14:textId="77777777" w:rsidR="00E666A7" w:rsidRPr="00FF5C01" w:rsidRDefault="00E666A7" w:rsidP="00E666A7">
            <w:pPr>
              <w:pStyle w:val="NoSpacing"/>
              <w:rPr>
                <w:rFonts w:ascii="Cambria" w:hAnsi="Cambria"/>
                <w:sz w:val="20"/>
                <w:szCs w:val="20"/>
              </w:rPr>
            </w:pPr>
          </w:p>
          <w:p w14:paraId="10C233CF"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054A3E2E" w14:textId="77777777" w:rsidR="00E666A7" w:rsidRPr="00FF5C01" w:rsidRDefault="00E666A7" w:rsidP="00E666A7">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0C40241C" w14:textId="77777777" w:rsidR="00E666A7" w:rsidRPr="00FF5C01" w:rsidRDefault="00E666A7" w:rsidP="00E666A7">
            <w:pPr>
              <w:pStyle w:val="NoSpacing"/>
              <w:rPr>
                <w:rFonts w:ascii="Cambria" w:hAnsi="Cambria"/>
                <w:color w:val="767171" w:themeColor="background2" w:themeShade="80"/>
                <w:sz w:val="20"/>
                <w:szCs w:val="20"/>
              </w:rPr>
            </w:pPr>
          </w:p>
          <w:p w14:paraId="13B5FEE5" w14:textId="77777777" w:rsidR="00E666A7" w:rsidRPr="00FF5C01" w:rsidRDefault="00E666A7" w:rsidP="00E666A7">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48005DEC" w14:textId="77777777" w:rsidR="00E666A7" w:rsidRPr="00FF5C01" w:rsidRDefault="00E666A7" w:rsidP="00E666A7">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5120128E" w14:textId="77777777" w:rsidR="00E666A7" w:rsidRPr="00FF5C01" w:rsidRDefault="00E666A7" w:rsidP="00E666A7">
            <w:pPr>
              <w:pStyle w:val="NoSpacing"/>
              <w:rPr>
                <w:rFonts w:ascii="Cambria" w:hAnsi="Cambria"/>
                <w:color w:val="767171" w:themeColor="background2" w:themeShade="80"/>
                <w:sz w:val="20"/>
                <w:szCs w:val="20"/>
              </w:rPr>
            </w:pPr>
          </w:p>
          <w:p w14:paraId="5674BA09" w14:textId="77777777" w:rsidR="00E666A7" w:rsidRPr="00FF5C01" w:rsidRDefault="00E666A7" w:rsidP="00E666A7">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5711CD0D"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impala&gt;dikdik: </w:t>
            </w:r>
          </w:p>
          <w:p w14:paraId="60F44722"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at night, impala are predictably located in glades</w:t>
            </w:r>
            <w:r w:rsidRPr="00FF5C01">
              <w:rPr>
                <w:rFonts w:ascii="Cambria" w:hAnsi="Cambria"/>
                <w:sz w:val="20"/>
                <w:szCs w:val="20"/>
                <w:vertAlign w:val="superscript"/>
              </w:rPr>
              <w:t>2</w:t>
            </w:r>
          </w:p>
          <w:p w14:paraId="1659D445" w14:textId="77777777" w:rsidR="00E666A7" w:rsidRPr="00FF5C01" w:rsidRDefault="00E666A7" w:rsidP="00E666A7">
            <w:pPr>
              <w:pStyle w:val="NoSpacing"/>
              <w:rPr>
                <w:rFonts w:ascii="Cambria" w:hAnsi="Cambria"/>
                <w:sz w:val="20"/>
                <w:szCs w:val="20"/>
              </w:rPr>
            </w:pPr>
          </w:p>
          <w:p w14:paraId="0F312AA5" w14:textId="77777777" w:rsidR="00E666A7" w:rsidRPr="00FF5C01" w:rsidRDefault="00E666A7" w:rsidP="00E666A7">
            <w:pPr>
              <w:pStyle w:val="NoSpacing"/>
              <w:rPr>
                <w:rFonts w:ascii="Cambria" w:hAnsi="Cambria"/>
                <w:b/>
                <w:sz w:val="20"/>
                <w:szCs w:val="20"/>
              </w:rPr>
            </w:pPr>
          </w:p>
          <w:p w14:paraId="6C3DABAB" w14:textId="77777777" w:rsidR="00E666A7" w:rsidRPr="00FF5C01" w:rsidRDefault="00E666A7" w:rsidP="00E666A7">
            <w:pPr>
              <w:pStyle w:val="NoSpacing"/>
              <w:rPr>
                <w:rFonts w:ascii="Cambria" w:hAnsi="Cambria"/>
                <w:b/>
                <w:sz w:val="20"/>
                <w:szCs w:val="20"/>
              </w:rPr>
            </w:pPr>
          </w:p>
          <w:p w14:paraId="14EFB403" w14:textId="77777777" w:rsidR="00E666A7" w:rsidRPr="00FF5C01" w:rsidRDefault="00E666A7" w:rsidP="00E666A7">
            <w:pPr>
              <w:pStyle w:val="NoSpacing"/>
              <w:rPr>
                <w:rFonts w:ascii="Cambria" w:hAnsi="Cambria"/>
                <w:b/>
                <w:sz w:val="20"/>
                <w:szCs w:val="20"/>
              </w:rPr>
            </w:pPr>
          </w:p>
          <w:p w14:paraId="4AD9985A" w14:textId="77777777" w:rsidR="00E666A7" w:rsidRPr="00FF5C01" w:rsidRDefault="00E666A7" w:rsidP="00E666A7">
            <w:pPr>
              <w:pStyle w:val="NoSpacing"/>
              <w:rPr>
                <w:rFonts w:ascii="Cambria" w:hAnsi="Cambria"/>
                <w:b/>
                <w:sz w:val="20"/>
                <w:szCs w:val="20"/>
              </w:rPr>
            </w:pPr>
          </w:p>
          <w:p w14:paraId="18B6968E"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r>
      <w:tr w:rsidR="00E666A7" w:rsidRPr="00FF5C01" w14:paraId="19DCC929" w14:textId="77777777" w:rsidTr="00E666A7">
        <w:trPr>
          <w:trHeight w:val="763"/>
        </w:trPr>
        <w:tc>
          <w:tcPr>
            <w:tcW w:w="1518" w:type="dxa"/>
            <w:vMerge/>
            <w:tcBorders>
              <w:top w:val="nil"/>
              <w:bottom w:val="single" w:sz="4" w:space="0" w:color="auto"/>
            </w:tcBorders>
            <w:tcMar>
              <w:top w:w="100" w:type="dxa"/>
              <w:left w:w="100" w:type="dxa"/>
              <w:bottom w:w="100" w:type="dxa"/>
              <w:right w:w="100" w:type="dxa"/>
            </w:tcMar>
          </w:tcPr>
          <w:p w14:paraId="210ADDBE" w14:textId="77777777" w:rsidR="00E666A7" w:rsidRPr="00FF5C01" w:rsidRDefault="00E666A7" w:rsidP="00E666A7">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38E991F9" w14:textId="77777777" w:rsidR="00E666A7" w:rsidRPr="00FF5C01" w:rsidRDefault="00E666A7" w:rsidP="00E666A7">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7391D006"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increased use of glades </w:t>
            </w:r>
          </w:p>
          <w:p w14:paraId="3BE67CD4" w14:textId="77777777" w:rsidR="00E666A7" w:rsidRPr="00FF5C01" w:rsidRDefault="00E666A7" w:rsidP="00E666A7">
            <w:pPr>
              <w:pStyle w:val="NoSpacing"/>
              <w:rPr>
                <w:rFonts w:ascii="Cambria" w:hAnsi="Cambria"/>
                <w:sz w:val="20"/>
                <w:szCs w:val="20"/>
              </w:rPr>
            </w:pPr>
          </w:p>
          <w:p w14:paraId="144F943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4BF64C49" w14:textId="77777777" w:rsidR="00E666A7" w:rsidRPr="00FF5C01" w:rsidRDefault="00E666A7" w:rsidP="00E666A7">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42D976D8" w14:textId="77777777" w:rsidR="00E666A7" w:rsidRPr="00FF5C01" w:rsidRDefault="00E666A7" w:rsidP="00E666A7">
            <w:pPr>
              <w:pStyle w:val="NoSpacing"/>
              <w:rPr>
                <w:rFonts w:ascii="Cambria" w:hAnsi="Cambria"/>
                <w:color w:val="808080" w:themeColor="background1" w:themeShade="80"/>
                <w:sz w:val="20"/>
                <w:szCs w:val="20"/>
              </w:rPr>
            </w:pPr>
          </w:p>
          <w:p w14:paraId="2BB10CA5"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423ED70E" w14:textId="77777777" w:rsidR="00E666A7" w:rsidRPr="00FF5C01" w:rsidRDefault="00E666A7" w:rsidP="00E666A7">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7FCD0801" w14:textId="77777777" w:rsidR="00E666A7" w:rsidRPr="00FF5C01" w:rsidRDefault="00E666A7" w:rsidP="00E666A7">
            <w:pPr>
              <w:pStyle w:val="NoSpacing"/>
              <w:rPr>
                <w:rFonts w:ascii="Cambria" w:hAnsi="Cambria"/>
                <w:color w:val="808080" w:themeColor="background1" w:themeShade="80"/>
                <w:sz w:val="20"/>
                <w:szCs w:val="20"/>
              </w:rPr>
            </w:pPr>
          </w:p>
          <w:p w14:paraId="77B8F8FC"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0E34C7AC" w14:textId="77777777" w:rsidR="00E666A7" w:rsidRPr="00FF5C01" w:rsidRDefault="00E666A7" w:rsidP="00E666A7">
            <w:pPr>
              <w:pStyle w:val="NoSpacing"/>
              <w:rPr>
                <w:rFonts w:ascii="Cambria" w:hAnsi="Cambria"/>
                <w:sz w:val="20"/>
                <w:szCs w:val="20"/>
              </w:rPr>
            </w:pPr>
          </w:p>
        </w:tc>
      </w:tr>
      <w:tr w:rsidR="00E666A7" w:rsidRPr="00FF5C01" w14:paraId="3C3CAFAA" w14:textId="77777777" w:rsidTr="00E666A7">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461DDBCC"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0285F9E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68D0CFC2"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2DBF3234"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preference for dense habitat</w:t>
            </w:r>
          </w:p>
          <w:p w14:paraId="1AF5AE83" w14:textId="77777777" w:rsidR="00E666A7" w:rsidRPr="00FF5C01" w:rsidRDefault="00E666A7" w:rsidP="00E666A7">
            <w:pPr>
              <w:pStyle w:val="NoSpacing"/>
              <w:rPr>
                <w:rFonts w:ascii="Cambria" w:hAnsi="Cambria"/>
                <w:sz w:val="20"/>
                <w:szCs w:val="20"/>
              </w:rPr>
            </w:pPr>
          </w:p>
          <w:p w14:paraId="5E34A537" w14:textId="77777777" w:rsidR="00E666A7" w:rsidRPr="00FF5C01" w:rsidRDefault="00E666A7" w:rsidP="00E666A7">
            <w:pPr>
              <w:pStyle w:val="NoSpacing"/>
              <w:rPr>
                <w:rFonts w:ascii="Cambria" w:hAnsi="Cambria"/>
                <w:sz w:val="20"/>
                <w:szCs w:val="20"/>
              </w:rPr>
            </w:pPr>
          </w:p>
          <w:p w14:paraId="24B30FB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46EA611"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selection for dense habitat</w:t>
            </w:r>
          </w:p>
          <w:p w14:paraId="23E591B3" w14:textId="77777777" w:rsidR="00E666A7" w:rsidRPr="00FF5C01" w:rsidRDefault="00E666A7" w:rsidP="00E666A7">
            <w:pPr>
              <w:pStyle w:val="NoSpacing"/>
              <w:rPr>
                <w:rFonts w:ascii="Cambria" w:hAnsi="Cambria"/>
                <w:sz w:val="20"/>
                <w:szCs w:val="20"/>
              </w:rPr>
            </w:pPr>
          </w:p>
          <w:p w14:paraId="39134A5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 </w:t>
            </w:r>
          </w:p>
          <w:p w14:paraId="34186617"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271162D0"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increased preference for dense habitat</w:t>
            </w:r>
          </w:p>
          <w:p w14:paraId="610892F6" w14:textId="77777777" w:rsidR="00E666A7" w:rsidRPr="00FF5C01" w:rsidRDefault="00E666A7" w:rsidP="00E666A7">
            <w:pPr>
              <w:pStyle w:val="NoSpacing"/>
              <w:rPr>
                <w:rFonts w:ascii="Cambria" w:hAnsi="Cambria"/>
                <w:sz w:val="20"/>
                <w:szCs w:val="20"/>
              </w:rPr>
            </w:pPr>
          </w:p>
          <w:p w14:paraId="20FAD98F"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527915E5"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impala&gt;dikdik: </w:t>
            </w:r>
          </w:p>
          <w:p w14:paraId="0A49CEF5"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4C953B89" w14:textId="77777777" w:rsidR="00E666A7" w:rsidRPr="00FF5C01" w:rsidRDefault="00E666A7" w:rsidP="00E666A7">
            <w:pPr>
              <w:pStyle w:val="NoSpacing"/>
              <w:rPr>
                <w:rFonts w:ascii="Cambria" w:hAnsi="Cambria"/>
                <w:sz w:val="20"/>
                <w:szCs w:val="20"/>
              </w:rPr>
            </w:pPr>
          </w:p>
          <w:p w14:paraId="1419C8E5"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r>
      <w:tr w:rsidR="00E666A7" w:rsidRPr="00FF5C01" w14:paraId="4AD7806C" w14:textId="77777777" w:rsidTr="00E666A7">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7F2BE89E" w14:textId="77777777" w:rsidR="00E666A7" w:rsidRPr="00FF5C01" w:rsidRDefault="00E666A7" w:rsidP="00E666A7">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5287E9C3"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Chase speed</w:t>
            </w:r>
          </w:p>
        </w:tc>
        <w:tc>
          <w:tcPr>
            <w:tcW w:w="2715" w:type="dxa"/>
            <w:tcBorders>
              <w:top w:val="single" w:sz="4" w:space="0" w:color="auto"/>
              <w:bottom w:val="single" w:sz="18" w:space="0" w:color="auto"/>
            </w:tcBorders>
            <w:tcMar>
              <w:top w:w="100" w:type="dxa"/>
              <w:left w:w="100" w:type="dxa"/>
              <w:bottom w:w="100" w:type="dxa"/>
              <w:right w:w="100" w:type="dxa"/>
            </w:tcMar>
            <w:hideMark/>
          </w:tcPr>
          <w:p w14:paraId="431FBB20"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335A99EF"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35D04176" w14:textId="77777777" w:rsidR="00E666A7" w:rsidRPr="00FF5C01" w:rsidRDefault="00E666A7" w:rsidP="00E666A7">
            <w:pPr>
              <w:pStyle w:val="NoSpacing"/>
              <w:rPr>
                <w:rFonts w:ascii="Cambria" w:hAnsi="Cambria"/>
                <w:color w:val="808080" w:themeColor="background1" w:themeShade="80"/>
                <w:sz w:val="20"/>
                <w:szCs w:val="20"/>
              </w:rPr>
            </w:pPr>
          </w:p>
          <w:p w14:paraId="116C2B54" w14:textId="77777777" w:rsidR="00E666A7" w:rsidRPr="00FF5C01" w:rsidRDefault="00E666A7" w:rsidP="00E666A7">
            <w:pPr>
              <w:pStyle w:val="NoSpacing"/>
              <w:rPr>
                <w:rFonts w:ascii="Cambria" w:hAnsi="Cambria"/>
                <w:color w:val="808080" w:themeColor="background1" w:themeShade="80"/>
                <w:sz w:val="20"/>
                <w:szCs w:val="20"/>
              </w:rPr>
            </w:pPr>
          </w:p>
          <w:p w14:paraId="7DC6F8B9"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5540CEC9"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3249DF58" w14:textId="77777777" w:rsidR="00E666A7" w:rsidRPr="00FF5C01" w:rsidRDefault="00E666A7" w:rsidP="00E666A7">
            <w:pPr>
              <w:pStyle w:val="NoSpacing"/>
              <w:rPr>
                <w:rFonts w:ascii="Cambria" w:hAnsi="Cambria"/>
                <w:color w:val="808080" w:themeColor="background1" w:themeShade="80"/>
                <w:sz w:val="20"/>
                <w:szCs w:val="20"/>
              </w:rPr>
            </w:pPr>
          </w:p>
          <w:p w14:paraId="570A0324" w14:textId="77777777" w:rsidR="00E666A7" w:rsidRPr="00FF5C01" w:rsidRDefault="00E666A7" w:rsidP="00E666A7">
            <w:pPr>
              <w:pStyle w:val="NoSpacing"/>
              <w:rPr>
                <w:rFonts w:ascii="Cambria" w:hAnsi="Cambria"/>
                <w:color w:val="808080" w:themeColor="background1" w:themeShade="80"/>
                <w:sz w:val="20"/>
                <w:szCs w:val="20"/>
              </w:rPr>
            </w:pPr>
          </w:p>
          <w:p w14:paraId="3627638E" w14:textId="77777777" w:rsidR="00E666A7" w:rsidRPr="00FF5C01" w:rsidRDefault="00E666A7" w:rsidP="00E666A7">
            <w:pPr>
              <w:pStyle w:val="NoSpacing"/>
              <w:rPr>
                <w:rFonts w:ascii="Cambria" w:hAnsi="Cambria"/>
                <w:color w:val="808080" w:themeColor="background1" w:themeShade="80"/>
                <w:sz w:val="20"/>
                <w:szCs w:val="20"/>
              </w:rPr>
            </w:pPr>
          </w:p>
          <w:p w14:paraId="20231282"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7C89C97C"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4D038618" w14:textId="77777777" w:rsidR="00E666A7" w:rsidRPr="00FF5C01" w:rsidRDefault="00E666A7" w:rsidP="00E666A7">
            <w:pPr>
              <w:pStyle w:val="NoSpacing"/>
              <w:rPr>
                <w:rFonts w:ascii="Cambria" w:hAnsi="Cambria"/>
                <w:color w:val="808080" w:themeColor="background1" w:themeShade="80"/>
                <w:sz w:val="20"/>
                <w:szCs w:val="20"/>
              </w:rPr>
            </w:pPr>
          </w:p>
          <w:p w14:paraId="1B3C1DDD" w14:textId="77777777" w:rsidR="00E666A7" w:rsidRPr="00FF5C01" w:rsidRDefault="00E666A7" w:rsidP="00E666A7">
            <w:pPr>
              <w:pStyle w:val="NoSpacing"/>
              <w:rPr>
                <w:rFonts w:ascii="Cambria" w:hAnsi="Cambria"/>
                <w:color w:val="808080" w:themeColor="background1" w:themeShade="80"/>
                <w:sz w:val="20"/>
                <w:szCs w:val="20"/>
              </w:rPr>
            </w:pPr>
          </w:p>
          <w:p w14:paraId="6C526446" w14:textId="77777777" w:rsidR="00E666A7" w:rsidRPr="00FF5C01" w:rsidRDefault="00E666A7" w:rsidP="00E666A7">
            <w:pPr>
              <w:pStyle w:val="NoSpacing"/>
              <w:rPr>
                <w:rFonts w:ascii="Cambria" w:hAnsi="Cambria"/>
                <w:color w:val="808080" w:themeColor="background1" w:themeShade="80"/>
                <w:sz w:val="20"/>
                <w:szCs w:val="20"/>
              </w:rPr>
            </w:pPr>
          </w:p>
          <w:p w14:paraId="2FDDCC17" w14:textId="77777777" w:rsidR="00E666A7" w:rsidRPr="00FF5C01" w:rsidRDefault="00E666A7" w:rsidP="00E666A7">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6AEB4F2B"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 xml:space="preserve">impala&gt;dikdik: </w:t>
            </w:r>
          </w:p>
          <w:p w14:paraId="60490307" w14:textId="77777777" w:rsidR="00E666A7" w:rsidRPr="00FF5C01" w:rsidRDefault="00E666A7" w:rsidP="00E666A7">
            <w:pPr>
              <w:pStyle w:val="NoSpacing"/>
              <w:rPr>
                <w:rFonts w:ascii="Cambria" w:hAnsi="Cambria"/>
                <w:sz w:val="20"/>
                <w:szCs w:val="20"/>
              </w:rPr>
            </w:pPr>
            <w:r w:rsidRPr="00FF5C01">
              <w:rPr>
                <w:rFonts w:ascii="Cambria" w:hAnsi="Cambria"/>
                <w:sz w:val="20"/>
                <w:szCs w:val="20"/>
              </w:rPr>
              <w:t>impala are larger and hence predicted to be more affected by overheating</w:t>
            </w:r>
            <w:r w:rsidRPr="00FF5C01">
              <w:rPr>
                <w:rFonts w:ascii="Cambria" w:hAnsi="Cambria"/>
                <w:sz w:val="20"/>
                <w:szCs w:val="20"/>
                <w:vertAlign w:val="superscript"/>
              </w:rPr>
              <w:t>4</w:t>
            </w:r>
          </w:p>
          <w:p w14:paraId="6C061EA6" w14:textId="77777777" w:rsidR="00E666A7" w:rsidRPr="00FF5C01" w:rsidRDefault="00E666A7" w:rsidP="00E666A7">
            <w:pPr>
              <w:pStyle w:val="NoSpacing"/>
              <w:rPr>
                <w:rFonts w:ascii="Cambria" w:hAnsi="Cambria"/>
                <w:sz w:val="20"/>
                <w:szCs w:val="20"/>
              </w:rPr>
            </w:pPr>
          </w:p>
          <w:p w14:paraId="41D2B0DA" w14:textId="77777777" w:rsidR="00E666A7" w:rsidRPr="00FF5C01" w:rsidRDefault="00E666A7" w:rsidP="00E666A7">
            <w:pPr>
              <w:pStyle w:val="NoSpacing"/>
              <w:rPr>
                <w:rFonts w:ascii="Cambria" w:hAnsi="Cambria"/>
                <w:b/>
                <w:sz w:val="20"/>
                <w:szCs w:val="20"/>
              </w:rPr>
            </w:pPr>
            <w:r w:rsidRPr="00FF5C01">
              <w:rPr>
                <w:rFonts w:ascii="Cambria" w:hAnsi="Cambria"/>
                <w:sz w:val="20"/>
                <w:szCs w:val="20"/>
              </w:rPr>
              <w:t>upheld: no</w:t>
            </w:r>
          </w:p>
        </w:tc>
      </w:tr>
      <w:tr w:rsidR="00E666A7" w:rsidRPr="00FF5C01" w14:paraId="22ECF553" w14:textId="77777777" w:rsidTr="00E666A7">
        <w:trPr>
          <w:trHeight w:val="178"/>
        </w:trPr>
        <w:tc>
          <w:tcPr>
            <w:tcW w:w="14134" w:type="dxa"/>
            <w:gridSpan w:val="6"/>
            <w:tcBorders>
              <w:top w:val="single" w:sz="18" w:space="0" w:color="auto"/>
              <w:bottom w:val="nil"/>
            </w:tcBorders>
            <w:tcMar>
              <w:top w:w="100" w:type="dxa"/>
              <w:left w:w="100" w:type="dxa"/>
              <w:bottom w:w="100" w:type="dxa"/>
              <w:right w:w="100" w:type="dxa"/>
            </w:tcMar>
          </w:tcPr>
          <w:p w14:paraId="48669849" w14:textId="77777777" w:rsidR="00E666A7" w:rsidRPr="00FF5C01" w:rsidRDefault="00E666A7" w:rsidP="00E666A7">
            <w:pPr>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3D004797" w14:textId="77777777" w:rsidR="00B5250B" w:rsidRDefault="00B5250B">
      <w:pPr>
        <w:spacing w:line="240" w:lineRule="auto"/>
        <w:ind w:firstLine="0"/>
        <w:rPr>
          <w:rFonts w:ascii="Cambria" w:hAnsi="Cambria"/>
          <w:noProof/>
        </w:rPr>
        <w:sectPr w:rsidR="00B5250B" w:rsidSect="00B5250B">
          <w:pgSz w:w="16838" w:h="11906" w:orient="landscape"/>
          <w:pgMar w:top="873" w:right="1440" w:bottom="1440" w:left="1440" w:header="709" w:footer="709" w:gutter="0"/>
          <w:lnNumType w:countBy="1" w:restart="continuous"/>
          <w:cols w:space="708"/>
          <w:titlePg/>
          <w:docGrid w:linePitch="360"/>
        </w:sectPr>
      </w:pPr>
    </w:p>
    <w:p w14:paraId="34A58768" w14:textId="77777777" w:rsidR="006C3F2D" w:rsidRPr="005F0658" w:rsidRDefault="006C3F2D" w:rsidP="0097189F">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(ΔAICc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6C3F2D" w:rsidRPr="005F0658" w14:paraId="67A32FD1" w14:textId="77777777" w:rsidTr="005500AA">
        <w:trPr>
          <w:gridAfter w:val="1"/>
          <w:wAfter w:w="118" w:type="dxa"/>
          <w:trHeight w:val="324"/>
        </w:trPr>
        <w:tc>
          <w:tcPr>
            <w:tcW w:w="1418" w:type="dxa"/>
            <w:tcBorders>
              <w:top w:val="single" w:sz="18" w:space="0" w:color="auto"/>
              <w:bottom w:val="single" w:sz="18" w:space="0" w:color="auto"/>
            </w:tcBorders>
            <w:vAlign w:val="center"/>
            <w:hideMark/>
          </w:tcPr>
          <w:p w14:paraId="4D486EDB" w14:textId="77777777" w:rsidR="006C3F2D" w:rsidRPr="005F0658" w:rsidRDefault="006C3F2D" w:rsidP="005500AA">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6ED1ABBC" w14:textId="77777777" w:rsidR="006C3F2D" w:rsidRPr="005F0658" w:rsidRDefault="006C3F2D" w:rsidP="005500AA">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7CB645E0" w14:textId="77777777" w:rsidR="006C3F2D" w:rsidRPr="005F0658" w:rsidRDefault="006C3F2D" w:rsidP="005500AA">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77A3A8DE" w14:textId="77777777" w:rsidR="006C3F2D" w:rsidRPr="005F0658" w:rsidRDefault="006C3F2D" w:rsidP="005500AA">
            <w:pPr>
              <w:pStyle w:val="NoSpacing"/>
              <w:rPr>
                <w:sz w:val="24"/>
                <w:szCs w:val="24"/>
              </w:rPr>
            </w:pPr>
            <w:r w:rsidRPr="005F0658">
              <w:rPr>
                <w:sz w:val="24"/>
                <w:szCs w:val="24"/>
              </w:rPr>
              <w:t>Lower</w:t>
            </w:r>
          </w:p>
          <w:p w14:paraId="5C924EA6" w14:textId="77777777" w:rsidR="006C3F2D" w:rsidRPr="005F0658" w:rsidRDefault="006C3F2D" w:rsidP="005500AA">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73E015D6" w14:textId="77777777" w:rsidR="006C3F2D" w:rsidRPr="005F0658" w:rsidRDefault="006C3F2D" w:rsidP="005500AA">
            <w:pPr>
              <w:pStyle w:val="NoSpacing"/>
              <w:rPr>
                <w:sz w:val="24"/>
                <w:szCs w:val="24"/>
              </w:rPr>
            </w:pPr>
            <w:r w:rsidRPr="005F0658">
              <w:rPr>
                <w:sz w:val="24"/>
                <w:szCs w:val="24"/>
              </w:rPr>
              <w:t>Upper</w:t>
            </w:r>
          </w:p>
          <w:p w14:paraId="76B2A348" w14:textId="77777777" w:rsidR="006C3F2D" w:rsidRPr="005F0658" w:rsidRDefault="006C3F2D" w:rsidP="005500AA">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3E2EFA9E" w14:textId="77777777" w:rsidR="006C3F2D" w:rsidRPr="005F0658" w:rsidRDefault="006C3F2D" w:rsidP="005500AA">
            <w:pPr>
              <w:pStyle w:val="NoSpacing"/>
              <w:rPr>
                <w:sz w:val="24"/>
                <w:szCs w:val="24"/>
              </w:rPr>
            </w:pPr>
            <w:r w:rsidRPr="005F0658">
              <w:rPr>
                <w:sz w:val="24"/>
                <w:szCs w:val="24"/>
              </w:rPr>
              <w:t>Variable</w:t>
            </w:r>
          </w:p>
          <w:p w14:paraId="2B5143CF" w14:textId="77777777" w:rsidR="006C3F2D" w:rsidRPr="005F0658" w:rsidRDefault="006C3F2D" w:rsidP="005500AA">
            <w:pPr>
              <w:pStyle w:val="NoSpacing"/>
              <w:rPr>
                <w:sz w:val="24"/>
                <w:szCs w:val="24"/>
              </w:rPr>
            </w:pPr>
            <w:r w:rsidRPr="005F0658">
              <w:rPr>
                <w:sz w:val="24"/>
                <w:szCs w:val="24"/>
              </w:rPr>
              <w:t>Importance (n)</w:t>
            </w:r>
          </w:p>
        </w:tc>
      </w:tr>
      <w:tr w:rsidR="006C3F2D" w:rsidRPr="005F0658" w14:paraId="0437F1E4" w14:textId="77777777" w:rsidTr="005500AA">
        <w:trPr>
          <w:gridAfter w:val="1"/>
          <w:wAfter w:w="118" w:type="dxa"/>
          <w:trHeight w:val="324"/>
        </w:trPr>
        <w:tc>
          <w:tcPr>
            <w:tcW w:w="1418" w:type="dxa"/>
            <w:vMerge w:val="restart"/>
            <w:tcBorders>
              <w:top w:val="single" w:sz="18" w:space="0" w:color="auto"/>
            </w:tcBorders>
            <w:vAlign w:val="center"/>
            <w:hideMark/>
          </w:tcPr>
          <w:p w14:paraId="7A6E5A09" w14:textId="77777777" w:rsidR="006C3F2D" w:rsidRPr="005F0658" w:rsidRDefault="006C3F2D" w:rsidP="005500AA">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68107CC" w14:textId="77777777" w:rsidR="006C3F2D" w:rsidRPr="005F0658" w:rsidRDefault="006C3F2D" w:rsidP="005500AA">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4F1518F7" w14:textId="77777777" w:rsidR="006C3F2D" w:rsidRPr="005F0658" w:rsidRDefault="006C3F2D" w:rsidP="005500AA">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776B9F4F" w14:textId="77777777" w:rsidR="006C3F2D" w:rsidRPr="005F0658" w:rsidRDefault="006C3F2D" w:rsidP="005500AA">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76CB82E5" w14:textId="77777777" w:rsidR="006C3F2D" w:rsidRPr="005F0658" w:rsidRDefault="006C3F2D" w:rsidP="005500AA">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78698C4A" w14:textId="77777777" w:rsidR="006C3F2D" w:rsidRPr="005F0658" w:rsidRDefault="006C3F2D" w:rsidP="005500AA">
            <w:pPr>
              <w:pStyle w:val="NoSpacing"/>
              <w:rPr>
                <w:sz w:val="24"/>
                <w:szCs w:val="24"/>
              </w:rPr>
            </w:pPr>
            <w:r w:rsidRPr="005F0658">
              <w:rPr>
                <w:sz w:val="24"/>
                <w:szCs w:val="24"/>
              </w:rPr>
              <w:t>— (4)</w:t>
            </w:r>
          </w:p>
        </w:tc>
      </w:tr>
      <w:tr w:rsidR="006C3F2D" w:rsidRPr="005F0658" w14:paraId="51A4D998" w14:textId="77777777" w:rsidTr="005500AA">
        <w:trPr>
          <w:gridAfter w:val="1"/>
          <w:wAfter w:w="118" w:type="dxa"/>
          <w:trHeight w:val="324"/>
        </w:trPr>
        <w:tc>
          <w:tcPr>
            <w:tcW w:w="1418" w:type="dxa"/>
            <w:vMerge/>
            <w:vAlign w:val="center"/>
            <w:hideMark/>
          </w:tcPr>
          <w:p w14:paraId="714766CE" w14:textId="77777777" w:rsidR="006C3F2D" w:rsidRPr="005F0658" w:rsidRDefault="006C3F2D" w:rsidP="005500AA">
            <w:pPr>
              <w:pStyle w:val="NoSpacing"/>
              <w:rPr>
                <w:sz w:val="24"/>
                <w:szCs w:val="24"/>
              </w:rPr>
            </w:pPr>
          </w:p>
        </w:tc>
        <w:tc>
          <w:tcPr>
            <w:tcW w:w="2693" w:type="dxa"/>
            <w:gridSpan w:val="3"/>
            <w:vAlign w:val="center"/>
            <w:hideMark/>
          </w:tcPr>
          <w:p w14:paraId="5B3FE8C4" w14:textId="77777777" w:rsidR="006C3F2D" w:rsidRPr="005F0658" w:rsidRDefault="006C3F2D" w:rsidP="005500AA">
            <w:pPr>
              <w:pStyle w:val="NoSpacing"/>
              <w:rPr>
                <w:sz w:val="24"/>
                <w:szCs w:val="24"/>
              </w:rPr>
            </w:pPr>
            <w:r w:rsidRPr="005F0658">
              <w:rPr>
                <w:sz w:val="24"/>
                <w:szCs w:val="24"/>
              </w:rPr>
              <w:t>Denning (Yes)</w:t>
            </w:r>
          </w:p>
        </w:tc>
        <w:tc>
          <w:tcPr>
            <w:tcW w:w="1046" w:type="dxa"/>
            <w:vAlign w:val="center"/>
            <w:hideMark/>
          </w:tcPr>
          <w:p w14:paraId="3DD191AD" w14:textId="77777777" w:rsidR="006C3F2D" w:rsidRPr="005F0658" w:rsidRDefault="006C3F2D" w:rsidP="005500AA">
            <w:pPr>
              <w:pStyle w:val="NoSpacing"/>
              <w:rPr>
                <w:sz w:val="24"/>
                <w:szCs w:val="24"/>
              </w:rPr>
            </w:pPr>
            <w:r w:rsidRPr="005F0658">
              <w:rPr>
                <w:sz w:val="24"/>
                <w:szCs w:val="24"/>
              </w:rPr>
              <w:t>-57.48</w:t>
            </w:r>
          </w:p>
        </w:tc>
        <w:tc>
          <w:tcPr>
            <w:tcW w:w="1026" w:type="dxa"/>
            <w:gridSpan w:val="2"/>
            <w:vAlign w:val="center"/>
            <w:hideMark/>
          </w:tcPr>
          <w:p w14:paraId="2BCE77F6" w14:textId="77777777" w:rsidR="006C3F2D" w:rsidRPr="005F0658" w:rsidRDefault="006C3F2D" w:rsidP="005500AA">
            <w:pPr>
              <w:pStyle w:val="NoSpacing"/>
              <w:rPr>
                <w:sz w:val="24"/>
                <w:szCs w:val="24"/>
              </w:rPr>
            </w:pPr>
            <w:r w:rsidRPr="005F0658">
              <w:rPr>
                <w:sz w:val="24"/>
                <w:szCs w:val="24"/>
              </w:rPr>
              <w:t>-137.38</w:t>
            </w:r>
          </w:p>
        </w:tc>
        <w:tc>
          <w:tcPr>
            <w:tcW w:w="1061" w:type="dxa"/>
            <w:gridSpan w:val="3"/>
            <w:vAlign w:val="center"/>
            <w:hideMark/>
          </w:tcPr>
          <w:p w14:paraId="2ADCD13D" w14:textId="77777777" w:rsidR="006C3F2D" w:rsidRPr="005F0658" w:rsidRDefault="006C3F2D" w:rsidP="005500AA">
            <w:pPr>
              <w:pStyle w:val="NoSpacing"/>
              <w:rPr>
                <w:sz w:val="24"/>
                <w:szCs w:val="24"/>
              </w:rPr>
            </w:pPr>
            <w:r w:rsidRPr="005F0658">
              <w:rPr>
                <w:sz w:val="24"/>
                <w:szCs w:val="24"/>
              </w:rPr>
              <w:t>22.41</w:t>
            </w:r>
          </w:p>
        </w:tc>
        <w:tc>
          <w:tcPr>
            <w:tcW w:w="1970" w:type="dxa"/>
            <w:vAlign w:val="center"/>
            <w:hideMark/>
          </w:tcPr>
          <w:p w14:paraId="7453E5D4" w14:textId="77777777" w:rsidR="006C3F2D" w:rsidRPr="005F0658" w:rsidRDefault="006C3F2D" w:rsidP="005500AA">
            <w:pPr>
              <w:pStyle w:val="NoSpacing"/>
              <w:rPr>
                <w:sz w:val="24"/>
                <w:szCs w:val="24"/>
              </w:rPr>
            </w:pPr>
            <w:r w:rsidRPr="005F0658">
              <w:rPr>
                <w:sz w:val="24"/>
                <w:szCs w:val="24"/>
              </w:rPr>
              <w:t>1.00 (4)</w:t>
            </w:r>
          </w:p>
        </w:tc>
      </w:tr>
      <w:tr w:rsidR="006C3F2D" w:rsidRPr="005F0658" w14:paraId="0570AFBC" w14:textId="77777777" w:rsidTr="005500AA">
        <w:trPr>
          <w:gridAfter w:val="1"/>
          <w:wAfter w:w="118" w:type="dxa"/>
          <w:trHeight w:val="324"/>
        </w:trPr>
        <w:tc>
          <w:tcPr>
            <w:tcW w:w="1418" w:type="dxa"/>
            <w:vMerge/>
            <w:vAlign w:val="center"/>
            <w:hideMark/>
          </w:tcPr>
          <w:p w14:paraId="3C3C857E" w14:textId="77777777" w:rsidR="006C3F2D" w:rsidRPr="005F0658" w:rsidRDefault="006C3F2D" w:rsidP="005500AA">
            <w:pPr>
              <w:pStyle w:val="NoSpacing"/>
              <w:rPr>
                <w:sz w:val="24"/>
                <w:szCs w:val="24"/>
              </w:rPr>
            </w:pPr>
          </w:p>
        </w:tc>
        <w:tc>
          <w:tcPr>
            <w:tcW w:w="2693" w:type="dxa"/>
            <w:gridSpan w:val="3"/>
            <w:vAlign w:val="center"/>
          </w:tcPr>
          <w:p w14:paraId="78DA147A" w14:textId="77777777" w:rsidR="006C3F2D" w:rsidRPr="005F0658" w:rsidRDefault="006C3F2D" w:rsidP="005500AA">
            <w:pPr>
              <w:pStyle w:val="NoSpacing"/>
              <w:rPr>
                <w:sz w:val="24"/>
                <w:szCs w:val="24"/>
              </w:rPr>
            </w:pPr>
            <w:r w:rsidRPr="005F0658">
              <w:rPr>
                <w:sz w:val="24"/>
                <w:szCs w:val="24"/>
              </w:rPr>
              <w:t>Temperature (°C)</w:t>
            </w:r>
          </w:p>
        </w:tc>
        <w:tc>
          <w:tcPr>
            <w:tcW w:w="1046" w:type="dxa"/>
            <w:vAlign w:val="center"/>
          </w:tcPr>
          <w:p w14:paraId="61508720" w14:textId="77777777" w:rsidR="006C3F2D" w:rsidRPr="005F0658" w:rsidRDefault="006C3F2D" w:rsidP="005500AA">
            <w:pPr>
              <w:pStyle w:val="NoSpacing"/>
              <w:rPr>
                <w:sz w:val="24"/>
                <w:szCs w:val="24"/>
              </w:rPr>
            </w:pPr>
            <w:r w:rsidRPr="005F0658">
              <w:rPr>
                <w:sz w:val="24"/>
                <w:szCs w:val="24"/>
              </w:rPr>
              <w:t>-1.33</w:t>
            </w:r>
          </w:p>
        </w:tc>
        <w:tc>
          <w:tcPr>
            <w:tcW w:w="1026" w:type="dxa"/>
            <w:gridSpan w:val="2"/>
            <w:vAlign w:val="center"/>
          </w:tcPr>
          <w:p w14:paraId="695CCBBC" w14:textId="77777777" w:rsidR="006C3F2D" w:rsidRPr="005F0658" w:rsidRDefault="006C3F2D" w:rsidP="005500AA">
            <w:pPr>
              <w:pStyle w:val="NoSpacing"/>
              <w:rPr>
                <w:sz w:val="24"/>
                <w:szCs w:val="24"/>
              </w:rPr>
            </w:pPr>
            <w:r w:rsidRPr="005F0658">
              <w:rPr>
                <w:sz w:val="24"/>
                <w:szCs w:val="24"/>
              </w:rPr>
              <w:t>-2.007</w:t>
            </w:r>
          </w:p>
        </w:tc>
        <w:tc>
          <w:tcPr>
            <w:tcW w:w="1061" w:type="dxa"/>
            <w:gridSpan w:val="3"/>
            <w:vAlign w:val="center"/>
          </w:tcPr>
          <w:p w14:paraId="2800E7D4" w14:textId="77777777" w:rsidR="006C3F2D" w:rsidRPr="005F0658" w:rsidRDefault="006C3F2D" w:rsidP="005500AA">
            <w:pPr>
              <w:pStyle w:val="NoSpacing"/>
              <w:rPr>
                <w:sz w:val="24"/>
                <w:szCs w:val="24"/>
              </w:rPr>
            </w:pPr>
            <w:r w:rsidRPr="005F0658">
              <w:rPr>
                <w:sz w:val="24"/>
                <w:szCs w:val="24"/>
              </w:rPr>
              <w:t>-0.66</w:t>
            </w:r>
          </w:p>
        </w:tc>
        <w:tc>
          <w:tcPr>
            <w:tcW w:w="1970" w:type="dxa"/>
            <w:vAlign w:val="center"/>
          </w:tcPr>
          <w:p w14:paraId="45CA8582" w14:textId="77777777" w:rsidR="006C3F2D" w:rsidRPr="005F0658" w:rsidRDefault="006C3F2D" w:rsidP="005500AA">
            <w:pPr>
              <w:pStyle w:val="NoSpacing"/>
              <w:rPr>
                <w:sz w:val="24"/>
                <w:szCs w:val="24"/>
              </w:rPr>
            </w:pPr>
            <w:r w:rsidRPr="005F0658">
              <w:rPr>
                <w:sz w:val="24"/>
                <w:szCs w:val="24"/>
              </w:rPr>
              <w:t>0.88 (3)</w:t>
            </w:r>
          </w:p>
        </w:tc>
      </w:tr>
      <w:tr w:rsidR="006C3F2D" w:rsidRPr="005F0658" w14:paraId="23D32EE2" w14:textId="77777777" w:rsidTr="005500AA">
        <w:trPr>
          <w:gridAfter w:val="1"/>
          <w:wAfter w:w="118" w:type="dxa"/>
          <w:trHeight w:val="324"/>
        </w:trPr>
        <w:tc>
          <w:tcPr>
            <w:tcW w:w="1418" w:type="dxa"/>
            <w:vMerge/>
            <w:vAlign w:val="center"/>
          </w:tcPr>
          <w:p w14:paraId="4F127B2A" w14:textId="77777777" w:rsidR="006C3F2D" w:rsidRPr="005F0658" w:rsidRDefault="006C3F2D" w:rsidP="005500AA">
            <w:pPr>
              <w:pStyle w:val="NoSpacing"/>
              <w:rPr>
                <w:sz w:val="24"/>
                <w:szCs w:val="24"/>
              </w:rPr>
            </w:pPr>
          </w:p>
        </w:tc>
        <w:tc>
          <w:tcPr>
            <w:tcW w:w="2693" w:type="dxa"/>
            <w:gridSpan w:val="3"/>
            <w:vAlign w:val="center"/>
          </w:tcPr>
          <w:p w14:paraId="130BD91F" w14:textId="77777777" w:rsidR="006C3F2D" w:rsidRPr="005F0658" w:rsidRDefault="006C3F2D" w:rsidP="005500AA">
            <w:pPr>
              <w:pStyle w:val="NoSpacing"/>
              <w:rPr>
                <w:sz w:val="24"/>
                <w:szCs w:val="24"/>
              </w:rPr>
            </w:pPr>
            <w:r w:rsidRPr="005F0658">
              <w:rPr>
                <w:sz w:val="24"/>
                <w:szCs w:val="24"/>
              </w:rPr>
              <w:t>Moonlight night before</w:t>
            </w:r>
          </w:p>
        </w:tc>
        <w:tc>
          <w:tcPr>
            <w:tcW w:w="1046" w:type="dxa"/>
            <w:vAlign w:val="center"/>
          </w:tcPr>
          <w:p w14:paraId="48952C17" w14:textId="77777777" w:rsidR="006C3F2D" w:rsidRPr="005F0658" w:rsidRDefault="006C3F2D" w:rsidP="005500AA">
            <w:pPr>
              <w:pStyle w:val="NoSpacing"/>
              <w:rPr>
                <w:sz w:val="24"/>
                <w:szCs w:val="24"/>
              </w:rPr>
            </w:pPr>
            <w:r w:rsidRPr="005F0658">
              <w:rPr>
                <w:sz w:val="24"/>
                <w:szCs w:val="24"/>
              </w:rPr>
              <w:t>0.054</w:t>
            </w:r>
          </w:p>
        </w:tc>
        <w:tc>
          <w:tcPr>
            <w:tcW w:w="1026" w:type="dxa"/>
            <w:gridSpan w:val="2"/>
            <w:vAlign w:val="center"/>
          </w:tcPr>
          <w:p w14:paraId="1DC9402E" w14:textId="77777777" w:rsidR="006C3F2D" w:rsidRPr="005F0658" w:rsidRDefault="006C3F2D" w:rsidP="005500AA">
            <w:pPr>
              <w:pStyle w:val="NoSpacing"/>
              <w:rPr>
                <w:sz w:val="24"/>
                <w:szCs w:val="24"/>
              </w:rPr>
            </w:pPr>
            <w:r w:rsidRPr="005F0658">
              <w:rPr>
                <w:sz w:val="24"/>
                <w:szCs w:val="24"/>
              </w:rPr>
              <w:t>-0.24</w:t>
            </w:r>
          </w:p>
        </w:tc>
        <w:tc>
          <w:tcPr>
            <w:tcW w:w="1061" w:type="dxa"/>
            <w:gridSpan w:val="3"/>
            <w:vAlign w:val="center"/>
          </w:tcPr>
          <w:p w14:paraId="4CAFE5AC" w14:textId="77777777" w:rsidR="006C3F2D" w:rsidRPr="005F0658" w:rsidRDefault="006C3F2D" w:rsidP="005500AA">
            <w:pPr>
              <w:pStyle w:val="NoSpacing"/>
              <w:rPr>
                <w:sz w:val="24"/>
                <w:szCs w:val="24"/>
              </w:rPr>
            </w:pPr>
            <w:r w:rsidRPr="005F0658">
              <w:rPr>
                <w:sz w:val="24"/>
                <w:szCs w:val="24"/>
              </w:rPr>
              <w:t>0.35</w:t>
            </w:r>
          </w:p>
        </w:tc>
        <w:tc>
          <w:tcPr>
            <w:tcW w:w="1970" w:type="dxa"/>
            <w:vAlign w:val="center"/>
          </w:tcPr>
          <w:p w14:paraId="130AE3D5" w14:textId="77777777" w:rsidR="006C3F2D" w:rsidRPr="005F0658" w:rsidRDefault="006C3F2D" w:rsidP="005500AA">
            <w:pPr>
              <w:pStyle w:val="NoSpacing"/>
              <w:rPr>
                <w:sz w:val="24"/>
                <w:szCs w:val="24"/>
              </w:rPr>
            </w:pPr>
            <w:r w:rsidRPr="005F0658">
              <w:rPr>
                <w:sz w:val="24"/>
                <w:szCs w:val="24"/>
              </w:rPr>
              <w:t>0.68 (2)</w:t>
            </w:r>
          </w:p>
        </w:tc>
      </w:tr>
      <w:tr w:rsidR="006C3F2D" w:rsidRPr="005F0658" w14:paraId="6394010E" w14:textId="77777777" w:rsidTr="005500AA">
        <w:trPr>
          <w:gridAfter w:val="1"/>
          <w:wAfter w:w="118" w:type="dxa"/>
          <w:trHeight w:val="324"/>
        </w:trPr>
        <w:tc>
          <w:tcPr>
            <w:tcW w:w="1418" w:type="dxa"/>
            <w:vMerge/>
            <w:vAlign w:val="center"/>
          </w:tcPr>
          <w:p w14:paraId="77BA5908" w14:textId="77777777" w:rsidR="006C3F2D" w:rsidRPr="005F0658" w:rsidRDefault="006C3F2D" w:rsidP="005500AA">
            <w:pPr>
              <w:pStyle w:val="NoSpacing"/>
              <w:rPr>
                <w:sz w:val="24"/>
                <w:szCs w:val="24"/>
              </w:rPr>
            </w:pPr>
          </w:p>
        </w:tc>
        <w:tc>
          <w:tcPr>
            <w:tcW w:w="2693" w:type="dxa"/>
            <w:gridSpan w:val="3"/>
            <w:vAlign w:val="center"/>
          </w:tcPr>
          <w:p w14:paraId="42F68C4E" w14:textId="77777777" w:rsidR="006C3F2D" w:rsidRPr="005F0658" w:rsidRDefault="006C3F2D" w:rsidP="005500AA">
            <w:pPr>
              <w:pStyle w:val="NoSpacing"/>
              <w:rPr>
                <w:sz w:val="24"/>
                <w:szCs w:val="24"/>
              </w:rPr>
            </w:pPr>
            <w:r w:rsidRPr="005F0658">
              <w:rPr>
                <w:sz w:val="24"/>
                <w:szCs w:val="24"/>
              </w:rPr>
              <w:t>Rainfall (mm)</w:t>
            </w:r>
          </w:p>
        </w:tc>
        <w:tc>
          <w:tcPr>
            <w:tcW w:w="1046" w:type="dxa"/>
            <w:vAlign w:val="center"/>
          </w:tcPr>
          <w:p w14:paraId="077164AE" w14:textId="77777777" w:rsidR="006C3F2D" w:rsidRPr="005F0658" w:rsidRDefault="006C3F2D" w:rsidP="005500AA">
            <w:pPr>
              <w:pStyle w:val="NoSpacing"/>
              <w:rPr>
                <w:sz w:val="24"/>
                <w:szCs w:val="24"/>
              </w:rPr>
            </w:pPr>
            <w:r w:rsidRPr="005F0658">
              <w:rPr>
                <w:sz w:val="24"/>
                <w:szCs w:val="24"/>
              </w:rPr>
              <w:t>-2.97</w:t>
            </w:r>
          </w:p>
        </w:tc>
        <w:tc>
          <w:tcPr>
            <w:tcW w:w="1026" w:type="dxa"/>
            <w:gridSpan w:val="2"/>
            <w:vAlign w:val="center"/>
          </w:tcPr>
          <w:p w14:paraId="2430209C" w14:textId="77777777" w:rsidR="006C3F2D" w:rsidRPr="005F0658" w:rsidRDefault="006C3F2D" w:rsidP="005500AA">
            <w:pPr>
              <w:pStyle w:val="NoSpacing"/>
              <w:rPr>
                <w:sz w:val="24"/>
                <w:szCs w:val="24"/>
              </w:rPr>
            </w:pPr>
            <w:r w:rsidRPr="005F0658">
              <w:rPr>
                <w:sz w:val="24"/>
                <w:szCs w:val="24"/>
              </w:rPr>
              <w:t>-6.31</w:t>
            </w:r>
          </w:p>
        </w:tc>
        <w:tc>
          <w:tcPr>
            <w:tcW w:w="1061" w:type="dxa"/>
            <w:gridSpan w:val="3"/>
            <w:vAlign w:val="center"/>
          </w:tcPr>
          <w:p w14:paraId="655FB964" w14:textId="77777777" w:rsidR="006C3F2D" w:rsidRPr="005F0658" w:rsidRDefault="006C3F2D" w:rsidP="005500AA">
            <w:pPr>
              <w:pStyle w:val="NoSpacing"/>
              <w:rPr>
                <w:sz w:val="24"/>
                <w:szCs w:val="24"/>
              </w:rPr>
            </w:pPr>
            <w:r w:rsidRPr="005F0658">
              <w:rPr>
                <w:sz w:val="24"/>
                <w:szCs w:val="24"/>
              </w:rPr>
              <w:t>0.36</w:t>
            </w:r>
          </w:p>
        </w:tc>
        <w:tc>
          <w:tcPr>
            <w:tcW w:w="1970" w:type="dxa"/>
            <w:vAlign w:val="center"/>
          </w:tcPr>
          <w:p w14:paraId="24581E6D" w14:textId="77777777" w:rsidR="006C3F2D" w:rsidRPr="005F0658" w:rsidRDefault="006C3F2D" w:rsidP="005500AA">
            <w:pPr>
              <w:pStyle w:val="NoSpacing"/>
              <w:rPr>
                <w:sz w:val="24"/>
                <w:szCs w:val="24"/>
              </w:rPr>
            </w:pPr>
            <w:r w:rsidRPr="005F0658">
              <w:rPr>
                <w:sz w:val="24"/>
                <w:szCs w:val="24"/>
              </w:rPr>
              <w:t>0.60 (1)</w:t>
            </w:r>
          </w:p>
        </w:tc>
      </w:tr>
      <w:tr w:rsidR="006C3F2D" w:rsidRPr="005F0658" w14:paraId="1F0BC483" w14:textId="77777777" w:rsidTr="005500AA">
        <w:trPr>
          <w:gridAfter w:val="1"/>
          <w:wAfter w:w="118" w:type="dxa"/>
          <w:trHeight w:val="324"/>
        </w:trPr>
        <w:tc>
          <w:tcPr>
            <w:tcW w:w="1418" w:type="dxa"/>
            <w:vMerge/>
            <w:vAlign w:val="center"/>
          </w:tcPr>
          <w:p w14:paraId="3FF95E89" w14:textId="77777777" w:rsidR="006C3F2D" w:rsidRPr="005F0658" w:rsidRDefault="006C3F2D" w:rsidP="005500AA">
            <w:pPr>
              <w:pStyle w:val="NoSpacing"/>
              <w:rPr>
                <w:sz w:val="24"/>
                <w:szCs w:val="24"/>
              </w:rPr>
            </w:pPr>
          </w:p>
        </w:tc>
        <w:tc>
          <w:tcPr>
            <w:tcW w:w="2693" w:type="dxa"/>
            <w:gridSpan w:val="3"/>
            <w:vAlign w:val="center"/>
          </w:tcPr>
          <w:p w14:paraId="5CAC8F8D" w14:textId="77777777" w:rsidR="006C3F2D" w:rsidRPr="005F0658" w:rsidRDefault="006C3F2D" w:rsidP="005500AA">
            <w:pPr>
              <w:pStyle w:val="NoSpacing"/>
              <w:rPr>
                <w:sz w:val="24"/>
                <w:szCs w:val="24"/>
              </w:rPr>
            </w:pPr>
            <w:r w:rsidRPr="005F0658">
              <w:rPr>
                <w:sz w:val="24"/>
                <w:szCs w:val="24"/>
              </w:rPr>
              <w:t>Rainfall:Temperature</w:t>
            </w:r>
          </w:p>
        </w:tc>
        <w:tc>
          <w:tcPr>
            <w:tcW w:w="1046" w:type="dxa"/>
            <w:vAlign w:val="center"/>
          </w:tcPr>
          <w:p w14:paraId="630BEFA2" w14:textId="77777777" w:rsidR="006C3F2D" w:rsidRPr="005F0658" w:rsidRDefault="006C3F2D" w:rsidP="005500AA">
            <w:pPr>
              <w:pStyle w:val="NoSpacing"/>
              <w:rPr>
                <w:sz w:val="24"/>
                <w:szCs w:val="24"/>
              </w:rPr>
            </w:pPr>
            <w:r w:rsidRPr="005F0658">
              <w:rPr>
                <w:sz w:val="24"/>
                <w:szCs w:val="24"/>
              </w:rPr>
              <w:t>0.13</w:t>
            </w:r>
          </w:p>
        </w:tc>
        <w:tc>
          <w:tcPr>
            <w:tcW w:w="1026" w:type="dxa"/>
            <w:gridSpan w:val="2"/>
            <w:vAlign w:val="center"/>
          </w:tcPr>
          <w:p w14:paraId="5BF50AC4" w14:textId="77777777" w:rsidR="006C3F2D" w:rsidRPr="005F0658" w:rsidRDefault="006C3F2D" w:rsidP="005500AA">
            <w:pPr>
              <w:pStyle w:val="NoSpacing"/>
              <w:rPr>
                <w:sz w:val="24"/>
                <w:szCs w:val="24"/>
              </w:rPr>
            </w:pPr>
            <w:r w:rsidRPr="005F0658">
              <w:rPr>
                <w:sz w:val="24"/>
                <w:szCs w:val="24"/>
              </w:rPr>
              <w:t>0.004</w:t>
            </w:r>
          </w:p>
        </w:tc>
        <w:tc>
          <w:tcPr>
            <w:tcW w:w="1061" w:type="dxa"/>
            <w:gridSpan w:val="3"/>
            <w:vAlign w:val="center"/>
          </w:tcPr>
          <w:p w14:paraId="62AAF723" w14:textId="77777777" w:rsidR="006C3F2D" w:rsidRPr="005F0658" w:rsidRDefault="006C3F2D" w:rsidP="005500AA">
            <w:pPr>
              <w:pStyle w:val="NoSpacing"/>
              <w:rPr>
                <w:sz w:val="24"/>
                <w:szCs w:val="24"/>
              </w:rPr>
            </w:pPr>
            <w:r w:rsidRPr="005F0658">
              <w:rPr>
                <w:sz w:val="24"/>
                <w:szCs w:val="24"/>
              </w:rPr>
              <w:t>0.25</w:t>
            </w:r>
          </w:p>
        </w:tc>
        <w:tc>
          <w:tcPr>
            <w:tcW w:w="1970" w:type="dxa"/>
            <w:vAlign w:val="center"/>
          </w:tcPr>
          <w:p w14:paraId="53D7F62B" w14:textId="77777777" w:rsidR="006C3F2D" w:rsidRPr="005F0658" w:rsidRDefault="006C3F2D" w:rsidP="005500AA">
            <w:pPr>
              <w:pStyle w:val="NoSpacing"/>
              <w:rPr>
                <w:sz w:val="24"/>
                <w:szCs w:val="24"/>
              </w:rPr>
            </w:pPr>
            <w:r w:rsidRPr="005F0658">
              <w:rPr>
                <w:sz w:val="24"/>
                <w:szCs w:val="24"/>
              </w:rPr>
              <w:t>0.60 (1)</w:t>
            </w:r>
          </w:p>
        </w:tc>
      </w:tr>
      <w:tr w:rsidR="006C3F2D" w:rsidRPr="005F0658" w14:paraId="794E3731" w14:textId="77777777" w:rsidTr="005500AA">
        <w:trPr>
          <w:gridAfter w:val="1"/>
          <w:wAfter w:w="118" w:type="dxa"/>
          <w:trHeight w:val="324"/>
        </w:trPr>
        <w:tc>
          <w:tcPr>
            <w:tcW w:w="1418" w:type="dxa"/>
            <w:vMerge/>
            <w:tcBorders>
              <w:bottom w:val="single" w:sz="4" w:space="0" w:color="auto"/>
            </w:tcBorders>
            <w:vAlign w:val="center"/>
            <w:hideMark/>
          </w:tcPr>
          <w:p w14:paraId="217E96DB" w14:textId="77777777" w:rsidR="006C3F2D" w:rsidRPr="005F0658" w:rsidRDefault="006C3F2D" w:rsidP="005500AA">
            <w:pPr>
              <w:pStyle w:val="NoSpacing"/>
              <w:rPr>
                <w:sz w:val="24"/>
                <w:szCs w:val="24"/>
              </w:rPr>
            </w:pPr>
          </w:p>
        </w:tc>
        <w:tc>
          <w:tcPr>
            <w:tcW w:w="2693" w:type="dxa"/>
            <w:gridSpan w:val="3"/>
            <w:tcBorders>
              <w:bottom w:val="single" w:sz="4" w:space="0" w:color="auto"/>
            </w:tcBorders>
            <w:vAlign w:val="center"/>
          </w:tcPr>
          <w:p w14:paraId="106E0B0E" w14:textId="77777777" w:rsidR="006C3F2D" w:rsidRPr="005F0658" w:rsidRDefault="006C3F2D" w:rsidP="005500AA">
            <w:pPr>
              <w:pStyle w:val="NoSpacing"/>
              <w:rPr>
                <w:sz w:val="24"/>
                <w:szCs w:val="24"/>
              </w:rPr>
            </w:pPr>
            <w:r w:rsidRPr="005F0658">
              <w:rPr>
                <w:sz w:val="24"/>
                <w:szCs w:val="24"/>
              </w:rPr>
              <w:t>Denning:Temperature</w:t>
            </w:r>
          </w:p>
        </w:tc>
        <w:tc>
          <w:tcPr>
            <w:tcW w:w="1046" w:type="dxa"/>
            <w:tcBorders>
              <w:bottom w:val="single" w:sz="4" w:space="0" w:color="auto"/>
            </w:tcBorders>
            <w:vAlign w:val="center"/>
          </w:tcPr>
          <w:p w14:paraId="68AAD41A" w14:textId="77777777" w:rsidR="006C3F2D" w:rsidRPr="005F0658" w:rsidRDefault="006C3F2D" w:rsidP="005500AA">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7C97D63D" w14:textId="77777777" w:rsidR="006C3F2D" w:rsidRPr="005F0658" w:rsidRDefault="006C3F2D" w:rsidP="005500AA">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6802D878" w14:textId="77777777" w:rsidR="006C3F2D" w:rsidRPr="005F0658" w:rsidRDefault="006C3F2D" w:rsidP="005500AA">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376C9A" w14:textId="77777777" w:rsidR="006C3F2D" w:rsidRPr="005F0658" w:rsidRDefault="006C3F2D" w:rsidP="005500AA">
            <w:pPr>
              <w:pStyle w:val="NoSpacing"/>
              <w:rPr>
                <w:sz w:val="24"/>
                <w:szCs w:val="24"/>
              </w:rPr>
            </w:pPr>
            <w:r w:rsidRPr="005F0658">
              <w:rPr>
                <w:sz w:val="24"/>
                <w:szCs w:val="24"/>
              </w:rPr>
              <w:t>0.58 (1)</w:t>
            </w:r>
          </w:p>
        </w:tc>
      </w:tr>
      <w:tr w:rsidR="006C3F2D" w:rsidRPr="005F0658" w14:paraId="346137EE" w14:textId="77777777" w:rsidTr="005500AA">
        <w:trPr>
          <w:gridAfter w:val="1"/>
          <w:wAfter w:w="118" w:type="dxa"/>
          <w:trHeight w:val="324"/>
        </w:trPr>
        <w:tc>
          <w:tcPr>
            <w:tcW w:w="1418" w:type="dxa"/>
            <w:vMerge w:val="restart"/>
            <w:tcBorders>
              <w:top w:val="single" w:sz="4" w:space="0" w:color="auto"/>
              <w:bottom w:val="nil"/>
            </w:tcBorders>
            <w:vAlign w:val="center"/>
          </w:tcPr>
          <w:p w14:paraId="48A85E8B" w14:textId="77777777" w:rsidR="006C3F2D" w:rsidRPr="005F0658" w:rsidRDefault="006C3F2D" w:rsidP="005500AA">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7E3FCB31" w14:textId="77777777" w:rsidR="006C3F2D" w:rsidRPr="005F0658" w:rsidRDefault="006C3F2D" w:rsidP="005500AA">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706308B0" w14:textId="77777777" w:rsidR="006C3F2D" w:rsidRPr="005F0658" w:rsidRDefault="006C3F2D" w:rsidP="005500AA">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2514BBD" w14:textId="77777777" w:rsidR="006C3F2D" w:rsidRPr="005F0658" w:rsidRDefault="006C3F2D" w:rsidP="005500AA">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23D3589F" w14:textId="77777777" w:rsidR="006C3F2D" w:rsidRPr="005F0658" w:rsidRDefault="006C3F2D" w:rsidP="005500AA">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7DFB7FC2" w14:textId="77777777" w:rsidR="006C3F2D" w:rsidRPr="005F0658" w:rsidRDefault="006C3F2D" w:rsidP="005500AA">
            <w:pPr>
              <w:pStyle w:val="NoSpacing"/>
              <w:rPr>
                <w:b/>
                <w:sz w:val="24"/>
                <w:szCs w:val="24"/>
              </w:rPr>
            </w:pPr>
            <w:r w:rsidRPr="005F0658">
              <w:rPr>
                <w:sz w:val="24"/>
                <w:szCs w:val="24"/>
              </w:rPr>
              <w:t>— (2)</w:t>
            </w:r>
          </w:p>
        </w:tc>
      </w:tr>
      <w:tr w:rsidR="006C3F2D" w:rsidRPr="005F0658" w14:paraId="21654A87" w14:textId="77777777" w:rsidTr="005500AA">
        <w:trPr>
          <w:gridAfter w:val="1"/>
          <w:wAfter w:w="118" w:type="dxa"/>
          <w:trHeight w:val="324"/>
        </w:trPr>
        <w:tc>
          <w:tcPr>
            <w:tcW w:w="1418" w:type="dxa"/>
            <w:vMerge/>
            <w:tcBorders>
              <w:top w:val="nil"/>
            </w:tcBorders>
            <w:vAlign w:val="center"/>
          </w:tcPr>
          <w:p w14:paraId="10AB6215" w14:textId="77777777" w:rsidR="006C3F2D" w:rsidRPr="005F0658" w:rsidRDefault="006C3F2D" w:rsidP="005500AA">
            <w:pPr>
              <w:pStyle w:val="NoSpacing"/>
              <w:rPr>
                <w:sz w:val="24"/>
                <w:szCs w:val="24"/>
              </w:rPr>
            </w:pPr>
          </w:p>
        </w:tc>
        <w:tc>
          <w:tcPr>
            <w:tcW w:w="2693" w:type="dxa"/>
            <w:gridSpan w:val="3"/>
            <w:tcBorders>
              <w:top w:val="nil"/>
            </w:tcBorders>
            <w:vAlign w:val="center"/>
          </w:tcPr>
          <w:p w14:paraId="19DE7116" w14:textId="77777777" w:rsidR="006C3F2D" w:rsidRPr="005F0658" w:rsidRDefault="006C3F2D" w:rsidP="005500AA">
            <w:pPr>
              <w:pStyle w:val="NoSpacing"/>
              <w:rPr>
                <w:sz w:val="24"/>
                <w:szCs w:val="24"/>
              </w:rPr>
            </w:pPr>
            <w:r w:rsidRPr="005F0658">
              <w:rPr>
                <w:sz w:val="24"/>
                <w:szCs w:val="24"/>
              </w:rPr>
              <w:t>Temperature (°C)</w:t>
            </w:r>
          </w:p>
        </w:tc>
        <w:tc>
          <w:tcPr>
            <w:tcW w:w="1046" w:type="dxa"/>
            <w:tcBorders>
              <w:top w:val="nil"/>
            </w:tcBorders>
            <w:vAlign w:val="center"/>
          </w:tcPr>
          <w:p w14:paraId="05A507FA" w14:textId="77777777" w:rsidR="006C3F2D" w:rsidRPr="005F0658" w:rsidRDefault="006C3F2D" w:rsidP="005500AA">
            <w:pPr>
              <w:pStyle w:val="NoSpacing"/>
              <w:rPr>
                <w:sz w:val="24"/>
                <w:szCs w:val="24"/>
              </w:rPr>
            </w:pPr>
            <w:r w:rsidRPr="005F0658">
              <w:rPr>
                <w:sz w:val="24"/>
                <w:szCs w:val="24"/>
              </w:rPr>
              <w:t>-3.01</w:t>
            </w:r>
          </w:p>
        </w:tc>
        <w:tc>
          <w:tcPr>
            <w:tcW w:w="1026" w:type="dxa"/>
            <w:gridSpan w:val="2"/>
            <w:tcBorders>
              <w:top w:val="nil"/>
            </w:tcBorders>
            <w:vAlign w:val="center"/>
          </w:tcPr>
          <w:p w14:paraId="272FB107" w14:textId="77777777" w:rsidR="006C3F2D" w:rsidRPr="005F0658" w:rsidRDefault="006C3F2D" w:rsidP="005500AA">
            <w:pPr>
              <w:pStyle w:val="NoSpacing"/>
              <w:rPr>
                <w:sz w:val="24"/>
                <w:szCs w:val="24"/>
              </w:rPr>
            </w:pPr>
            <w:r w:rsidRPr="005F0658">
              <w:rPr>
                <w:sz w:val="24"/>
                <w:szCs w:val="24"/>
              </w:rPr>
              <w:t>-3.45</w:t>
            </w:r>
          </w:p>
        </w:tc>
        <w:tc>
          <w:tcPr>
            <w:tcW w:w="1061" w:type="dxa"/>
            <w:gridSpan w:val="3"/>
            <w:tcBorders>
              <w:top w:val="nil"/>
            </w:tcBorders>
            <w:vAlign w:val="center"/>
          </w:tcPr>
          <w:p w14:paraId="6BA71DA7" w14:textId="77777777" w:rsidR="006C3F2D" w:rsidRPr="005F0658" w:rsidRDefault="006C3F2D" w:rsidP="005500AA">
            <w:pPr>
              <w:pStyle w:val="NoSpacing"/>
              <w:rPr>
                <w:sz w:val="24"/>
                <w:szCs w:val="24"/>
              </w:rPr>
            </w:pPr>
            <w:r w:rsidRPr="005F0658">
              <w:rPr>
                <w:sz w:val="24"/>
                <w:szCs w:val="24"/>
              </w:rPr>
              <w:t>-2.57</w:t>
            </w:r>
          </w:p>
        </w:tc>
        <w:tc>
          <w:tcPr>
            <w:tcW w:w="1970" w:type="dxa"/>
            <w:tcBorders>
              <w:top w:val="nil"/>
            </w:tcBorders>
            <w:vAlign w:val="center"/>
          </w:tcPr>
          <w:p w14:paraId="05296DC8" w14:textId="77777777" w:rsidR="006C3F2D" w:rsidRPr="005F0658" w:rsidRDefault="006C3F2D" w:rsidP="005500AA">
            <w:pPr>
              <w:pStyle w:val="NoSpacing"/>
              <w:rPr>
                <w:sz w:val="24"/>
                <w:szCs w:val="24"/>
              </w:rPr>
            </w:pPr>
            <w:r w:rsidRPr="005F0658">
              <w:rPr>
                <w:sz w:val="24"/>
                <w:szCs w:val="24"/>
              </w:rPr>
              <w:t>1.00 (2)</w:t>
            </w:r>
          </w:p>
        </w:tc>
      </w:tr>
      <w:tr w:rsidR="006C3F2D" w:rsidRPr="005F0658" w14:paraId="76FCF9A8" w14:textId="77777777" w:rsidTr="005500AA">
        <w:trPr>
          <w:gridAfter w:val="1"/>
          <w:wAfter w:w="118" w:type="dxa"/>
          <w:trHeight w:val="324"/>
        </w:trPr>
        <w:tc>
          <w:tcPr>
            <w:tcW w:w="1418" w:type="dxa"/>
            <w:vMerge/>
            <w:vAlign w:val="center"/>
          </w:tcPr>
          <w:p w14:paraId="45E8F1B6" w14:textId="77777777" w:rsidR="006C3F2D" w:rsidRPr="005F0658" w:rsidRDefault="006C3F2D" w:rsidP="005500AA">
            <w:pPr>
              <w:pStyle w:val="NoSpacing"/>
              <w:rPr>
                <w:sz w:val="24"/>
                <w:szCs w:val="24"/>
              </w:rPr>
            </w:pPr>
          </w:p>
        </w:tc>
        <w:tc>
          <w:tcPr>
            <w:tcW w:w="2693" w:type="dxa"/>
            <w:gridSpan w:val="3"/>
            <w:vAlign w:val="center"/>
          </w:tcPr>
          <w:p w14:paraId="148DB6B3" w14:textId="77777777" w:rsidR="006C3F2D" w:rsidRPr="005F0658" w:rsidRDefault="006C3F2D" w:rsidP="005500AA">
            <w:pPr>
              <w:pStyle w:val="NoSpacing"/>
              <w:rPr>
                <w:sz w:val="24"/>
                <w:szCs w:val="24"/>
              </w:rPr>
            </w:pPr>
            <w:r w:rsidRPr="005F0658">
              <w:rPr>
                <w:sz w:val="24"/>
                <w:szCs w:val="24"/>
              </w:rPr>
              <w:t xml:space="preserve">Moonlight </w:t>
            </w:r>
          </w:p>
        </w:tc>
        <w:tc>
          <w:tcPr>
            <w:tcW w:w="1046" w:type="dxa"/>
            <w:vAlign w:val="center"/>
          </w:tcPr>
          <w:p w14:paraId="1BA6B3DE" w14:textId="77777777" w:rsidR="006C3F2D" w:rsidRPr="005F0658" w:rsidRDefault="006C3F2D" w:rsidP="005500AA">
            <w:pPr>
              <w:pStyle w:val="NoSpacing"/>
              <w:rPr>
                <w:sz w:val="24"/>
                <w:szCs w:val="24"/>
              </w:rPr>
            </w:pPr>
            <w:r w:rsidRPr="005F0658">
              <w:rPr>
                <w:sz w:val="24"/>
                <w:szCs w:val="24"/>
              </w:rPr>
              <w:t>-1.84</w:t>
            </w:r>
          </w:p>
        </w:tc>
        <w:tc>
          <w:tcPr>
            <w:tcW w:w="1026" w:type="dxa"/>
            <w:gridSpan w:val="2"/>
            <w:vAlign w:val="center"/>
          </w:tcPr>
          <w:p w14:paraId="654F0005" w14:textId="77777777" w:rsidR="006C3F2D" w:rsidRPr="005F0658" w:rsidRDefault="006C3F2D" w:rsidP="005500AA">
            <w:pPr>
              <w:pStyle w:val="NoSpacing"/>
              <w:rPr>
                <w:sz w:val="24"/>
                <w:szCs w:val="24"/>
              </w:rPr>
            </w:pPr>
            <w:r w:rsidRPr="005F0658">
              <w:rPr>
                <w:sz w:val="24"/>
                <w:szCs w:val="24"/>
              </w:rPr>
              <w:t>-2.063</w:t>
            </w:r>
          </w:p>
        </w:tc>
        <w:tc>
          <w:tcPr>
            <w:tcW w:w="1061" w:type="dxa"/>
            <w:gridSpan w:val="3"/>
            <w:vAlign w:val="center"/>
          </w:tcPr>
          <w:p w14:paraId="22C0BEBF" w14:textId="77777777" w:rsidR="006C3F2D" w:rsidRPr="005F0658" w:rsidRDefault="006C3F2D" w:rsidP="005500AA">
            <w:pPr>
              <w:pStyle w:val="NoSpacing"/>
              <w:rPr>
                <w:sz w:val="24"/>
                <w:szCs w:val="24"/>
              </w:rPr>
            </w:pPr>
            <w:r w:rsidRPr="005F0658">
              <w:rPr>
                <w:sz w:val="24"/>
                <w:szCs w:val="24"/>
              </w:rPr>
              <w:t>-1.62</w:t>
            </w:r>
          </w:p>
        </w:tc>
        <w:tc>
          <w:tcPr>
            <w:tcW w:w="1970" w:type="dxa"/>
            <w:vAlign w:val="center"/>
          </w:tcPr>
          <w:p w14:paraId="576273B0" w14:textId="77777777" w:rsidR="006C3F2D" w:rsidRPr="005F0658" w:rsidRDefault="006C3F2D" w:rsidP="005500AA">
            <w:pPr>
              <w:pStyle w:val="NoSpacing"/>
              <w:rPr>
                <w:sz w:val="24"/>
                <w:szCs w:val="24"/>
              </w:rPr>
            </w:pPr>
            <w:r w:rsidRPr="005F0658">
              <w:rPr>
                <w:sz w:val="24"/>
                <w:szCs w:val="24"/>
              </w:rPr>
              <w:t>1.00 (2)</w:t>
            </w:r>
          </w:p>
        </w:tc>
      </w:tr>
      <w:tr w:rsidR="006C3F2D" w:rsidRPr="005F0658" w14:paraId="6003BDF1" w14:textId="77777777" w:rsidTr="005500AA">
        <w:trPr>
          <w:gridAfter w:val="1"/>
          <w:wAfter w:w="118" w:type="dxa"/>
          <w:trHeight w:val="324"/>
        </w:trPr>
        <w:tc>
          <w:tcPr>
            <w:tcW w:w="1418" w:type="dxa"/>
            <w:vMerge/>
            <w:vAlign w:val="center"/>
          </w:tcPr>
          <w:p w14:paraId="62029040" w14:textId="77777777" w:rsidR="006C3F2D" w:rsidRPr="005F0658" w:rsidRDefault="006C3F2D" w:rsidP="005500AA">
            <w:pPr>
              <w:pStyle w:val="NoSpacing"/>
              <w:rPr>
                <w:sz w:val="24"/>
                <w:szCs w:val="24"/>
              </w:rPr>
            </w:pPr>
          </w:p>
        </w:tc>
        <w:tc>
          <w:tcPr>
            <w:tcW w:w="2693" w:type="dxa"/>
            <w:gridSpan w:val="3"/>
            <w:vAlign w:val="center"/>
          </w:tcPr>
          <w:p w14:paraId="1764C896" w14:textId="77777777" w:rsidR="006C3F2D" w:rsidRPr="005F0658" w:rsidRDefault="006C3F2D" w:rsidP="005500AA">
            <w:pPr>
              <w:pStyle w:val="NoSpacing"/>
              <w:rPr>
                <w:b/>
                <w:sz w:val="24"/>
                <w:szCs w:val="24"/>
              </w:rPr>
            </w:pPr>
            <w:r w:rsidRPr="005F0658">
              <w:rPr>
                <w:sz w:val="24"/>
                <w:szCs w:val="24"/>
              </w:rPr>
              <w:t>Moonrise</w:t>
            </w:r>
          </w:p>
        </w:tc>
        <w:tc>
          <w:tcPr>
            <w:tcW w:w="1046" w:type="dxa"/>
            <w:vAlign w:val="center"/>
          </w:tcPr>
          <w:p w14:paraId="106FD419" w14:textId="77777777" w:rsidR="006C3F2D" w:rsidRPr="005F0658" w:rsidRDefault="006C3F2D" w:rsidP="005500AA">
            <w:pPr>
              <w:pStyle w:val="NoSpacing"/>
              <w:rPr>
                <w:b/>
                <w:sz w:val="24"/>
                <w:szCs w:val="24"/>
              </w:rPr>
            </w:pPr>
            <w:r w:rsidRPr="005F0658">
              <w:rPr>
                <w:sz w:val="24"/>
                <w:szCs w:val="24"/>
              </w:rPr>
              <w:t>-0.006</w:t>
            </w:r>
          </w:p>
        </w:tc>
        <w:tc>
          <w:tcPr>
            <w:tcW w:w="1026" w:type="dxa"/>
            <w:gridSpan w:val="2"/>
            <w:vAlign w:val="center"/>
          </w:tcPr>
          <w:p w14:paraId="2D288000" w14:textId="77777777" w:rsidR="006C3F2D" w:rsidRPr="005F0658" w:rsidRDefault="006C3F2D" w:rsidP="005500AA">
            <w:pPr>
              <w:pStyle w:val="NoSpacing"/>
              <w:rPr>
                <w:b/>
                <w:sz w:val="24"/>
                <w:szCs w:val="24"/>
              </w:rPr>
            </w:pPr>
            <w:r w:rsidRPr="005F0658">
              <w:rPr>
                <w:sz w:val="24"/>
                <w:szCs w:val="24"/>
              </w:rPr>
              <w:t>-0.12</w:t>
            </w:r>
          </w:p>
        </w:tc>
        <w:tc>
          <w:tcPr>
            <w:tcW w:w="1061" w:type="dxa"/>
            <w:gridSpan w:val="3"/>
            <w:vAlign w:val="center"/>
          </w:tcPr>
          <w:p w14:paraId="05C34D54" w14:textId="77777777" w:rsidR="006C3F2D" w:rsidRPr="005F0658" w:rsidRDefault="006C3F2D" w:rsidP="005500AA">
            <w:pPr>
              <w:pStyle w:val="NoSpacing"/>
              <w:rPr>
                <w:b/>
                <w:sz w:val="24"/>
                <w:szCs w:val="24"/>
              </w:rPr>
            </w:pPr>
            <w:r w:rsidRPr="005F0658">
              <w:rPr>
                <w:sz w:val="24"/>
                <w:szCs w:val="24"/>
              </w:rPr>
              <w:t>0.11</w:t>
            </w:r>
          </w:p>
        </w:tc>
        <w:tc>
          <w:tcPr>
            <w:tcW w:w="1970" w:type="dxa"/>
            <w:vAlign w:val="center"/>
          </w:tcPr>
          <w:p w14:paraId="307A5460" w14:textId="77777777" w:rsidR="006C3F2D" w:rsidRPr="005F0658" w:rsidRDefault="006C3F2D" w:rsidP="005500AA">
            <w:pPr>
              <w:pStyle w:val="NoSpacing"/>
              <w:rPr>
                <w:b/>
                <w:sz w:val="24"/>
                <w:szCs w:val="24"/>
              </w:rPr>
            </w:pPr>
            <w:r w:rsidRPr="005F0658">
              <w:rPr>
                <w:sz w:val="24"/>
                <w:szCs w:val="24"/>
              </w:rPr>
              <w:t>1.00 (2)</w:t>
            </w:r>
          </w:p>
        </w:tc>
      </w:tr>
      <w:tr w:rsidR="006C3F2D" w:rsidRPr="005F0658" w14:paraId="33F37744" w14:textId="77777777" w:rsidTr="005500AA">
        <w:trPr>
          <w:gridAfter w:val="1"/>
          <w:wAfter w:w="118" w:type="dxa"/>
          <w:trHeight w:val="324"/>
        </w:trPr>
        <w:tc>
          <w:tcPr>
            <w:tcW w:w="1418" w:type="dxa"/>
            <w:vMerge/>
            <w:vAlign w:val="center"/>
          </w:tcPr>
          <w:p w14:paraId="0A9AA2F1" w14:textId="77777777" w:rsidR="006C3F2D" w:rsidRPr="005F0658" w:rsidRDefault="006C3F2D" w:rsidP="005500AA">
            <w:pPr>
              <w:pStyle w:val="NoSpacing"/>
              <w:rPr>
                <w:sz w:val="24"/>
                <w:szCs w:val="24"/>
              </w:rPr>
            </w:pPr>
          </w:p>
        </w:tc>
        <w:tc>
          <w:tcPr>
            <w:tcW w:w="2693" w:type="dxa"/>
            <w:gridSpan w:val="3"/>
            <w:vAlign w:val="center"/>
          </w:tcPr>
          <w:p w14:paraId="6969A99A" w14:textId="77777777" w:rsidR="006C3F2D" w:rsidRPr="005F0658" w:rsidRDefault="006C3F2D" w:rsidP="005500AA">
            <w:pPr>
              <w:pStyle w:val="NoSpacing"/>
              <w:rPr>
                <w:b/>
                <w:sz w:val="24"/>
                <w:szCs w:val="24"/>
              </w:rPr>
            </w:pPr>
            <w:r w:rsidRPr="005F0658">
              <w:rPr>
                <w:sz w:val="24"/>
                <w:szCs w:val="24"/>
              </w:rPr>
              <w:t>Denning (Yes)</w:t>
            </w:r>
          </w:p>
        </w:tc>
        <w:tc>
          <w:tcPr>
            <w:tcW w:w="1046" w:type="dxa"/>
            <w:vAlign w:val="center"/>
          </w:tcPr>
          <w:p w14:paraId="159C5FAD" w14:textId="77777777" w:rsidR="006C3F2D" w:rsidRPr="005F0658" w:rsidRDefault="006C3F2D" w:rsidP="005500AA">
            <w:pPr>
              <w:pStyle w:val="NoSpacing"/>
              <w:rPr>
                <w:b/>
                <w:sz w:val="24"/>
                <w:szCs w:val="24"/>
              </w:rPr>
            </w:pPr>
            <w:r w:rsidRPr="005F0658">
              <w:rPr>
                <w:sz w:val="24"/>
                <w:szCs w:val="24"/>
              </w:rPr>
              <w:t>7.43</w:t>
            </w:r>
          </w:p>
        </w:tc>
        <w:tc>
          <w:tcPr>
            <w:tcW w:w="1026" w:type="dxa"/>
            <w:gridSpan w:val="2"/>
            <w:vAlign w:val="center"/>
          </w:tcPr>
          <w:p w14:paraId="2B0F2473" w14:textId="77777777" w:rsidR="006C3F2D" w:rsidRPr="005F0658" w:rsidRDefault="006C3F2D" w:rsidP="005500AA">
            <w:pPr>
              <w:pStyle w:val="NoSpacing"/>
              <w:rPr>
                <w:b/>
                <w:sz w:val="24"/>
                <w:szCs w:val="24"/>
              </w:rPr>
            </w:pPr>
            <w:r w:rsidRPr="005F0658">
              <w:rPr>
                <w:sz w:val="24"/>
                <w:szCs w:val="24"/>
              </w:rPr>
              <w:t>-18.14</w:t>
            </w:r>
          </w:p>
        </w:tc>
        <w:tc>
          <w:tcPr>
            <w:tcW w:w="1061" w:type="dxa"/>
            <w:gridSpan w:val="3"/>
            <w:vAlign w:val="center"/>
          </w:tcPr>
          <w:p w14:paraId="7EF616E1" w14:textId="77777777" w:rsidR="006C3F2D" w:rsidRPr="005F0658" w:rsidRDefault="006C3F2D" w:rsidP="005500AA">
            <w:pPr>
              <w:pStyle w:val="NoSpacing"/>
              <w:rPr>
                <w:b/>
                <w:sz w:val="24"/>
                <w:szCs w:val="24"/>
              </w:rPr>
            </w:pPr>
            <w:r w:rsidRPr="005F0658">
              <w:rPr>
                <w:sz w:val="24"/>
                <w:szCs w:val="24"/>
              </w:rPr>
              <w:t>33.003</w:t>
            </w:r>
          </w:p>
        </w:tc>
        <w:tc>
          <w:tcPr>
            <w:tcW w:w="1970" w:type="dxa"/>
            <w:vAlign w:val="center"/>
          </w:tcPr>
          <w:p w14:paraId="41D8C467" w14:textId="77777777" w:rsidR="006C3F2D" w:rsidRPr="005F0658" w:rsidRDefault="006C3F2D" w:rsidP="005500AA">
            <w:pPr>
              <w:pStyle w:val="NoSpacing"/>
              <w:rPr>
                <w:b/>
                <w:sz w:val="24"/>
                <w:szCs w:val="24"/>
              </w:rPr>
            </w:pPr>
            <w:r w:rsidRPr="005F0658">
              <w:rPr>
                <w:sz w:val="24"/>
                <w:szCs w:val="24"/>
              </w:rPr>
              <w:t>1.00 (2)</w:t>
            </w:r>
          </w:p>
        </w:tc>
      </w:tr>
      <w:tr w:rsidR="006C3F2D" w:rsidRPr="005F0658" w14:paraId="7EAAC7F8" w14:textId="77777777" w:rsidTr="005500AA">
        <w:trPr>
          <w:gridAfter w:val="1"/>
          <w:wAfter w:w="118" w:type="dxa"/>
          <w:trHeight w:val="324"/>
        </w:trPr>
        <w:tc>
          <w:tcPr>
            <w:tcW w:w="1418" w:type="dxa"/>
            <w:vMerge/>
            <w:vAlign w:val="center"/>
          </w:tcPr>
          <w:p w14:paraId="1E3328FF" w14:textId="77777777" w:rsidR="006C3F2D" w:rsidRPr="005F0658" w:rsidRDefault="006C3F2D" w:rsidP="005500AA">
            <w:pPr>
              <w:pStyle w:val="NoSpacing"/>
              <w:rPr>
                <w:sz w:val="24"/>
                <w:szCs w:val="24"/>
              </w:rPr>
            </w:pPr>
          </w:p>
        </w:tc>
        <w:tc>
          <w:tcPr>
            <w:tcW w:w="2693" w:type="dxa"/>
            <w:gridSpan w:val="3"/>
            <w:vAlign w:val="center"/>
          </w:tcPr>
          <w:p w14:paraId="2BB88871" w14:textId="77777777" w:rsidR="006C3F2D" w:rsidRPr="005F0658" w:rsidRDefault="006C3F2D" w:rsidP="005500AA">
            <w:pPr>
              <w:pStyle w:val="NoSpacing"/>
              <w:rPr>
                <w:b/>
                <w:sz w:val="24"/>
                <w:szCs w:val="24"/>
              </w:rPr>
            </w:pPr>
            <w:r w:rsidRPr="005F0658">
              <w:rPr>
                <w:sz w:val="24"/>
                <w:szCs w:val="24"/>
              </w:rPr>
              <w:t>Rainfall (mm)</w:t>
            </w:r>
          </w:p>
        </w:tc>
        <w:tc>
          <w:tcPr>
            <w:tcW w:w="1046" w:type="dxa"/>
            <w:vAlign w:val="center"/>
          </w:tcPr>
          <w:p w14:paraId="61572DAB" w14:textId="77777777" w:rsidR="006C3F2D" w:rsidRPr="005F0658" w:rsidRDefault="006C3F2D" w:rsidP="005500AA">
            <w:pPr>
              <w:pStyle w:val="NoSpacing"/>
              <w:rPr>
                <w:b/>
                <w:sz w:val="24"/>
                <w:szCs w:val="24"/>
              </w:rPr>
            </w:pPr>
            <w:r w:rsidRPr="005F0658">
              <w:rPr>
                <w:sz w:val="24"/>
                <w:szCs w:val="24"/>
              </w:rPr>
              <w:t>-0.14</w:t>
            </w:r>
          </w:p>
        </w:tc>
        <w:tc>
          <w:tcPr>
            <w:tcW w:w="1026" w:type="dxa"/>
            <w:gridSpan w:val="2"/>
            <w:vAlign w:val="center"/>
          </w:tcPr>
          <w:p w14:paraId="687FD20F" w14:textId="77777777" w:rsidR="006C3F2D" w:rsidRPr="005F0658" w:rsidRDefault="006C3F2D" w:rsidP="005500AA">
            <w:pPr>
              <w:pStyle w:val="NoSpacing"/>
              <w:rPr>
                <w:b/>
                <w:sz w:val="24"/>
                <w:szCs w:val="24"/>
              </w:rPr>
            </w:pPr>
            <w:r w:rsidRPr="005F0658">
              <w:rPr>
                <w:sz w:val="24"/>
                <w:szCs w:val="24"/>
              </w:rPr>
              <w:t>-2.30</w:t>
            </w:r>
          </w:p>
        </w:tc>
        <w:tc>
          <w:tcPr>
            <w:tcW w:w="1061" w:type="dxa"/>
            <w:gridSpan w:val="3"/>
            <w:vAlign w:val="center"/>
          </w:tcPr>
          <w:p w14:paraId="0AAA7A98" w14:textId="77777777" w:rsidR="006C3F2D" w:rsidRPr="005F0658" w:rsidRDefault="006C3F2D" w:rsidP="005500AA">
            <w:pPr>
              <w:pStyle w:val="NoSpacing"/>
              <w:rPr>
                <w:b/>
                <w:sz w:val="24"/>
                <w:szCs w:val="24"/>
              </w:rPr>
            </w:pPr>
            <w:r w:rsidRPr="005F0658">
              <w:rPr>
                <w:sz w:val="24"/>
                <w:szCs w:val="24"/>
              </w:rPr>
              <w:t>2.16</w:t>
            </w:r>
          </w:p>
        </w:tc>
        <w:tc>
          <w:tcPr>
            <w:tcW w:w="1970" w:type="dxa"/>
            <w:vAlign w:val="center"/>
          </w:tcPr>
          <w:p w14:paraId="492DD756" w14:textId="77777777" w:rsidR="006C3F2D" w:rsidRPr="005F0658" w:rsidRDefault="006C3F2D" w:rsidP="005500AA">
            <w:pPr>
              <w:pStyle w:val="NoSpacing"/>
              <w:rPr>
                <w:b/>
                <w:sz w:val="24"/>
                <w:szCs w:val="24"/>
              </w:rPr>
            </w:pPr>
            <w:r w:rsidRPr="005F0658">
              <w:rPr>
                <w:sz w:val="24"/>
                <w:szCs w:val="24"/>
              </w:rPr>
              <w:t>0.20 (1)</w:t>
            </w:r>
          </w:p>
        </w:tc>
      </w:tr>
      <w:tr w:rsidR="006C3F2D" w:rsidRPr="005F0658" w14:paraId="264B9237" w14:textId="77777777" w:rsidTr="005500AA">
        <w:trPr>
          <w:gridAfter w:val="1"/>
          <w:wAfter w:w="118" w:type="dxa"/>
          <w:trHeight w:val="324"/>
        </w:trPr>
        <w:tc>
          <w:tcPr>
            <w:tcW w:w="1418" w:type="dxa"/>
            <w:vMerge/>
            <w:vAlign w:val="center"/>
          </w:tcPr>
          <w:p w14:paraId="78C66B1A" w14:textId="77777777" w:rsidR="006C3F2D" w:rsidRPr="005F0658" w:rsidRDefault="006C3F2D" w:rsidP="005500AA">
            <w:pPr>
              <w:pStyle w:val="NoSpacing"/>
              <w:rPr>
                <w:sz w:val="24"/>
                <w:szCs w:val="24"/>
              </w:rPr>
            </w:pPr>
          </w:p>
        </w:tc>
        <w:tc>
          <w:tcPr>
            <w:tcW w:w="2693" w:type="dxa"/>
            <w:gridSpan w:val="3"/>
            <w:vAlign w:val="center"/>
          </w:tcPr>
          <w:p w14:paraId="6F07C7F1" w14:textId="77777777" w:rsidR="006C3F2D" w:rsidRPr="005F0658" w:rsidRDefault="006C3F2D" w:rsidP="005500AA">
            <w:pPr>
              <w:pStyle w:val="NoSpacing"/>
              <w:rPr>
                <w:b/>
                <w:sz w:val="24"/>
                <w:szCs w:val="24"/>
              </w:rPr>
            </w:pPr>
            <w:r w:rsidRPr="005F0658">
              <w:rPr>
                <w:sz w:val="24"/>
                <w:szCs w:val="24"/>
              </w:rPr>
              <w:t>Rainfall:Temperature</w:t>
            </w:r>
          </w:p>
        </w:tc>
        <w:tc>
          <w:tcPr>
            <w:tcW w:w="1046" w:type="dxa"/>
            <w:vAlign w:val="center"/>
          </w:tcPr>
          <w:p w14:paraId="188E605D" w14:textId="77777777" w:rsidR="006C3F2D" w:rsidRPr="005F0658" w:rsidRDefault="006C3F2D" w:rsidP="005500AA">
            <w:pPr>
              <w:pStyle w:val="NoSpacing"/>
              <w:rPr>
                <w:b/>
                <w:sz w:val="24"/>
                <w:szCs w:val="24"/>
              </w:rPr>
            </w:pPr>
            <w:r w:rsidRPr="005F0658">
              <w:rPr>
                <w:sz w:val="24"/>
                <w:szCs w:val="24"/>
              </w:rPr>
              <w:t>0.013</w:t>
            </w:r>
          </w:p>
        </w:tc>
        <w:tc>
          <w:tcPr>
            <w:tcW w:w="1026" w:type="dxa"/>
            <w:gridSpan w:val="2"/>
            <w:vAlign w:val="center"/>
          </w:tcPr>
          <w:p w14:paraId="29139459" w14:textId="77777777" w:rsidR="006C3F2D" w:rsidRPr="005F0658" w:rsidRDefault="006C3F2D" w:rsidP="005500AA">
            <w:pPr>
              <w:pStyle w:val="NoSpacing"/>
              <w:rPr>
                <w:b/>
                <w:sz w:val="24"/>
                <w:szCs w:val="24"/>
              </w:rPr>
            </w:pPr>
            <w:r w:rsidRPr="005F0658">
              <w:rPr>
                <w:sz w:val="24"/>
                <w:szCs w:val="24"/>
              </w:rPr>
              <w:t>-0.071</w:t>
            </w:r>
          </w:p>
        </w:tc>
        <w:tc>
          <w:tcPr>
            <w:tcW w:w="1061" w:type="dxa"/>
            <w:gridSpan w:val="3"/>
            <w:vAlign w:val="center"/>
          </w:tcPr>
          <w:p w14:paraId="6F2ED586" w14:textId="77777777" w:rsidR="006C3F2D" w:rsidRPr="005F0658" w:rsidRDefault="006C3F2D" w:rsidP="005500AA">
            <w:pPr>
              <w:pStyle w:val="NoSpacing"/>
              <w:rPr>
                <w:b/>
                <w:sz w:val="24"/>
                <w:szCs w:val="24"/>
              </w:rPr>
            </w:pPr>
            <w:r w:rsidRPr="005F0658">
              <w:rPr>
                <w:sz w:val="24"/>
                <w:szCs w:val="24"/>
              </w:rPr>
              <w:t>0.098</w:t>
            </w:r>
          </w:p>
        </w:tc>
        <w:tc>
          <w:tcPr>
            <w:tcW w:w="1970" w:type="dxa"/>
            <w:vAlign w:val="center"/>
          </w:tcPr>
          <w:p w14:paraId="72C2628C" w14:textId="77777777" w:rsidR="006C3F2D" w:rsidRPr="005F0658" w:rsidRDefault="006C3F2D" w:rsidP="005500AA">
            <w:pPr>
              <w:pStyle w:val="NoSpacing"/>
              <w:rPr>
                <w:b/>
                <w:sz w:val="24"/>
                <w:szCs w:val="24"/>
              </w:rPr>
            </w:pPr>
            <w:r w:rsidRPr="005F0658">
              <w:rPr>
                <w:sz w:val="24"/>
                <w:szCs w:val="24"/>
              </w:rPr>
              <w:t>0.20 (1)</w:t>
            </w:r>
          </w:p>
        </w:tc>
      </w:tr>
      <w:tr w:rsidR="006C3F2D" w:rsidRPr="005F0658" w14:paraId="3FE74CBE" w14:textId="77777777" w:rsidTr="005500AA">
        <w:trPr>
          <w:gridAfter w:val="1"/>
          <w:wAfter w:w="118" w:type="dxa"/>
          <w:trHeight w:val="324"/>
        </w:trPr>
        <w:tc>
          <w:tcPr>
            <w:tcW w:w="1418" w:type="dxa"/>
            <w:vMerge/>
            <w:tcBorders>
              <w:bottom w:val="single" w:sz="4" w:space="0" w:color="auto"/>
            </w:tcBorders>
            <w:vAlign w:val="center"/>
          </w:tcPr>
          <w:p w14:paraId="3C351D79" w14:textId="77777777" w:rsidR="006C3F2D" w:rsidRPr="005F0658" w:rsidRDefault="006C3F2D" w:rsidP="005500AA">
            <w:pPr>
              <w:pStyle w:val="NoSpacing"/>
              <w:rPr>
                <w:sz w:val="24"/>
                <w:szCs w:val="24"/>
              </w:rPr>
            </w:pPr>
          </w:p>
        </w:tc>
        <w:tc>
          <w:tcPr>
            <w:tcW w:w="2693" w:type="dxa"/>
            <w:gridSpan w:val="3"/>
            <w:tcBorders>
              <w:bottom w:val="single" w:sz="4" w:space="0" w:color="auto"/>
            </w:tcBorders>
            <w:vAlign w:val="center"/>
          </w:tcPr>
          <w:p w14:paraId="5CB88E76" w14:textId="77777777" w:rsidR="006C3F2D" w:rsidRPr="005F0658" w:rsidRDefault="006C3F2D" w:rsidP="005500AA">
            <w:pPr>
              <w:pStyle w:val="NoSpacing"/>
              <w:rPr>
                <w:b/>
                <w:sz w:val="24"/>
                <w:szCs w:val="24"/>
              </w:rPr>
            </w:pPr>
            <w:r w:rsidRPr="005F0658">
              <w:rPr>
                <w:sz w:val="24"/>
                <w:szCs w:val="24"/>
              </w:rPr>
              <w:t>Denning:Temperature</w:t>
            </w:r>
          </w:p>
        </w:tc>
        <w:tc>
          <w:tcPr>
            <w:tcW w:w="1046" w:type="dxa"/>
            <w:tcBorders>
              <w:bottom w:val="single" w:sz="4" w:space="0" w:color="auto"/>
            </w:tcBorders>
            <w:vAlign w:val="center"/>
          </w:tcPr>
          <w:p w14:paraId="2F3E2719" w14:textId="77777777" w:rsidR="006C3F2D" w:rsidRPr="005F0658" w:rsidRDefault="006C3F2D" w:rsidP="005500AA">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7E6EC8F0" w14:textId="77777777" w:rsidR="006C3F2D" w:rsidRPr="005F0658" w:rsidRDefault="006C3F2D" w:rsidP="005500AA">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7B1F9DBD" w14:textId="77777777" w:rsidR="006C3F2D" w:rsidRPr="005F0658" w:rsidRDefault="006C3F2D" w:rsidP="005500AA">
            <w:pPr>
              <w:pStyle w:val="NoSpacing"/>
              <w:rPr>
                <w:b/>
                <w:sz w:val="24"/>
                <w:szCs w:val="24"/>
              </w:rPr>
            </w:pPr>
            <w:r w:rsidRPr="005F0658">
              <w:rPr>
                <w:sz w:val="24"/>
                <w:szCs w:val="24"/>
              </w:rPr>
              <w:t>3.58</w:t>
            </w:r>
          </w:p>
        </w:tc>
        <w:tc>
          <w:tcPr>
            <w:tcW w:w="1970" w:type="dxa"/>
            <w:tcBorders>
              <w:bottom w:val="single" w:sz="4" w:space="0" w:color="auto"/>
            </w:tcBorders>
            <w:vAlign w:val="center"/>
          </w:tcPr>
          <w:p w14:paraId="06F353ED" w14:textId="77777777" w:rsidR="006C3F2D" w:rsidRPr="005F0658" w:rsidRDefault="006C3F2D" w:rsidP="005500AA">
            <w:pPr>
              <w:pStyle w:val="NoSpacing"/>
              <w:rPr>
                <w:b/>
                <w:sz w:val="24"/>
                <w:szCs w:val="24"/>
              </w:rPr>
            </w:pPr>
            <w:r w:rsidRPr="005F0658">
              <w:rPr>
                <w:sz w:val="24"/>
                <w:szCs w:val="24"/>
              </w:rPr>
              <w:t>0.15 (1)</w:t>
            </w:r>
          </w:p>
        </w:tc>
      </w:tr>
      <w:tr w:rsidR="006C3F2D" w:rsidRPr="005F0658" w14:paraId="0A0788C5" w14:textId="77777777" w:rsidTr="005500AA">
        <w:trPr>
          <w:trHeight w:val="324"/>
        </w:trPr>
        <w:tc>
          <w:tcPr>
            <w:tcW w:w="1418" w:type="dxa"/>
            <w:vMerge w:val="restart"/>
            <w:tcBorders>
              <w:top w:val="single" w:sz="4" w:space="0" w:color="auto"/>
              <w:bottom w:val="nil"/>
            </w:tcBorders>
            <w:vAlign w:val="center"/>
            <w:hideMark/>
          </w:tcPr>
          <w:p w14:paraId="2777DDDB" w14:textId="77777777" w:rsidR="006C3F2D" w:rsidRPr="005F0658" w:rsidRDefault="006C3F2D" w:rsidP="005500AA">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3C86E351" w14:textId="77777777" w:rsidR="006C3F2D" w:rsidRPr="005F0658" w:rsidRDefault="006C3F2D" w:rsidP="005500AA">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1DCB5C37" w14:textId="77777777" w:rsidR="006C3F2D" w:rsidRPr="005F0658" w:rsidRDefault="006C3F2D" w:rsidP="005500AA">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1D9D6FE4" w14:textId="77777777" w:rsidR="006C3F2D" w:rsidRPr="005F0658" w:rsidRDefault="006C3F2D" w:rsidP="005500AA">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3BDA435D" w14:textId="77777777" w:rsidR="006C3F2D" w:rsidRPr="005F0658" w:rsidRDefault="006C3F2D" w:rsidP="005500AA">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3F570FD7" w14:textId="77777777" w:rsidR="006C3F2D" w:rsidRPr="005F0658" w:rsidRDefault="006C3F2D" w:rsidP="005500AA">
            <w:pPr>
              <w:pStyle w:val="NoSpacing"/>
              <w:rPr>
                <w:sz w:val="24"/>
                <w:szCs w:val="24"/>
              </w:rPr>
            </w:pPr>
            <w:r w:rsidRPr="005F0658">
              <w:rPr>
                <w:sz w:val="24"/>
                <w:szCs w:val="24"/>
              </w:rPr>
              <w:t>— (2)</w:t>
            </w:r>
          </w:p>
        </w:tc>
      </w:tr>
      <w:tr w:rsidR="006C3F2D" w:rsidRPr="005F0658" w14:paraId="2DB71635" w14:textId="77777777" w:rsidTr="005500AA">
        <w:trPr>
          <w:trHeight w:val="324"/>
        </w:trPr>
        <w:tc>
          <w:tcPr>
            <w:tcW w:w="1418" w:type="dxa"/>
            <w:vMerge/>
            <w:tcBorders>
              <w:top w:val="nil"/>
              <w:bottom w:val="nil"/>
            </w:tcBorders>
            <w:vAlign w:val="center"/>
          </w:tcPr>
          <w:p w14:paraId="5E16A2FD" w14:textId="77777777" w:rsidR="006C3F2D" w:rsidRPr="005F0658" w:rsidRDefault="006C3F2D" w:rsidP="005500AA">
            <w:pPr>
              <w:pStyle w:val="NoSpacing"/>
              <w:rPr>
                <w:sz w:val="24"/>
                <w:szCs w:val="24"/>
              </w:rPr>
            </w:pPr>
          </w:p>
        </w:tc>
        <w:tc>
          <w:tcPr>
            <w:tcW w:w="2570" w:type="dxa"/>
            <w:gridSpan w:val="2"/>
            <w:tcBorders>
              <w:top w:val="nil"/>
              <w:bottom w:val="nil"/>
            </w:tcBorders>
            <w:vAlign w:val="center"/>
          </w:tcPr>
          <w:p w14:paraId="2577B14F" w14:textId="77777777" w:rsidR="006C3F2D" w:rsidRPr="005F0658" w:rsidRDefault="006C3F2D" w:rsidP="005500AA">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7BD9DEAA" w14:textId="77777777" w:rsidR="006C3F2D" w:rsidRPr="005F0658" w:rsidRDefault="006C3F2D" w:rsidP="005500AA">
            <w:pPr>
              <w:pStyle w:val="NoSpacing"/>
              <w:rPr>
                <w:sz w:val="24"/>
                <w:szCs w:val="24"/>
              </w:rPr>
            </w:pPr>
            <w:r w:rsidRPr="005F0658">
              <w:rPr>
                <w:sz w:val="24"/>
                <w:szCs w:val="24"/>
              </w:rPr>
              <w:t>0.019</w:t>
            </w:r>
          </w:p>
        </w:tc>
        <w:tc>
          <w:tcPr>
            <w:tcW w:w="1034" w:type="dxa"/>
            <w:gridSpan w:val="2"/>
            <w:tcBorders>
              <w:top w:val="nil"/>
              <w:bottom w:val="nil"/>
            </w:tcBorders>
            <w:vAlign w:val="center"/>
          </w:tcPr>
          <w:p w14:paraId="70401E16" w14:textId="77777777" w:rsidR="006C3F2D" w:rsidRPr="005F0658" w:rsidRDefault="006C3F2D" w:rsidP="005500AA">
            <w:pPr>
              <w:pStyle w:val="NoSpacing"/>
              <w:rPr>
                <w:sz w:val="24"/>
                <w:szCs w:val="24"/>
              </w:rPr>
            </w:pPr>
            <w:r w:rsidRPr="005F0658">
              <w:rPr>
                <w:sz w:val="24"/>
                <w:szCs w:val="24"/>
              </w:rPr>
              <w:t>0.016</w:t>
            </w:r>
          </w:p>
        </w:tc>
        <w:tc>
          <w:tcPr>
            <w:tcW w:w="993" w:type="dxa"/>
            <w:tcBorders>
              <w:top w:val="nil"/>
              <w:bottom w:val="nil"/>
            </w:tcBorders>
            <w:vAlign w:val="center"/>
          </w:tcPr>
          <w:p w14:paraId="66CF1545" w14:textId="77777777" w:rsidR="006C3F2D" w:rsidRPr="005F0658" w:rsidRDefault="006C3F2D" w:rsidP="005500AA">
            <w:pPr>
              <w:pStyle w:val="NoSpacing"/>
              <w:rPr>
                <w:sz w:val="24"/>
                <w:szCs w:val="24"/>
              </w:rPr>
            </w:pPr>
            <w:r w:rsidRPr="005F0658">
              <w:rPr>
                <w:sz w:val="24"/>
                <w:szCs w:val="24"/>
              </w:rPr>
              <w:t>0.023</w:t>
            </w:r>
          </w:p>
        </w:tc>
        <w:tc>
          <w:tcPr>
            <w:tcW w:w="2102" w:type="dxa"/>
            <w:gridSpan w:val="3"/>
            <w:tcBorders>
              <w:top w:val="nil"/>
              <w:bottom w:val="nil"/>
            </w:tcBorders>
            <w:vAlign w:val="center"/>
          </w:tcPr>
          <w:p w14:paraId="316FEBD5" w14:textId="77777777" w:rsidR="006C3F2D" w:rsidRPr="005F0658" w:rsidRDefault="006C3F2D" w:rsidP="005500AA">
            <w:pPr>
              <w:pStyle w:val="NoSpacing"/>
              <w:rPr>
                <w:sz w:val="24"/>
                <w:szCs w:val="24"/>
              </w:rPr>
            </w:pPr>
            <w:r w:rsidRPr="005F0658">
              <w:rPr>
                <w:sz w:val="24"/>
                <w:szCs w:val="24"/>
              </w:rPr>
              <w:t>1.00 (2)</w:t>
            </w:r>
          </w:p>
        </w:tc>
      </w:tr>
      <w:tr w:rsidR="006C3F2D" w:rsidRPr="005F0658" w14:paraId="45C566A7" w14:textId="77777777" w:rsidTr="005500AA">
        <w:trPr>
          <w:trHeight w:val="324"/>
        </w:trPr>
        <w:tc>
          <w:tcPr>
            <w:tcW w:w="1418" w:type="dxa"/>
            <w:vMerge/>
            <w:tcBorders>
              <w:top w:val="nil"/>
              <w:bottom w:val="nil"/>
            </w:tcBorders>
            <w:vAlign w:val="center"/>
            <w:hideMark/>
          </w:tcPr>
          <w:p w14:paraId="63DBC233" w14:textId="77777777" w:rsidR="006C3F2D" w:rsidRPr="005F0658" w:rsidRDefault="006C3F2D" w:rsidP="005500AA">
            <w:pPr>
              <w:pStyle w:val="NoSpacing"/>
              <w:rPr>
                <w:sz w:val="24"/>
                <w:szCs w:val="24"/>
              </w:rPr>
            </w:pPr>
          </w:p>
        </w:tc>
        <w:tc>
          <w:tcPr>
            <w:tcW w:w="2570" w:type="dxa"/>
            <w:gridSpan w:val="2"/>
            <w:tcBorders>
              <w:top w:val="nil"/>
              <w:bottom w:val="nil"/>
            </w:tcBorders>
            <w:vAlign w:val="center"/>
            <w:hideMark/>
          </w:tcPr>
          <w:p w14:paraId="00B5FB4B" w14:textId="77777777" w:rsidR="006C3F2D" w:rsidRPr="005F0658" w:rsidRDefault="006C3F2D" w:rsidP="005500AA">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60761AC6" w14:textId="77777777" w:rsidR="006C3F2D" w:rsidRPr="005F0658" w:rsidRDefault="006C3F2D" w:rsidP="005500AA">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2DEE166B" w14:textId="77777777" w:rsidR="006C3F2D" w:rsidRPr="005F0658" w:rsidRDefault="006C3F2D" w:rsidP="005500AA">
            <w:pPr>
              <w:pStyle w:val="NoSpacing"/>
              <w:rPr>
                <w:sz w:val="24"/>
                <w:szCs w:val="24"/>
              </w:rPr>
            </w:pPr>
            <w:r w:rsidRPr="005F0658">
              <w:rPr>
                <w:sz w:val="24"/>
                <w:szCs w:val="24"/>
              </w:rPr>
              <w:t>0.028</w:t>
            </w:r>
          </w:p>
        </w:tc>
        <w:tc>
          <w:tcPr>
            <w:tcW w:w="993" w:type="dxa"/>
            <w:tcBorders>
              <w:top w:val="nil"/>
              <w:bottom w:val="nil"/>
            </w:tcBorders>
            <w:vAlign w:val="center"/>
            <w:hideMark/>
          </w:tcPr>
          <w:p w14:paraId="21DEC8CF" w14:textId="77777777" w:rsidR="006C3F2D" w:rsidRPr="005F0658" w:rsidRDefault="006C3F2D" w:rsidP="005500AA">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7ACA810A" w14:textId="77777777" w:rsidR="006C3F2D" w:rsidRPr="005F0658" w:rsidRDefault="006C3F2D" w:rsidP="005500AA">
            <w:pPr>
              <w:pStyle w:val="NoSpacing"/>
              <w:rPr>
                <w:sz w:val="24"/>
                <w:szCs w:val="24"/>
              </w:rPr>
            </w:pPr>
            <w:r w:rsidRPr="005F0658">
              <w:rPr>
                <w:sz w:val="24"/>
                <w:szCs w:val="24"/>
              </w:rPr>
              <w:t>1.00 (2)</w:t>
            </w:r>
          </w:p>
        </w:tc>
      </w:tr>
      <w:tr w:rsidR="006C3F2D" w:rsidRPr="005F0658" w14:paraId="14CF31C3" w14:textId="77777777" w:rsidTr="005500AA">
        <w:trPr>
          <w:trHeight w:val="324"/>
        </w:trPr>
        <w:tc>
          <w:tcPr>
            <w:tcW w:w="1418" w:type="dxa"/>
            <w:vMerge/>
            <w:tcBorders>
              <w:top w:val="nil"/>
              <w:bottom w:val="single" w:sz="18" w:space="0" w:color="auto"/>
            </w:tcBorders>
            <w:vAlign w:val="center"/>
          </w:tcPr>
          <w:p w14:paraId="40FFDE79" w14:textId="77777777" w:rsidR="006C3F2D" w:rsidRPr="005F0658" w:rsidRDefault="006C3F2D" w:rsidP="005500AA">
            <w:pPr>
              <w:pStyle w:val="NoSpacing"/>
              <w:rPr>
                <w:sz w:val="24"/>
                <w:szCs w:val="24"/>
              </w:rPr>
            </w:pPr>
          </w:p>
        </w:tc>
        <w:tc>
          <w:tcPr>
            <w:tcW w:w="2570" w:type="dxa"/>
            <w:gridSpan w:val="2"/>
            <w:tcBorders>
              <w:top w:val="nil"/>
              <w:bottom w:val="single" w:sz="18" w:space="0" w:color="auto"/>
            </w:tcBorders>
            <w:vAlign w:val="center"/>
          </w:tcPr>
          <w:p w14:paraId="33069E93" w14:textId="77777777" w:rsidR="006C3F2D" w:rsidRPr="005F0658" w:rsidRDefault="006C3F2D" w:rsidP="005500AA">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1FFE4658" w14:textId="77777777" w:rsidR="006C3F2D" w:rsidRPr="005F0658" w:rsidRDefault="006C3F2D" w:rsidP="005500AA">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78DD68BE" w14:textId="77777777" w:rsidR="006C3F2D" w:rsidRPr="005F0658" w:rsidRDefault="006C3F2D" w:rsidP="005500AA">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61084BDD" w14:textId="77777777" w:rsidR="006C3F2D" w:rsidRPr="005F0658" w:rsidRDefault="006C3F2D" w:rsidP="005500AA">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16534D75" w14:textId="77777777" w:rsidR="006C3F2D" w:rsidRPr="005F0658" w:rsidRDefault="006C3F2D" w:rsidP="005500AA">
            <w:pPr>
              <w:pStyle w:val="NoSpacing"/>
              <w:rPr>
                <w:sz w:val="24"/>
                <w:szCs w:val="24"/>
              </w:rPr>
            </w:pPr>
            <w:r w:rsidRPr="005F0658">
              <w:rPr>
                <w:sz w:val="24"/>
                <w:szCs w:val="24"/>
              </w:rPr>
              <w:t>0.52 (1)</w:t>
            </w:r>
          </w:p>
        </w:tc>
      </w:tr>
    </w:tbl>
    <w:p w14:paraId="6BB4B86A" w14:textId="77777777" w:rsidR="006C3F2D" w:rsidRDefault="006C3F2D" w:rsidP="006C3F2D">
      <w:pPr>
        <w:pStyle w:val="NoSpacing"/>
      </w:pPr>
    </w:p>
    <w:p w14:paraId="0F13ABA7" w14:textId="77777777" w:rsidR="006C3F2D" w:rsidRDefault="006C3F2D" w:rsidP="006C3F2D">
      <w:r>
        <w:br w:type="page"/>
      </w:r>
    </w:p>
    <w:p w14:paraId="00ACE3CA" w14:textId="77777777" w:rsidR="006C3F2D" w:rsidRPr="005F0658" w:rsidRDefault="006C3F2D" w:rsidP="006C3F2D">
      <w:pPr>
        <w:pStyle w:val="NoSpacing"/>
        <w:rPr>
          <w:sz w:val="24"/>
          <w:szCs w:val="24"/>
        </w:rPr>
      </w:pPr>
      <w:r w:rsidRPr="005F0658">
        <w:rPr>
          <w:b/>
          <w:bCs/>
          <w:sz w:val="24"/>
          <w:szCs w:val="24"/>
        </w:rPr>
        <w:lastRenderedPageBreak/>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6C3F2D" w:rsidRPr="005F0658" w14:paraId="1CF0AB91" w14:textId="77777777" w:rsidTr="005500AA">
        <w:trPr>
          <w:trHeight w:val="324"/>
        </w:trPr>
        <w:tc>
          <w:tcPr>
            <w:tcW w:w="1428" w:type="dxa"/>
            <w:tcBorders>
              <w:top w:val="single" w:sz="18" w:space="0" w:color="auto"/>
              <w:bottom w:val="single" w:sz="18" w:space="0" w:color="auto"/>
            </w:tcBorders>
            <w:vAlign w:val="center"/>
            <w:hideMark/>
          </w:tcPr>
          <w:p w14:paraId="03AB5FC1" w14:textId="77777777" w:rsidR="006C3F2D" w:rsidRPr="005F0658" w:rsidRDefault="006C3F2D" w:rsidP="005500AA">
            <w:pPr>
              <w:pStyle w:val="NoSpacing"/>
              <w:rPr>
                <w:sz w:val="24"/>
                <w:szCs w:val="24"/>
              </w:rPr>
            </w:pPr>
            <w:r w:rsidRPr="005F0658">
              <w:rPr>
                <w:sz w:val="24"/>
                <w:szCs w:val="24"/>
              </w:rPr>
              <w:t>Outcome variable</w:t>
            </w:r>
          </w:p>
        </w:tc>
        <w:tc>
          <w:tcPr>
            <w:tcW w:w="1926" w:type="dxa"/>
            <w:tcBorders>
              <w:top w:val="single" w:sz="18" w:space="0" w:color="auto"/>
              <w:bottom w:val="single" w:sz="18" w:space="0" w:color="auto"/>
            </w:tcBorders>
            <w:vAlign w:val="center"/>
            <w:hideMark/>
          </w:tcPr>
          <w:p w14:paraId="60851866" w14:textId="77777777" w:rsidR="006C3F2D" w:rsidRPr="005F0658" w:rsidRDefault="006C3F2D" w:rsidP="005500AA">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6D05E99D" w14:textId="77777777" w:rsidR="006C3F2D" w:rsidRPr="005F0658" w:rsidRDefault="006C3F2D" w:rsidP="005500AA">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16E02B7E" w14:textId="77777777" w:rsidR="006C3F2D" w:rsidRPr="005F0658" w:rsidRDefault="006C3F2D" w:rsidP="005500AA">
            <w:pPr>
              <w:pStyle w:val="NoSpacing"/>
              <w:rPr>
                <w:sz w:val="24"/>
                <w:szCs w:val="24"/>
              </w:rPr>
            </w:pPr>
            <w:r w:rsidRPr="005F0658">
              <w:rPr>
                <w:sz w:val="24"/>
                <w:szCs w:val="24"/>
              </w:rPr>
              <w:t>Lower</w:t>
            </w:r>
          </w:p>
          <w:p w14:paraId="30F13334" w14:textId="77777777" w:rsidR="006C3F2D" w:rsidRPr="005F0658" w:rsidRDefault="006C3F2D" w:rsidP="005500AA">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30460EBC" w14:textId="77777777" w:rsidR="006C3F2D" w:rsidRPr="005F0658" w:rsidRDefault="006C3F2D" w:rsidP="005500AA">
            <w:pPr>
              <w:pStyle w:val="NoSpacing"/>
              <w:rPr>
                <w:sz w:val="24"/>
                <w:szCs w:val="24"/>
              </w:rPr>
            </w:pPr>
            <w:r w:rsidRPr="005F0658">
              <w:rPr>
                <w:sz w:val="24"/>
                <w:szCs w:val="24"/>
              </w:rPr>
              <w:t>Upper</w:t>
            </w:r>
          </w:p>
          <w:p w14:paraId="0AB008A8" w14:textId="77777777" w:rsidR="006C3F2D" w:rsidRPr="005F0658" w:rsidRDefault="006C3F2D" w:rsidP="005500AA">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1E48DE04" w14:textId="77777777" w:rsidR="006C3F2D" w:rsidRPr="005F0658" w:rsidRDefault="006C3F2D" w:rsidP="005500AA">
            <w:pPr>
              <w:pStyle w:val="NoSpacing"/>
              <w:rPr>
                <w:sz w:val="24"/>
                <w:szCs w:val="24"/>
              </w:rPr>
            </w:pPr>
            <w:r w:rsidRPr="005F0658">
              <w:rPr>
                <w:sz w:val="24"/>
                <w:szCs w:val="24"/>
              </w:rPr>
              <w:t>Variable</w:t>
            </w:r>
          </w:p>
          <w:p w14:paraId="6C79EFC8" w14:textId="77777777" w:rsidR="006C3F2D" w:rsidRPr="005F0658" w:rsidRDefault="006C3F2D" w:rsidP="005500AA">
            <w:pPr>
              <w:pStyle w:val="NoSpacing"/>
              <w:rPr>
                <w:sz w:val="24"/>
                <w:szCs w:val="24"/>
              </w:rPr>
            </w:pPr>
            <w:r w:rsidRPr="005F0658">
              <w:rPr>
                <w:sz w:val="24"/>
                <w:szCs w:val="24"/>
              </w:rPr>
              <w:t>importance (n)</w:t>
            </w:r>
          </w:p>
        </w:tc>
      </w:tr>
      <w:tr w:rsidR="006C3F2D" w:rsidRPr="005F0658" w14:paraId="5335A898" w14:textId="77777777" w:rsidTr="005500AA">
        <w:trPr>
          <w:trHeight w:val="324"/>
        </w:trPr>
        <w:tc>
          <w:tcPr>
            <w:tcW w:w="1428" w:type="dxa"/>
            <w:vMerge w:val="restart"/>
            <w:tcBorders>
              <w:top w:val="single" w:sz="18" w:space="0" w:color="auto"/>
            </w:tcBorders>
            <w:vAlign w:val="center"/>
          </w:tcPr>
          <w:p w14:paraId="57F2A055" w14:textId="77777777" w:rsidR="006C3F2D" w:rsidRPr="005F0658" w:rsidRDefault="006C3F2D" w:rsidP="005500AA">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11FDC1BC"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18" w:space="0" w:color="auto"/>
            </w:tcBorders>
            <w:vAlign w:val="center"/>
          </w:tcPr>
          <w:p w14:paraId="4EFE0F81" w14:textId="77777777" w:rsidR="006C3F2D" w:rsidRPr="005F0658" w:rsidRDefault="006C3F2D" w:rsidP="005500AA">
            <w:pPr>
              <w:pStyle w:val="NoSpacing"/>
              <w:rPr>
                <w:sz w:val="24"/>
                <w:szCs w:val="24"/>
              </w:rPr>
            </w:pPr>
            <w:r w:rsidRPr="005F0658">
              <w:rPr>
                <w:sz w:val="24"/>
                <w:szCs w:val="24"/>
              </w:rPr>
              <w:t>0.048</w:t>
            </w:r>
          </w:p>
        </w:tc>
        <w:tc>
          <w:tcPr>
            <w:tcW w:w="1415" w:type="dxa"/>
            <w:tcBorders>
              <w:top w:val="single" w:sz="18" w:space="0" w:color="auto"/>
            </w:tcBorders>
            <w:vAlign w:val="center"/>
          </w:tcPr>
          <w:p w14:paraId="03A5A946" w14:textId="77777777" w:rsidR="006C3F2D" w:rsidRPr="005F0658" w:rsidRDefault="006C3F2D" w:rsidP="005500AA">
            <w:pPr>
              <w:pStyle w:val="NoSpacing"/>
              <w:rPr>
                <w:sz w:val="24"/>
                <w:szCs w:val="24"/>
              </w:rPr>
            </w:pPr>
            <w:r w:rsidRPr="005F0658">
              <w:rPr>
                <w:sz w:val="24"/>
                <w:szCs w:val="24"/>
              </w:rPr>
              <w:t>0.03</w:t>
            </w:r>
          </w:p>
        </w:tc>
        <w:tc>
          <w:tcPr>
            <w:tcW w:w="1275" w:type="dxa"/>
            <w:tcBorders>
              <w:top w:val="single" w:sz="18" w:space="0" w:color="auto"/>
            </w:tcBorders>
            <w:vAlign w:val="center"/>
          </w:tcPr>
          <w:p w14:paraId="055B9B01" w14:textId="77777777" w:rsidR="006C3F2D" w:rsidRPr="005F0658" w:rsidRDefault="006C3F2D" w:rsidP="005500AA">
            <w:pPr>
              <w:pStyle w:val="NoSpacing"/>
              <w:rPr>
                <w:sz w:val="24"/>
                <w:szCs w:val="24"/>
              </w:rPr>
            </w:pPr>
            <w:r w:rsidRPr="005F0658">
              <w:rPr>
                <w:sz w:val="24"/>
                <w:szCs w:val="24"/>
              </w:rPr>
              <w:t>0.06</w:t>
            </w:r>
          </w:p>
        </w:tc>
        <w:tc>
          <w:tcPr>
            <w:tcW w:w="2122" w:type="dxa"/>
            <w:tcBorders>
              <w:top w:val="single" w:sz="18" w:space="0" w:color="auto"/>
            </w:tcBorders>
            <w:vAlign w:val="center"/>
          </w:tcPr>
          <w:p w14:paraId="26562E29" w14:textId="77777777" w:rsidR="006C3F2D" w:rsidRPr="005F0658" w:rsidRDefault="006C3F2D" w:rsidP="005500AA">
            <w:pPr>
              <w:pStyle w:val="NoSpacing"/>
              <w:rPr>
                <w:sz w:val="24"/>
                <w:szCs w:val="24"/>
              </w:rPr>
            </w:pPr>
            <w:r w:rsidRPr="005F0658">
              <w:rPr>
                <w:sz w:val="24"/>
                <w:szCs w:val="24"/>
              </w:rPr>
              <w:t>(1)</w:t>
            </w:r>
          </w:p>
        </w:tc>
      </w:tr>
      <w:tr w:rsidR="006C3F2D" w:rsidRPr="005F0658" w14:paraId="3A329749" w14:textId="77777777" w:rsidTr="005500AA">
        <w:trPr>
          <w:trHeight w:val="324"/>
        </w:trPr>
        <w:tc>
          <w:tcPr>
            <w:tcW w:w="1428" w:type="dxa"/>
            <w:vMerge/>
            <w:tcBorders>
              <w:bottom w:val="single" w:sz="4" w:space="0" w:color="auto"/>
            </w:tcBorders>
            <w:vAlign w:val="center"/>
          </w:tcPr>
          <w:p w14:paraId="4C91B6EB" w14:textId="77777777" w:rsidR="006C3F2D" w:rsidRPr="005F0658" w:rsidRDefault="006C3F2D" w:rsidP="005500AA">
            <w:pPr>
              <w:pStyle w:val="NoSpacing"/>
              <w:rPr>
                <w:sz w:val="24"/>
                <w:szCs w:val="24"/>
              </w:rPr>
            </w:pPr>
          </w:p>
        </w:tc>
        <w:tc>
          <w:tcPr>
            <w:tcW w:w="1926" w:type="dxa"/>
            <w:tcBorders>
              <w:bottom w:val="single" w:sz="4" w:space="0" w:color="auto"/>
            </w:tcBorders>
            <w:vAlign w:val="center"/>
          </w:tcPr>
          <w:p w14:paraId="0D233E33" w14:textId="77777777" w:rsidR="006C3F2D" w:rsidRPr="005F0658" w:rsidRDefault="006C3F2D" w:rsidP="005500A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C15E26D" w14:textId="77777777" w:rsidR="006C3F2D" w:rsidRPr="005F0658" w:rsidRDefault="006C3F2D" w:rsidP="005500AA">
            <w:pPr>
              <w:pStyle w:val="NoSpacing"/>
              <w:rPr>
                <w:sz w:val="24"/>
                <w:szCs w:val="24"/>
              </w:rPr>
            </w:pPr>
            <w:r w:rsidRPr="005F0658">
              <w:rPr>
                <w:sz w:val="24"/>
                <w:szCs w:val="24"/>
              </w:rPr>
              <w:t>0.002</w:t>
            </w:r>
          </w:p>
        </w:tc>
        <w:tc>
          <w:tcPr>
            <w:tcW w:w="1415" w:type="dxa"/>
            <w:tcBorders>
              <w:bottom w:val="single" w:sz="4" w:space="0" w:color="auto"/>
            </w:tcBorders>
            <w:vAlign w:val="center"/>
          </w:tcPr>
          <w:p w14:paraId="0E9C3669" w14:textId="77777777" w:rsidR="006C3F2D" w:rsidRPr="005F0658" w:rsidRDefault="006C3F2D" w:rsidP="005500AA">
            <w:pPr>
              <w:pStyle w:val="NoSpacing"/>
              <w:rPr>
                <w:sz w:val="24"/>
                <w:szCs w:val="24"/>
              </w:rPr>
            </w:pPr>
            <w:r w:rsidRPr="005F0658">
              <w:rPr>
                <w:sz w:val="24"/>
                <w:szCs w:val="24"/>
              </w:rPr>
              <w:t>0.001</w:t>
            </w:r>
          </w:p>
        </w:tc>
        <w:tc>
          <w:tcPr>
            <w:tcW w:w="1275" w:type="dxa"/>
            <w:tcBorders>
              <w:bottom w:val="single" w:sz="4" w:space="0" w:color="auto"/>
            </w:tcBorders>
            <w:vAlign w:val="center"/>
          </w:tcPr>
          <w:p w14:paraId="19E00036" w14:textId="77777777" w:rsidR="006C3F2D" w:rsidRPr="005F0658" w:rsidRDefault="006C3F2D" w:rsidP="005500AA">
            <w:pPr>
              <w:pStyle w:val="NoSpacing"/>
              <w:rPr>
                <w:sz w:val="24"/>
                <w:szCs w:val="24"/>
              </w:rPr>
            </w:pPr>
            <w:r w:rsidRPr="005F0658">
              <w:rPr>
                <w:sz w:val="24"/>
                <w:szCs w:val="24"/>
              </w:rPr>
              <w:t>0.002</w:t>
            </w:r>
          </w:p>
        </w:tc>
        <w:tc>
          <w:tcPr>
            <w:tcW w:w="2122" w:type="dxa"/>
            <w:tcBorders>
              <w:bottom w:val="single" w:sz="4" w:space="0" w:color="auto"/>
            </w:tcBorders>
            <w:vAlign w:val="center"/>
          </w:tcPr>
          <w:p w14:paraId="4174D595" w14:textId="77777777" w:rsidR="006C3F2D" w:rsidRPr="005F0658" w:rsidRDefault="006C3F2D" w:rsidP="005500AA">
            <w:pPr>
              <w:pStyle w:val="NoSpacing"/>
              <w:rPr>
                <w:sz w:val="24"/>
                <w:szCs w:val="24"/>
              </w:rPr>
            </w:pPr>
            <w:r w:rsidRPr="005F0658">
              <w:rPr>
                <w:sz w:val="24"/>
                <w:szCs w:val="24"/>
              </w:rPr>
              <w:t>0.98 (1)</w:t>
            </w:r>
          </w:p>
        </w:tc>
      </w:tr>
      <w:tr w:rsidR="006C3F2D" w:rsidRPr="005F0658" w14:paraId="7A034A15" w14:textId="77777777" w:rsidTr="005500AA">
        <w:trPr>
          <w:trHeight w:val="324"/>
        </w:trPr>
        <w:tc>
          <w:tcPr>
            <w:tcW w:w="1428" w:type="dxa"/>
            <w:vMerge w:val="restart"/>
            <w:tcBorders>
              <w:top w:val="single" w:sz="4" w:space="0" w:color="auto"/>
              <w:bottom w:val="single" w:sz="4" w:space="0" w:color="auto"/>
            </w:tcBorders>
            <w:vAlign w:val="center"/>
          </w:tcPr>
          <w:p w14:paraId="41E2A369" w14:textId="77777777" w:rsidR="006C3F2D" w:rsidRPr="005F0658" w:rsidRDefault="006C3F2D" w:rsidP="005500AA">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EA3CF75"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D5A8CF3" w14:textId="77777777" w:rsidR="006C3F2D" w:rsidRPr="005F0658" w:rsidRDefault="006C3F2D" w:rsidP="005500AA">
            <w:pPr>
              <w:pStyle w:val="NoSpacing"/>
              <w:rPr>
                <w:sz w:val="24"/>
                <w:szCs w:val="24"/>
              </w:rPr>
            </w:pPr>
            <w:r w:rsidRPr="005F0658">
              <w:rPr>
                <w:sz w:val="24"/>
                <w:szCs w:val="24"/>
              </w:rPr>
              <w:t>0.076</w:t>
            </w:r>
          </w:p>
        </w:tc>
        <w:tc>
          <w:tcPr>
            <w:tcW w:w="1415" w:type="dxa"/>
            <w:tcBorders>
              <w:top w:val="single" w:sz="4" w:space="0" w:color="auto"/>
              <w:bottom w:val="nil"/>
            </w:tcBorders>
            <w:vAlign w:val="center"/>
          </w:tcPr>
          <w:p w14:paraId="75DE311F" w14:textId="77777777" w:rsidR="006C3F2D" w:rsidRPr="005F0658" w:rsidRDefault="006C3F2D" w:rsidP="005500AA">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680F7336" w14:textId="77777777" w:rsidR="006C3F2D" w:rsidRPr="005F0658" w:rsidRDefault="006C3F2D" w:rsidP="005500AA">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33C3CFAF" w14:textId="77777777" w:rsidR="006C3F2D" w:rsidRPr="005F0658" w:rsidRDefault="006C3F2D" w:rsidP="005500AA">
            <w:pPr>
              <w:pStyle w:val="NoSpacing"/>
              <w:rPr>
                <w:sz w:val="24"/>
                <w:szCs w:val="24"/>
              </w:rPr>
            </w:pPr>
            <w:r w:rsidRPr="005F0658">
              <w:rPr>
                <w:sz w:val="24"/>
                <w:szCs w:val="24"/>
              </w:rPr>
              <w:t>(1)</w:t>
            </w:r>
          </w:p>
        </w:tc>
      </w:tr>
      <w:tr w:rsidR="006C3F2D" w:rsidRPr="005F0658" w14:paraId="3AF6DD9C" w14:textId="77777777" w:rsidTr="005500AA">
        <w:trPr>
          <w:trHeight w:val="324"/>
        </w:trPr>
        <w:tc>
          <w:tcPr>
            <w:tcW w:w="1428" w:type="dxa"/>
            <w:vMerge/>
            <w:tcBorders>
              <w:top w:val="single" w:sz="4" w:space="0" w:color="auto"/>
              <w:bottom w:val="single" w:sz="4" w:space="0" w:color="auto"/>
            </w:tcBorders>
            <w:vAlign w:val="center"/>
          </w:tcPr>
          <w:p w14:paraId="6B3DFBD7"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43F35CD1" w14:textId="77777777" w:rsidR="006C3F2D" w:rsidRPr="005F0658" w:rsidRDefault="006C3F2D" w:rsidP="005500A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6A3CA58D" w14:textId="77777777" w:rsidR="006C3F2D" w:rsidRPr="005F0658" w:rsidRDefault="006C3F2D" w:rsidP="005500AA">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33A7F415" w14:textId="77777777" w:rsidR="006C3F2D" w:rsidRPr="005F0658" w:rsidRDefault="006C3F2D" w:rsidP="005500AA">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D4B85A5" w14:textId="77777777" w:rsidR="006C3F2D" w:rsidRPr="005F0658" w:rsidRDefault="006C3F2D" w:rsidP="005500AA">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6552F7BC" w14:textId="77777777" w:rsidR="006C3F2D" w:rsidRPr="005F0658" w:rsidRDefault="006C3F2D" w:rsidP="005500AA">
            <w:pPr>
              <w:pStyle w:val="NoSpacing"/>
              <w:rPr>
                <w:sz w:val="24"/>
                <w:szCs w:val="24"/>
              </w:rPr>
            </w:pPr>
            <w:r w:rsidRPr="005F0658">
              <w:rPr>
                <w:sz w:val="24"/>
                <w:szCs w:val="24"/>
              </w:rPr>
              <w:t>1.00 (1)</w:t>
            </w:r>
          </w:p>
        </w:tc>
      </w:tr>
      <w:tr w:rsidR="006C3F2D" w:rsidRPr="005F0658" w14:paraId="5BD2EAF2" w14:textId="77777777" w:rsidTr="005500AA">
        <w:trPr>
          <w:trHeight w:val="324"/>
        </w:trPr>
        <w:tc>
          <w:tcPr>
            <w:tcW w:w="1428" w:type="dxa"/>
            <w:vMerge w:val="restart"/>
            <w:tcBorders>
              <w:top w:val="single" w:sz="4" w:space="0" w:color="auto"/>
              <w:bottom w:val="single" w:sz="4" w:space="0" w:color="auto"/>
            </w:tcBorders>
            <w:vAlign w:val="center"/>
          </w:tcPr>
          <w:p w14:paraId="2BA07C3F" w14:textId="77777777" w:rsidR="006C3F2D" w:rsidRPr="005F0658" w:rsidRDefault="006C3F2D" w:rsidP="005500AA">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46CB36CE"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D026655" w14:textId="77777777" w:rsidR="006C3F2D" w:rsidRPr="005F0658" w:rsidRDefault="006C3F2D" w:rsidP="005500AA">
            <w:pPr>
              <w:pStyle w:val="NoSpacing"/>
              <w:rPr>
                <w:sz w:val="24"/>
                <w:szCs w:val="24"/>
              </w:rPr>
            </w:pPr>
            <w:r w:rsidRPr="005F0658">
              <w:rPr>
                <w:sz w:val="24"/>
                <w:szCs w:val="24"/>
              </w:rPr>
              <w:t>0.091</w:t>
            </w:r>
          </w:p>
        </w:tc>
        <w:tc>
          <w:tcPr>
            <w:tcW w:w="1415" w:type="dxa"/>
            <w:tcBorders>
              <w:top w:val="single" w:sz="4" w:space="0" w:color="auto"/>
              <w:bottom w:val="nil"/>
            </w:tcBorders>
            <w:vAlign w:val="center"/>
          </w:tcPr>
          <w:p w14:paraId="601CC17D" w14:textId="77777777" w:rsidR="006C3F2D" w:rsidRPr="005F0658" w:rsidRDefault="006C3F2D" w:rsidP="005500AA">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A37C6EE" w14:textId="77777777" w:rsidR="006C3F2D" w:rsidRPr="005F0658" w:rsidRDefault="006C3F2D" w:rsidP="005500AA">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58D76F3A" w14:textId="77777777" w:rsidR="006C3F2D" w:rsidRPr="005F0658" w:rsidRDefault="006C3F2D" w:rsidP="005500AA">
            <w:pPr>
              <w:pStyle w:val="NoSpacing"/>
              <w:rPr>
                <w:sz w:val="24"/>
                <w:szCs w:val="24"/>
              </w:rPr>
            </w:pPr>
            <w:r w:rsidRPr="005F0658">
              <w:rPr>
                <w:sz w:val="24"/>
                <w:szCs w:val="24"/>
              </w:rPr>
              <w:t>(2)</w:t>
            </w:r>
          </w:p>
        </w:tc>
      </w:tr>
      <w:tr w:rsidR="006C3F2D" w:rsidRPr="005F0658" w14:paraId="2D281AFA" w14:textId="77777777" w:rsidTr="005500AA">
        <w:trPr>
          <w:trHeight w:val="324"/>
        </w:trPr>
        <w:tc>
          <w:tcPr>
            <w:tcW w:w="1428" w:type="dxa"/>
            <w:vMerge/>
            <w:tcBorders>
              <w:top w:val="single" w:sz="4" w:space="0" w:color="auto"/>
              <w:bottom w:val="single" w:sz="4" w:space="0" w:color="auto"/>
            </w:tcBorders>
            <w:vAlign w:val="center"/>
          </w:tcPr>
          <w:p w14:paraId="458C2ED0"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2DECC6CB" w14:textId="77777777" w:rsidR="006C3F2D" w:rsidRPr="005F0658" w:rsidRDefault="006C3F2D" w:rsidP="005500AA">
            <w:pPr>
              <w:pStyle w:val="NoSpacing"/>
              <w:rPr>
                <w:sz w:val="24"/>
                <w:szCs w:val="24"/>
              </w:rPr>
            </w:pPr>
            <w:r w:rsidRPr="005F0658">
              <w:rPr>
                <w:sz w:val="24"/>
                <w:szCs w:val="24"/>
              </w:rPr>
              <w:t>Season (Wet)</w:t>
            </w:r>
          </w:p>
        </w:tc>
        <w:tc>
          <w:tcPr>
            <w:tcW w:w="1190" w:type="dxa"/>
            <w:tcBorders>
              <w:top w:val="nil"/>
              <w:bottom w:val="nil"/>
            </w:tcBorders>
            <w:vAlign w:val="center"/>
          </w:tcPr>
          <w:p w14:paraId="6F931C6E" w14:textId="77777777" w:rsidR="006C3F2D" w:rsidRPr="005F0658" w:rsidRDefault="006C3F2D" w:rsidP="005500AA">
            <w:pPr>
              <w:pStyle w:val="NoSpacing"/>
              <w:rPr>
                <w:sz w:val="24"/>
                <w:szCs w:val="24"/>
              </w:rPr>
            </w:pPr>
            <w:r w:rsidRPr="005F0658">
              <w:rPr>
                <w:sz w:val="24"/>
                <w:szCs w:val="24"/>
              </w:rPr>
              <w:t>-0.002</w:t>
            </w:r>
          </w:p>
        </w:tc>
        <w:tc>
          <w:tcPr>
            <w:tcW w:w="1415" w:type="dxa"/>
            <w:tcBorders>
              <w:top w:val="nil"/>
              <w:bottom w:val="nil"/>
            </w:tcBorders>
            <w:vAlign w:val="center"/>
          </w:tcPr>
          <w:p w14:paraId="79B69B1F" w14:textId="77777777" w:rsidR="006C3F2D" w:rsidRPr="005F0658" w:rsidRDefault="006C3F2D" w:rsidP="005500AA">
            <w:pPr>
              <w:pStyle w:val="NoSpacing"/>
              <w:rPr>
                <w:sz w:val="24"/>
                <w:szCs w:val="24"/>
              </w:rPr>
            </w:pPr>
            <w:r w:rsidRPr="005F0658">
              <w:rPr>
                <w:sz w:val="24"/>
                <w:szCs w:val="24"/>
              </w:rPr>
              <w:t>-0.004</w:t>
            </w:r>
          </w:p>
        </w:tc>
        <w:tc>
          <w:tcPr>
            <w:tcW w:w="1275" w:type="dxa"/>
            <w:tcBorders>
              <w:top w:val="nil"/>
              <w:bottom w:val="nil"/>
            </w:tcBorders>
            <w:vAlign w:val="center"/>
          </w:tcPr>
          <w:p w14:paraId="6D69FB81" w14:textId="77777777" w:rsidR="006C3F2D" w:rsidRPr="005F0658" w:rsidRDefault="006C3F2D" w:rsidP="005500AA">
            <w:pPr>
              <w:pStyle w:val="NoSpacing"/>
              <w:rPr>
                <w:sz w:val="24"/>
                <w:szCs w:val="24"/>
              </w:rPr>
            </w:pPr>
            <w:r w:rsidRPr="005F0658">
              <w:rPr>
                <w:sz w:val="24"/>
                <w:szCs w:val="24"/>
              </w:rPr>
              <w:t>-0.0006</w:t>
            </w:r>
          </w:p>
        </w:tc>
        <w:tc>
          <w:tcPr>
            <w:tcW w:w="2122" w:type="dxa"/>
            <w:tcBorders>
              <w:top w:val="nil"/>
              <w:bottom w:val="nil"/>
            </w:tcBorders>
            <w:vAlign w:val="center"/>
          </w:tcPr>
          <w:p w14:paraId="15E27ED3" w14:textId="77777777" w:rsidR="006C3F2D" w:rsidRPr="005F0658" w:rsidRDefault="006C3F2D" w:rsidP="005500AA">
            <w:pPr>
              <w:pStyle w:val="NoSpacing"/>
              <w:rPr>
                <w:sz w:val="24"/>
                <w:szCs w:val="24"/>
              </w:rPr>
            </w:pPr>
            <w:r w:rsidRPr="005F0658">
              <w:rPr>
                <w:sz w:val="24"/>
                <w:szCs w:val="24"/>
              </w:rPr>
              <w:t>0.73 (1)</w:t>
            </w:r>
          </w:p>
        </w:tc>
      </w:tr>
      <w:tr w:rsidR="006C3F2D" w:rsidRPr="005F0658" w14:paraId="7220D98F" w14:textId="77777777" w:rsidTr="005500AA">
        <w:trPr>
          <w:trHeight w:val="324"/>
        </w:trPr>
        <w:tc>
          <w:tcPr>
            <w:tcW w:w="1428" w:type="dxa"/>
            <w:vMerge/>
            <w:tcBorders>
              <w:top w:val="single" w:sz="4" w:space="0" w:color="auto"/>
              <w:bottom w:val="single" w:sz="4" w:space="0" w:color="auto"/>
            </w:tcBorders>
            <w:vAlign w:val="center"/>
          </w:tcPr>
          <w:p w14:paraId="769FB6BE"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683293A1" w14:textId="77777777" w:rsidR="006C3F2D" w:rsidRPr="005F0658" w:rsidRDefault="006C3F2D" w:rsidP="005500A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77566406" w14:textId="77777777" w:rsidR="006C3F2D" w:rsidRPr="005F0658" w:rsidRDefault="006C3F2D" w:rsidP="005500AA">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8482088" w14:textId="77777777" w:rsidR="006C3F2D" w:rsidRPr="005F0658" w:rsidRDefault="006C3F2D" w:rsidP="005500AA">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1214DFE5" w14:textId="77777777" w:rsidR="006C3F2D" w:rsidRPr="005F0658" w:rsidRDefault="006C3F2D" w:rsidP="005500AA">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45DE098A" w14:textId="77777777" w:rsidR="006C3F2D" w:rsidRPr="005F0658" w:rsidRDefault="006C3F2D" w:rsidP="005500AA">
            <w:pPr>
              <w:pStyle w:val="NoSpacing"/>
              <w:rPr>
                <w:sz w:val="24"/>
                <w:szCs w:val="24"/>
              </w:rPr>
            </w:pPr>
            <w:r w:rsidRPr="005F0658">
              <w:rPr>
                <w:sz w:val="24"/>
                <w:szCs w:val="24"/>
              </w:rPr>
              <w:t>0.2 (1)</w:t>
            </w:r>
          </w:p>
        </w:tc>
      </w:tr>
      <w:tr w:rsidR="006C3F2D" w:rsidRPr="005F0658" w14:paraId="7C4C2747" w14:textId="77777777" w:rsidTr="005500AA">
        <w:trPr>
          <w:trHeight w:val="324"/>
        </w:trPr>
        <w:tc>
          <w:tcPr>
            <w:tcW w:w="1428" w:type="dxa"/>
            <w:vMerge w:val="restart"/>
            <w:tcBorders>
              <w:top w:val="single" w:sz="4" w:space="0" w:color="auto"/>
              <w:bottom w:val="nil"/>
            </w:tcBorders>
            <w:vAlign w:val="center"/>
          </w:tcPr>
          <w:p w14:paraId="71472866" w14:textId="77777777" w:rsidR="006C3F2D" w:rsidRPr="005F0658" w:rsidRDefault="006C3F2D" w:rsidP="005500AA">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51E5CF02"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843669A" w14:textId="77777777" w:rsidR="006C3F2D" w:rsidRPr="005F0658" w:rsidRDefault="006C3F2D" w:rsidP="005500AA">
            <w:pPr>
              <w:pStyle w:val="NoSpacing"/>
              <w:rPr>
                <w:sz w:val="24"/>
                <w:szCs w:val="24"/>
              </w:rPr>
            </w:pPr>
            <w:r w:rsidRPr="005F0658">
              <w:rPr>
                <w:sz w:val="24"/>
                <w:szCs w:val="24"/>
              </w:rPr>
              <w:t>0.057</w:t>
            </w:r>
          </w:p>
        </w:tc>
        <w:tc>
          <w:tcPr>
            <w:tcW w:w="1415" w:type="dxa"/>
            <w:tcBorders>
              <w:top w:val="single" w:sz="4" w:space="0" w:color="auto"/>
              <w:bottom w:val="nil"/>
            </w:tcBorders>
            <w:vAlign w:val="center"/>
          </w:tcPr>
          <w:p w14:paraId="4CC40AD8" w14:textId="77777777" w:rsidR="006C3F2D" w:rsidRPr="005F0658" w:rsidRDefault="006C3F2D" w:rsidP="005500AA">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17E0E5B3" w14:textId="77777777" w:rsidR="006C3F2D" w:rsidRPr="005F0658" w:rsidRDefault="006C3F2D" w:rsidP="005500AA">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29D8C6B7" w14:textId="77777777" w:rsidR="006C3F2D" w:rsidRPr="005F0658" w:rsidRDefault="006C3F2D" w:rsidP="005500AA">
            <w:pPr>
              <w:pStyle w:val="NoSpacing"/>
              <w:rPr>
                <w:sz w:val="24"/>
                <w:szCs w:val="24"/>
              </w:rPr>
            </w:pPr>
            <w:r w:rsidRPr="005F0658">
              <w:rPr>
                <w:sz w:val="24"/>
                <w:szCs w:val="24"/>
              </w:rPr>
              <w:t>(1)</w:t>
            </w:r>
          </w:p>
        </w:tc>
      </w:tr>
      <w:tr w:rsidR="006C3F2D" w:rsidRPr="005F0658" w14:paraId="56AE3D83" w14:textId="77777777" w:rsidTr="005500AA">
        <w:trPr>
          <w:trHeight w:val="324"/>
        </w:trPr>
        <w:tc>
          <w:tcPr>
            <w:tcW w:w="1428" w:type="dxa"/>
            <w:vMerge/>
            <w:tcBorders>
              <w:top w:val="nil"/>
              <w:bottom w:val="single" w:sz="18" w:space="0" w:color="auto"/>
            </w:tcBorders>
            <w:vAlign w:val="center"/>
          </w:tcPr>
          <w:p w14:paraId="108BD5F8" w14:textId="77777777" w:rsidR="006C3F2D" w:rsidRPr="005F0658" w:rsidRDefault="006C3F2D" w:rsidP="005500AA">
            <w:pPr>
              <w:pStyle w:val="NoSpacing"/>
              <w:rPr>
                <w:sz w:val="24"/>
                <w:szCs w:val="24"/>
              </w:rPr>
            </w:pPr>
          </w:p>
        </w:tc>
        <w:tc>
          <w:tcPr>
            <w:tcW w:w="1926" w:type="dxa"/>
            <w:tcBorders>
              <w:top w:val="nil"/>
              <w:bottom w:val="single" w:sz="18" w:space="0" w:color="auto"/>
            </w:tcBorders>
            <w:vAlign w:val="center"/>
          </w:tcPr>
          <w:p w14:paraId="5F9C3248" w14:textId="77777777" w:rsidR="006C3F2D" w:rsidRPr="005F0658" w:rsidRDefault="006C3F2D" w:rsidP="005500AA">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0641CDED" w14:textId="77777777" w:rsidR="006C3F2D" w:rsidRPr="005F0658" w:rsidRDefault="006C3F2D" w:rsidP="005500AA">
            <w:pPr>
              <w:pStyle w:val="NoSpacing"/>
              <w:rPr>
                <w:sz w:val="24"/>
                <w:szCs w:val="24"/>
              </w:rPr>
            </w:pPr>
            <w:r w:rsidRPr="005F0658">
              <w:rPr>
                <w:sz w:val="24"/>
                <w:szCs w:val="24"/>
              </w:rPr>
              <w:t>0.00024</w:t>
            </w:r>
          </w:p>
        </w:tc>
        <w:tc>
          <w:tcPr>
            <w:tcW w:w="1415" w:type="dxa"/>
            <w:tcBorders>
              <w:top w:val="nil"/>
              <w:bottom w:val="single" w:sz="18" w:space="0" w:color="auto"/>
            </w:tcBorders>
            <w:vAlign w:val="center"/>
          </w:tcPr>
          <w:p w14:paraId="2585A171" w14:textId="77777777" w:rsidR="006C3F2D" w:rsidRPr="005F0658" w:rsidRDefault="006C3F2D" w:rsidP="005500AA">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128F2333" w14:textId="77777777" w:rsidR="006C3F2D" w:rsidRPr="005F0658" w:rsidRDefault="006C3F2D" w:rsidP="005500AA">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18462961" w14:textId="77777777" w:rsidR="006C3F2D" w:rsidRPr="005F0658" w:rsidRDefault="006C3F2D" w:rsidP="005500AA">
            <w:pPr>
              <w:pStyle w:val="NoSpacing"/>
              <w:rPr>
                <w:sz w:val="24"/>
                <w:szCs w:val="24"/>
              </w:rPr>
            </w:pPr>
            <w:r w:rsidRPr="005F0658">
              <w:rPr>
                <w:sz w:val="24"/>
                <w:szCs w:val="24"/>
              </w:rPr>
              <w:t>0.86 (1)</w:t>
            </w:r>
          </w:p>
        </w:tc>
      </w:tr>
      <w:tr w:rsidR="006C3F2D" w:rsidRPr="005F0658" w14:paraId="28245518" w14:textId="77777777" w:rsidTr="005500AA">
        <w:trPr>
          <w:trHeight w:val="324"/>
        </w:trPr>
        <w:tc>
          <w:tcPr>
            <w:tcW w:w="1428" w:type="dxa"/>
            <w:vMerge w:val="restart"/>
            <w:tcBorders>
              <w:top w:val="single" w:sz="18" w:space="0" w:color="auto"/>
            </w:tcBorders>
            <w:vAlign w:val="center"/>
          </w:tcPr>
          <w:p w14:paraId="757AAB2B" w14:textId="77777777" w:rsidR="006C3F2D" w:rsidRPr="005F0658" w:rsidRDefault="006C3F2D" w:rsidP="005500AA">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7E0595FD"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18" w:space="0" w:color="auto"/>
            </w:tcBorders>
            <w:vAlign w:val="center"/>
          </w:tcPr>
          <w:p w14:paraId="37581767" w14:textId="77777777" w:rsidR="006C3F2D" w:rsidRPr="005F0658" w:rsidRDefault="006C3F2D" w:rsidP="005500AA">
            <w:pPr>
              <w:pStyle w:val="NoSpacing"/>
              <w:rPr>
                <w:sz w:val="24"/>
                <w:szCs w:val="24"/>
              </w:rPr>
            </w:pPr>
            <w:r w:rsidRPr="005F0658">
              <w:rPr>
                <w:sz w:val="24"/>
                <w:szCs w:val="24"/>
              </w:rPr>
              <w:t>0.12</w:t>
            </w:r>
          </w:p>
        </w:tc>
        <w:tc>
          <w:tcPr>
            <w:tcW w:w="1415" w:type="dxa"/>
            <w:tcBorders>
              <w:top w:val="single" w:sz="18" w:space="0" w:color="auto"/>
            </w:tcBorders>
            <w:vAlign w:val="center"/>
          </w:tcPr>
          <w:p w14:paraId="49869412" w14:textId="77777777" w:rsidR="006C3F2D" w:rsidRPr="005F0658" w:rsidRDefault="006C3F2D" w:rsidP="005500AA">
            <w:pPr>
              <w:pStyle w:val="NoSpacing"/>
              <w:rPr>
                <w:sz w:val="24"/>
                <w:szCs w:val="24"/>
              </w:rPr>
            </w:pPr>
            <w:r w:rsidRPr="005F0658">
              <w:rPr>
                <w:sz w:val="24"/>
                <w:szCs w:val="24"/>
              </w:rPr>
              <w:t>0.1</w:t>
            </w:r>
          </w:p>
        </w:tc>
        <w:tc>
          <w:tcPr>
            <w:tcW w:w="1275" w:type="dxa"/>
            <w:tcBorders>
              <w:top w:val="single" w:sz="18" w:space="0" w:color="auto"/>
            </w:tcBorders>
            <w:vAlign w:val="center"/>
          </w:tcPr>
          <w:p w14:paraId="4AEB6595" w14:textId="77777777" w:rsidR="006C3F2D" w:rsidRPr="005F0658" w:rsidRDefault="006C3F2D" w:rsidP="005500AA">
            <w:pPr>
              <w:pStyle w:val="NoSpacing"/>
              <w:rPr>
                <w:sz w:val="24"/>
                <w:szCs w:val="24"/>
              </w:rPr>
            </w:pPr>
            <w:r w:rsidRPr="005F0658">
              <w:rPr>
                <w:sz w:val="24"/>
                <w:szCs w:val="24"/>
              </w:rPr>
              <w:t>0.2</w:t>
            </w:r>
          </w:p>
        </w:tc>
        <w:tc>
          <w:tcPr>
            <w:tcW w:w="2122" w:type="dxa"/>
            <w:tcBorders>
              <w:top w:val="single" w:sz="18" w:space="0" w:color="auto"/>
            </w:tcBorders>
            <w:vAlign w:val="center"/>
          </w:tcPr>
          <w:p w14:paraId="43A4E650" w14:textId="77777777" w:rsidR="006C3F2D" w:rsidRPr="005F0658" w:rsidRDefault="006C3F2D" w:rsidP="005500AA">
            <w:pPr>
              <w:pStyle w:val="NoSpacing"/>
              <w:rPr>
                <w:sz w:val="24"/>
                <w:szCs w:val="24"/>
              </w:rPr>
            </w:pPr>
            <w:r w:rsidRPr="005F0658">
              <w:rPr>
                <w:sz w:val="24"/>
                <w:szCs w:val="24"/>
              </w:rPr>
              <w:t>(2)</w:t>
            </w:r>
          </w:p>
        </w:tc>
      </w:tr>
      <w:tr w:rsidR="006C3F2D" w:rsidRPr="005F0658" w14:paraId="74A43694" w14:textId="77777777" w:rsidTr="005500AA">
        <w:trPr>
          <w:trHeight w:val="324"/>
        </w:trPr>
        <w:tc>
          <w:tcPr>
            <w:tcW w:w="1428" w:type="dxa"/>
            <w:vMerge/>
            <w:vAlign w:val="center"/>
          </w:tcPr>
          <w:p w14:paraId="14E13EE1" w14:textId="77777777" w:rsidR="006C3F2D" w:rsidRPr="005F0658" w:rsidRDefault="006C3F2D" w:rsidP="005500AA">
            <w:pPr>
              <w:pStyle w:val="NoSpacing"/>
              <w:rPr>
                <w:sz w:val="24"/>
                <w:szCs w:val="24"/>
              </w:rPr>
            </w:pPr>
          </w:p>
        </w:tc>
        <w:tc>
          <w:tcPr>
            <w:tcW w:w="1926" w:type="dxa"/>
            <w:vAlign w:val="center"/>
          </w:tcPr>
          <w:p w14:paraId="20360A51" w14:textId="77777777" w:rsidR="006C3F2D" w:rsidRPr="005F0658" w:rsidRDefault="006C3F2D" w:rsidP="005500AA">
            <w:pPr>
              <w:pStyle w:val="NoSpacing"/>
              <w:rPr>
                <w:sz w:val="24"/>
                <w:szCs w:val="24"/>
              </w:rPr>
            </w:pPr>
            <w:r w:rsidRPr="005F0658">
              <w:rPr>
                <w:sz w:val="24"/>
                <w:szCs w:val="24"/>
              </w:rPr>
              <w:t>Season (Wet)</w:t>
            </w:r>
          </w:p>
        </w:tc>
        <w:tc>
          <w:tcPr>
            <w:tcW w:w="1190" w:type="dxa"/>
            <w:vAlign w:val="center"/>
          </w:tcPr>
          <w:p w14:paraId="54369154" w14:textId="77777777" w:rsidR="006C3F2D" w:rsidRPr="005F0658" w:rsidRDefault="006C3F2D" w:rsidP="005500AA">
            <w:pPr>
              <w:pStyle w:val="NoSpacing"/>
              <w:rPr>
                <w:sz w:val="24"/>
                <w:szCs w:val="24"/>
              </w:rPr>
            </w:pPr>
            <w:r w:rsidRPr="005F0658">
              <w:rPr>
                <w:sz w:val="24"/>
                <w:szCs w:val="24"/>
              </w:rPr>
              <w:t>0.0055</w:t>
            </w:r>
          </w:p>
        </w:tc>
        <w:tc>
          <w:tcPr>
            <w:tcW w:w="1415" w:type="dxa"/>
            <w:vAlign w:val="center"/>
          </w:tcPr>
          <w:p w14:paraId="4C721D6E" w14:textId="77777777" w:rsidR="006C3F2D" w:rsidRPr="005F0658" w:rsidRDefault="006C3F2D" w:rsidP="005500AA">
            <w:pPr>
              <w:pStyle w:val="NoSpacing"/>
              <w:rPr>
                <w:sz w:val="24"/>
                <w:szCs w:val="24"/>
              </w:rPr>
            </w:pPr>
            <w:r w:rsidRPr="005F0658">
              <w:rPr>
                <w:sz w:val="24"/>
                <w:szCs w:val="24"/>
              </w:rPr>
              <w:t>-0.0004</w:t>
            </w:r>
          </w:p>
        </w:tc>
        <w:tc>
          <w:tcPr>
            <w:tcW w:w="1275" w:type="dxa"/>
            <w:vAlign w:val="center"/>
          </w:tcPr>
          <w:p w14:paraId="50DFDD9A" w14:textId="77777777" w:rsidR="006C3F2D" w:rsidRPr="005F0658" w:rsidRDefault="006C3F2D" w:rsidP="005500AA">
            <w:pPr>
              <w:pStyle w:val="NoSpacing"/>
              <w:rPr>
                <w:sz w:val="24"/>
                <w:szCs w:val="24"/>
              </w:rPr>
            </w:pPr>
            <w:r w:rsidRPr="005F0658">
              <w:rPr>
                <w:sz w:val="24"/>
                <w:szCs w:val="24"/>
              </w:rPr>
              <w:t>0.01</w:t>
            </w:r>
          </w:p>
        </w:tc>
        <w:tc>
          <w:tcPr>
            <w:tcW w:w="2122" w:type="dxa"/>
            <w:vAlign w:val="center"/>
          </w:tcPr>
          <w:p w14:paraId="37453237" w14:textId="77777777" w:rsidR="006C3F2D" w:rsidRPr="005F0658" w:rsidRDefault="006C3F2D" w:rsidP="005500AA">
            <w:pPr>
              <w:pStyle w:val="NoSpacing"/>
              <w:rPr>
                <w:sz w:val="24"/>
                <w:szCs w:val="24"/>
              </w:rPr>
            </w:pPr>
            <w:r w:rsidRPr="005F0658">
              <w:rPr>
                <w:sz w:val="24"/>
                <w:szCs w:val="24"/>
              </w:rPr>
              <w:t>0.78 (1)</w:t>
            </w:r>
          </w:p>
        </w:tc>
      </w:tr>
      <w:tr w:rsidR="006C3F2D" w:rsidRPr="005F0658" w14:paraId="2B8A0F2B" w14:textId="77777777" w:rsidTr="005500AA">
        <w:trPr>
          <w:trHeight w:val="324"/>
        </w:trPr>
        <w:tc>
          <w:tcPr>
            <w:tcW w:w="1428" w:type="dxa"/>
            <w:vMerge/>
            <w:tcBorders>
              <w:bottom w:val="single" w:sz="4" w:space="0" w:color="auto"/>
            </w:tcBorders>
            <w:vAlign w:val="center"/>
          </w:tcPr>
          <w:p w14:paraId="5ACEBA5C" w14:textId="77777777" w:rsidR="006C3F2D" w:rsidRPr="005F0658" w:rsidRDefault="006C3F2D" w:rsidP="005500AA">
            <w:pPr>
              <w:pStyle w:val="NoSpacing"/>
              <w:rPr>
                <w:sz w:val="24"/>
                <w:szCs w:val="24"/>
              </w:rPr>
            </w:pPr>
          </w:p>
        </w:tc>
        <w:tc>
          <w:tcPr>
            <w:tcW w:w="1926" w:type="dxa"/>
            <w:tcBorders>
              <w:bottom w:val="single" w:sz="4" w:space="0" w:color="auto"/>
            </w:tcBorders>
            <w:vAlign w:val="center"/>
          </w:tcPr>
          <w:p w14:paraId="47D03928" w14:textId="77777777" w:rsidR="006C3F2D" w:rsidRPr="005F0658" w:rsidRDefault="006C3F2D" w:rsidP="005500A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A2D964A" w14:textId="77777777" w:rsidR="006C3F2D" w:rsidRPr="005F0658" w:rsidRDefault="006C3F2D" w:rsidP="005500AA">
            <w:pPr>
              <w:pStyle w:val="NoSpacing"/>
              <w:rPr>
                <w:sz w:val="24"/>
                <w:szCs w:val="24"/>
              </w:rPr>
            </w:pPr>
            <w:r w:rsidRPr="005F0658">
              <w:rPr>
                <w:sz w:val="24"/>
                <w:szCs w:val="24"/>
              </w:rPr>
              <w:t>-0.0008</w:t>
            </w:r>
          </w:p>
        </w:tc>
        <w:tc>
          <w:tcPr>
            <w:tcW w:w="1415" w:type="dxa"/>
            <w:tcBorders>
              <w:bottom w:val="single" w:sz="4" w:space="0" w:color="auto"/>
            </w:tcBorders>
            <w:vAlign w:val="center"/>
          </w:tcPr>
          <w:p w14:paraId="61EB57CB" w14:textId="77777777" w:rsidR="006C3F2D" w:rsidRPr="005F0658" w:rsidRDefault="006C3F2D" w:rsidP="005500AA">
            <w:pPr>
              <w:pStyle w:val="NoSpacing"/>
              <w:rPr>
                <w:sz w:val="24"/>
                <w:szCs w:val="24"/>
              </w:rPr>
            </w:pPr>
            <w:r w:rsidRPr="005F0658">
              <w:rPr>
                <w:sz w:val="24"/>
                <w:szCs w:val="24"/>
              </w:rPr>
              <w:t>-0.001</w:t>
            </w:r>
          </w:p>
        </w:tc>
        <w:tc>
          <w:tcPr>
            <w:tcW w:w="1275" w:type="dxa"/>
            <w:tcBorders>
              <w:bottom w:val="single" w:sz="4" w:space="0" w:color="auto"/>
            </w:tcBorders>
            <w:vAlign w:val="center"/>
          </w:tcPr>
          <w:p w14:paraId="1C93E874" w14:textId="77777777" w:rsidR="006C3F2D" w:rsidRPr="005F0658" w:rsidRDefault="006C3F2D" w:rsidP="005500AA">
            <w:pPr>
              <w:pStyle w:val="NoSpacing"/>
              <w:rPr>
                <w:sz w:val="24"/>
                <w:szCs w:val="24"/>
              </w:rPr>
            </w:pPr>
            <w:r w:rsidRPr="005F0658">
              <w:rPr>
                <w:sz w:val="24"/>
                <w:szCs w:val="24"/>
              </w:rPr>
              <w:t>0.000003</w:t>
            </w:r>
          </w:p>
        </w:tc>
        <w:tc>
          <w:tcPr>
            <w:tcW w:w="2122" w:type="dxa"/>
            <w:tcBorders>
              <w:bottom w:val="single" w:sz="4" w:space="0" w:color="auto"/>
            </w:tcBorders>
            <w:vAlign w:val="center"/>
          </w:tcPr>
          <w:p w14:paraId="71497E95" w14:textId="77777777" w:rsidR="006C3F2D" w:rsidRPr="005F0658" w:rsidRDefault="006C3F2D" w:rsidP="005500AA">
            <w:pPr>
              <w:pStyle w:val="NoSpacing"/>
              <w:rPr>
                <w:sz w:val="24"/>
                <w:szCs w:val="24"/>
              </w:rPr>
            </w:pPr>
            <w:r w:rsidRPr="005F0658">
              <w:rPr>
                <w:sz w:val="24"/>
                <w:szCs w:val="24"/>
              </w:rPr>
              <w:t>0.11 (1)</w:t>
            </w:r>
          </w:p>
        </w:tc>
      </w:tr>
      <w:tr w:rsidR="006C3F2D" w:rsidRPr="005F0658" w14:paraId="21C4EBD7" w14:textId="77777777" w:rsidTr="005500AA">
        <w:trPr>
          <w:trHeight w:val="324"/>
        </w:trPr>
        <w:tc>
          <w:tcPr>
            <w:tcW w:w="1428" w:type="dxa"/>
            <w:vMerge w:val="restart"/>
            <w:tcBorders>
              <w:top w:val="single" w:sz="4" w:space="0" w:color="auto"/>
              <w:bottom w:val="nil"/>
            </w:tcBorders>
            <w:vAlign w:val="center"/>
          </w:tcPr>
          <w:p w14:paraId="6A74B3D1" w14:textId="77777777" w:rsidR="006C3F2D" w:rsidRPr="005F0658" w:rsidRDefault="006C3F2D" w:rsidP="005500AA">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1A2358E8"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916790C" w14:textId="77777777" w:rsidR="006C3F2D" w:rsidRPr="005F0658" w:rsidRDefault="006C3F2D" w:rsidP="005500AA">
            <w:pPr>
              <w:pStyle w:val="NoSpacing"/>
              <w:rPr>
                <w:sz w:val="24"/>
                <w:szCs w:val="24"/>
              </w:rPr>
            </w:pPr>
            <w:r w:rsidRPr="005F0658">
              <w:rPr>
                <w:sz w:val="24"/>
                <w:szCs w:val="24"/>
              </w:rPr>
              <w:t>0.12</w:t>
            </w:r>
          </w:p>
        </w:tc>
        <w:tc>
          <w:tcPr>
            <w:tcW w:w="1415" w:type="dxa"/>
            <w:tcBorders>
              <w:top w:val="single" w:sz="4" w:space="0" w:color="auto"/>
              <w:bottom w:val="nil"/>
            </w:tcBorders>
            <w:vAlign w:val="center"/>
          </w:tcPr>
          <w:p w14:paraId="4E2EA71D" w14:textId="77777777" w:rsidR="006C3F2D" w:rsidRPr="005F0658" w:rsidRDefault="006C3F2D" w:rsidP="005500AA">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6ECDD0A2" w14:textId="77777777" w:rsidR="006C3F2D" w:rsidRPr="005F0658" w:rsidRDefault="006C3F2D" w:rsidP="005500AA">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68C9D388" w14:textId="77777777" w:rsidR="006C3F2D" w:rsidRPr="005F0658" w:rsidRDefault="006C3F2D" w:rsidP="005500AA">
            <w:pPr>
              <w:pStyle w:val="NoSpacing"/>
              <w:rPr>
                <w:sz w:val="24"/>
                <w:szCs w:val="24"/>
              </w:rPr>
            </w:pPr>
            <w:r w:rsidRPr="005F0658">
              <w:rPr>
                <w:sz w:val="24"/>
                <w:szCs w:val="24"/>
              </w:rPr>
              <w:t>(4)</w:t>
            </w:r>
          </w:p>
        </w:tc>
      </w:tr>
      <w:tr w:rsidR="006C3F2D" w:rsidRPr="005F0658" w14:paraId="1F3EA3BC" w14:textId="77777777" w:rsidTr="005500AA">
        <w:trPr>
          <w:trHeight w:val="324"/>
        </w:trPr>
        <w:tc>
          <w:tcPr>
            <w:tcW w:w="1428" w:type="dxa"/>
            <w:vMerge/>
            <w:tcBorders>
              <w:top w:val="nil"/>
              <w:bottom w:val="nil"/>
            </w:tcBorders>
            <w:vAlign w:val="center"/>
          </w:tcPr>
          <w:p w14:paraId="1A984C02"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5FA8A558" w14:textId="77777777" w:rsidR="006C3F2D" w:rsidRPr="005F0658" w:rsidRDefault="006C3F2D" w:rsidP="005500AA">
            <w:pPr>
              <w:pStyle w:val="NoSpacing"/>
              <w:rPr>
                <w:sz w:val="24"/>
                <w:szCs w:val="24"/>
              </w:rPr>
            </w:pPr>
            <w:r w:rsidRPr="005F0658">
              <w:rPr>
                <w:sz w:val="24"/>
                <w:szCs w:val="24"/>
              </w:rPr>
              <w:t>Season (Wet)</w:t>
            </w:r>
          </w:p>
        </w:tc>
        <w:tc>
          <w:tcPr>
            <w:tcW w:w="1190" w:type="dxa"/>
            <w:tcBorders>
              <w:top w:val="nil"/>
              <w:bottom w:val="nil"/>
            </w:tcBorders>
            <w:vAlign w:val="center"/>
          </w:tcPr>
          <w:p w14:paraId="63DBF8C8" w14:textId="77777777" w:rsidR="006C3F2D" w:rsidRPr="005F0658" w:rsidRDefault="006C3F2D" w:rsidP="005500AA">
            <w:pPr>
              <w:pStyle w:val="NoSpacing"/>
              <w:rPr>
                <w:sz w:val="24"/>
                <w:szCs w:val="24"/>
              </w:rPr>
            </w:pPr>
            <w:r w:rsidRPr="005F0658">
              <w:rPr>
                <w:sz w:val="24"/>
                <w:szCs w:val="24"/>
              </w:rPr>
              <w:t>-0.0002</w:t>
            </w:r>
          </w:p>
        </w:tc>
        <w:tc>
          <w:tcPr>
            <w:tcW w:w="1415" w:type="dxa"/>
            <w:tcBorders>
              <w:top w:val="nil"/>
              <w:bottom w:val="nil"/>
            </w:tcBorders>
            <w:vAlign w:val="center"/>
          </w:tcPr>
          <w:p w14:paraId="08E40C5E" w14:textId="77777777" w:rsidR="006C3F2D" w:rsidRPr="005F0658" w:rsidRDefault="006C3F2D" w:rsidP="005500AA">
            <w:pPr>
              <w:pStyle w:val="NoSpacing"/>
              <w:rPr>
                <w:sz w:val="24"/>
                <w:szCs w:val="24"/>
              </w:rPr>
            </w:pPr>
            <w:r w:rsidRPr="005F0658">
              <w:rPr>
                <w:sz w:val="24"/>
                <w:szCs w:val="24"/>
              </w:rPr>
              <w:t>-0.006</w:t>
            </w:r>
          </w:p>
        </w:tc>
        <w:tc>
          <w:tcPr>
            <w:tcW w:w="1275" w:type="dxa"/>
            <w:tcBorders>
              <w:top w:val="nil"/>
              <w:bottom w:val="nil"/>
            </w:tcBorders>
            <w:vAlign w:val="center"/>
          </w:tcPr>
          <w:p w14:paraId="2FBB215B" w14:textId="77777777" w:rsidR="006C3F2D" w:rsidRPr="005F0658" w:rsidRDefault="006C3F2D" w:rsidP="005500AA">
            <w:pPr>
              <w:pStyle w:val="NoSpacing"/>
              <w:rPr>
                <w:sz w:val="24"/>
                <w:szCs w:val="24"/>
              </w:rPr>
            </w:pPr>
            <w:r w:rsidRPr="005F0658">
              <w:rPr>
                <w:sz w:val="24"/>
                <w:szCs w:val="24"/>
              </w:rPr>
              <w:t>0.006</w:t>
            </w:r>
          </w:p>
        </w:tc>
        <w:tc>
          <w:tcPr>
            <w:tcW w:w="2122" w:type="dxa"/>
            <w:tcBorders>
              <w:top w:val="nil"/>
              <w:bottom w:val="nil"/>
            </w:tcBorders>
            <w:vAlign w:val="center"/>
          </w:tcPr>
          <w:p w14:paraId="38FB642B" w14:textId="77777777" w:rsidR="006C3F2D" w:rsidRPr="005F0658" w:rsidRDefault="006C3F2D" w:rsidP="005500AA">
            <w:pPr>
              <w:pStyle w:val="NoSpacing"/>
              <w:rPr>
                <w:sz w:val="24"/>
                <w:szCs w:val="24"/>
              </w:rPr>
            </w:pPr>
            <w:r w:rsidRPr="005F0658">
              <w:rPr>
                <w:sz w:val="24"/>
                <w:szCs w:val="24"/>
              </w:rPr>
              <w:t>0.59 (1)</w:t>
            </w:r>
          </w:p>
        </w:tc>
      </w:tr>
      <w:tr w:rsidR="006C3F2D" w:rsidRPr="005F0658" w14:paraId="18127CE8" w14:textId="77777777" w:rsidTr="005500AA">
        <w:trPr>
          <w:trHeight w:val="324"/>
        </w:trPr>
        <w:tc>
          <w:tcPr>
            <w:tcW w:w="1428" w:type="dxa"/>
            <w:vMerge/>
            <w:tcBorders>
              <w:top w:val="nil"/>
              <w:bottom w:val="nil"/>
            </w:tcBorders>
            <w:vAlign w:val="center"/>
          </w:tcPr>
          <w:p w14:paraId="411C1C2B"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6E71724A" w14:textId="77777777" w:rsidR="006C3F2D" w:rsidRPr="005F0658" w:rsidRDefault="006C3F2D" w:rsidP="005500AA">
            <w:pPr>
              <w:pStyle w:val="NoSpacing"/>
              <w:rPr>
                <w:sz w:val="24"/>
                <w:szCs w:val="24"/>
              </w:rPr>
            </w:pPr>
            <w:r w:rsidRPr="005F0658">
              <w:rPr>
                <w:sz w:val="24"/>
                <w:szCs w:val="24"/>
              </w:rPr>
              <w:t>Moonlight</w:t>
            </w:r>
          </w:p>
        </w:tc>
        <w:tc>
          <w:tcPr>
            <w:tcW w:w="1190" w:type="dxa"/>
            <w:tcBorders>
              <w:top w:val="nil"/>
              <w:bottom w:val="nil"/>
            </w:tcBorders>
            <w:vAlign w:val="center"/>
          </w:tcPr>
          <w:p w14:paraId="113A6477" w14:textId="77777777" w:rsidR="006C3F2D" w:rsidRPr="005F0658" w:rsidRDefault="006C3F2D" w:rsidP="005500AA">
            <w:pPr>
              <w:pStyle w:val="NoSpacing"/>
              <w:rPr>
                <w:sz w:val="24"/>
                <w:szCs w:val="24"/>
              </w:rPr>
            </w:pPr>
            <w:r w:rsidRPr="005F0658">
              <w:rPr>
                <w:sz w:val="24"/>
                <w:szCs w:val="24"/>
              </w:rPr>
              <w:t>0.0009</w:t>
            </w:r>
          </w:p>
        </w:tc>
        <w:tc>
          <w:tcPr>
            <w:tcW w:w="1415" w:type="dxa"/>
            <w:tcBorders>
              <w:top w:val="nil"/>
              <w:bottom w:val="nil"/>
            </w:tcBorders>
            <w:vAlign w:val="center"/>
          </w:tcPr>
          <w:p w14:paraId="082CEC25" w14:textId="77777777" w:rsidR="006C3F2D" w:rsidRPr="005F0658" w:rsidRDefault="006C3F2D" w:rsidP="005500AA">
            <w:pPr>
              <w:pStyle w:val="NoSpacing"/>
              <w:rPr>
                <w:sz w:val="24"/>
                <w:szCs w:val="24"/>
              </w:rPr>
            </w:pPr>
            <w:r w:rsidRPr="005F0658">
              <w:rPr>
                <w:sz w:val="24"/>
                <w:szCs w:val="24"/>
              </w:rPr>
              <w:t>0.0003</w:t>
            </w:r>
          </w:p>
        </w:tc>
        <w:tc>
          <w:tcPr>
            <w:tcW w:w="1275" w:type="dxa"/>
            <w:tcBorders>
              <w:top w:val="nil"/>
              <w:bottom w:val="nil"/>
            </w:tcBorders>
            <w:vAlign w:val="center"/>
          </w:tcPr>
          <w:p w14:paraId="3E6C02C9" w14:textId="77777777" w:rsidR="006C3F2D" w:rsidRPr="005F0658" w:rsidRDefault="006C3F2D" w:rsidP="005500AA">
            <w:pPr>
              <w:pStyle w:val="NoSpacing"/>
              <w:rPr>
                <w:sz w:val="24"/>
                <w:szCs w:val="24"/>
              </w:rPr>
            </w:pPr>
            <w:r w:rsidRPr="005F0658">
              <w:rPr>
                <w:sz w:val="24"/>
                <w:szCs w:val="24"/>
              </w:rPr>
              <w:t>0.001</w:t>
            </w:r>
          </w:p>
        </w:tc>
        <w:tc>
          <w:tcPr>
            <w:tcW w:w="2122" w:type="dxa"/>
            <w:tcBorders>
              <w:top w:val="nil"/>
              <w:bottom w:val="nil"/>
            </w:tcBorders>
            <w:vAlign w:val="center"/>
          </w:tcPr>
          <w:p w14:paraId="50B3AD77" w14:textId="77777777" w:rsidR="006C3F2D" w:rsidRPr="005F0658" w:rsidRDefault="006C3F2D" w:rsidP="005500AA">
            <w:pPr>
              <w:pStyle w:val="NoSpacing"/>
              <w:rPr>
                <w:sz w:val="24"/>
                <w:szCs w:val="24"/>
              </w:rPr>
            </w:pPr>
            <w:r w:rsidRPr="005F0658">
              <w:rPr>
                <w:sz w:val="24"/>
                <w:szCs w:val="24"/>
              </w:rPr>
              <w:t>0.21 (1)</w:t>
            </w:r>
          </w:p>
        </w:tc>
      </w:tr>
      <w:tr w:rsidR="006C3F2D" w:rsidRPr="005F0658" w14:paraId="46533F57" w14:textId="77777777" w:rsidTr="005500AA">
        <w:trPr>
          <w:trHeight w:val="324"/>
        </w:trPr>
        <w:tc>
          <w:tcPr>
            <w:tcW w:w="1428" w:type="dxa"/>
            <w:vMerge/>
            <w:tcBorders>
              <w:top w:val="nil"/>
              <w:bottom w:val="nil"/>
            </w:tcBorders>
            <w:vAlign w:val="center"/>
          </w:tcPr>
          <w:p w14:paraId="184E9F7C" w14:textId="77777777" w:rsidR="006C3F2D" w:rsidRPr="005F0658" w:rsidRDefault="006C3F2D" w:rsidP="005500AA">
            <w:pPr>
              <w:pStyle w:val="NoSpacing"/>
              <w:rPr>
                <w:sz w:val="24"/>
                <w:szCs w:val="24"/>
              </w:rPr>
            </w:pPr>
          </w:p>
        </w:tc>
        <w:tc>
          <w:tcPr>
            <w:tcW w:w="1926" w:type="dxa"/>
            <w:tcBorders>
              <w:top w:val="nil"/>
              <w:bottom w:val="nil"/>
            </w:tcBorders>
            <w:vAlign w:val="center"/>
          </w:tcPr>
          <w:p w14:paraId="1B490B4D" w14:textId="77777777" w:rsidR="006C3F2D" w:rsidRPr="005F0658" w:rsidRDefault="006C3F2D" w:rsidP="005500AA">
            <w:pPr>
              <w:pStyle w:val="NoSpacing"/>
              <w:rPr>
                <w:sz w:val="24"/>
                <w:szCs w:val="24"/>
              </w:rPr>
            </w:pPr>
            <w:r w:rsidRPr="005F0658">
              <w:rPr>
                <w:sz w:val="24"/>
                <w:szCs w:val="24"/>
              </w:rPr>
              <w:t>Rain (mm)</w:t>
            </w:r>
          </w:p>
        </w:tc>
        <w:tc>
          <w:tcPr>
            <w:tcW w:w="1190" w:type="dxa"/>
            <w:tcBorders>
              <w:top w:val="nil"/>
              <w:bottom w:val="nil"/>
            </w:tcBorders>
            <w:vAlign w:val="center"/>
          </w:tcPr>
          <w:p w14:paraId="5C4345BD" w14:textId="77777777" w:rsidR="006C3F2D" w:rsidRPr="005F0658" w:rsidRDefault="006C3F2D" w:rsidP="005500AA">
            <w:pPr>
              <w:pStyle w:val="NoSpacing"/>
              <w:rPr>
                <w:sz w:val="24"/>
                <w:szCs w:val="24"/>
              </w:rPr>
            </w:pPr>
            <w:r w:rsidRPr="005F0658">
              <w:rPr>
                <w:sz w:val="24"/>
                <w:szCs w:val="24"/>
              </w:rPr>
              <w:t>0.0005</w:t>
            </w:r>
          </w:p>
        </w:tc>
        <w:tc>
          <w:tcPr>
            <w:tcW w:w="1415" w:type="dxa"/>
            <w:tcBorders>
              <w:top w:val="nil"/>
              <w:bottom w:val="nil"/>
            </w:tcBorders>
            <w:vAlign w:val="center"/>
          </w:tcPr>
          <w:p w14:paraId="1BD7496A" w14:textId="77777777" w:rsidR="006C3F2D" w:rsidRPr="005F0658" w:rsidRDefault="006C3F2D" w:rsidP="005500AA">
            <w:pPr>
              <w:pStyle w:val="NoSpacing"/>
              <w:rPr>
                <w:sz w:val="24"/>
                <w:szCs w:val="24"/>
              </w:rPr>
            </w:pPr>
            <w:r w:rsidRPr="005F0658">
              <w:rPr>
                <w:sz w:val="24"/>
                <w:szCs w:val="24"/>
              </w:rPr>
              <w:t>0.0002</w:t>
            </w:r>
          </w:p>
        </w:tc>
        <w:tc>
          <w:tcPr>
            <w:tcW w:w="1275" w:type="dxa"/>
            <w:tcBorders>
              <w:top w:val="nil"/>
              <w:bottom w:val="nil"/>
            </w:tcBorders>
            <w:vAlign w:val="center"/>
          </w:tcPr>
          <w:p w14:paraId="2D28349C" w14:textId="77777777" w:rsidR="006C3F2D" w:rsidRPr="005F0658" w:rsidRDefault="006C3F2D" w:rsidP="005500AA">
            <w:pPr>
              <w:pStyle w:val="NoSpacing"/>
              <w:rPr>
                <w:sz w:val="24"/>
                <w:szCs w:val="24"/>
              </w:rPr>
            </w:pPr>
            <w:r w:rsidRPr="005F0658">
              <w:rPr>
                <w:sz w:val="24"/>
                <w:szCs w:val="24"/>
              </w:rPr>
              <w:t>0.0009</w:t>
            </w:r>
          </w:p>
        </w:tc>
        <w:tc>
          <w:tcPr>
            <w:tcW w:w="2122" w:type="dxa"/>
            <w:tcBorders>
              <w:top w:val="nil"/>
              <w:bottom w:val="nil"/>
            </w:tcBorders>
            <w:vAlign w:val="center"/>
          </w:tcPr>
          <w:p w14:paraId="7A771AFC" w14:textId="77777777" w:rsidR="006C3F2D" w:rsidRPr="005F0658" w:rsidRDefault="006C3F2D" w:rsidP="005500AA">
            <w:pPr>
              <w:pStyle w:val="NoSpacing"/>
              <w:rPr>
                <w:sz w:val="24"/>
                <w:szCs w:val="24"/>
              </w:rPr>
            </w:pPr>
            <w:r w:rsidRPr="005F0658">
              <w:rPr>
                <w:sz w:val="24"/>
                <w:szCs w:val="24"/>
              </w:rPr>
              <w:t>0.10 (1)</w:t>
            </w:r>
          </w:p>
        </w:tc>
      </w:tr>
      <w:tr w:rsidR="006C3F2D" w:rsidRPr="005F0658" w14:paraId="63C93AB7" w14:textId="77777777" w:rsidTr="005500AA">
        <w:trPr>
          <w:trHeight w:val="324"/>
        </w:trPr>
        <w:tc>
          <w:tcPr>
            <w:tcW w:w="1428" w:type="dxa"/>
            <w:vMerge/>
            <w:tcBorders>
              <w:top w:val="nil"/>
              <w:bottom w:val="single" w:sz="4" w:space="0" w:color="auto"/>
            </w:tcBorders>
            <w:vAlign w:val="center"/>
          </w:tcPr>
          <w:p w14:paraId="02B1C7F2"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7950527F" w14:textId="77777777" w:rsidR="006C3F2D" w:rsidRPr="005F0658" w:rsidRDefault="006C3F2D" w:rsidP="005500A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979CC33" w14:textId="77777777" w:rsidR="006C3F2D" w:rsidRPr="005F0658" w:rsidRDefault="006C3F2D" w:rsidP="005500AA">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709B86E2" w14:textId="77777777" w:rsidR="006C3F2D" w:rsidRPr="005F0658" w:rsidRDefault="006C3F2D" w:rsidP="005500AA">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19927B73" w14:textId="77777777" w:rsidR="006C3F2D" w:rsidRPr="005F0658" w:rsidRDefault="006C3F2D" w:rsidP="005500AA">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23969B1C" w14:textId="77777777" w:rsidR="006C3F2D" w:rsidRPr="005F0658" w:rsidRDefault="006C3F2D" w:rsidP="005500AA">
            <w:pPr>
              <w:pStyle w:val="NoSpacing"/>
              <w:rPr>
                <w:sz w:val="24"/>
                <w:szCs w:val="24"/>
              </w:rPr>
            </w:pPr>
            <w:r w:rsidRPr="005F0658">
              <w:rPr>
                <w:sz w:val="24"/>
                <w:szCs w:val="24"/>
              </w:rPr>
              <w:t>0.09 (1)</w:t>
            </w:r>
          </w:p>
        </w:tc>
      </w:tr>
      <w:tr w:rsidR="006C3F2D" w:rsidRPr="005F0658" w14:paraId="49A66FCB" w14:textId="77777777" w:rsidTr="005500AA">
        <w:trPr>
          <w:trHeight w:val="324"/>
        </w:trPr>
        <w:tc>
          <w:tcPr>
            <w:tcW w:w="1428" w:type="dxa"/>
            <w:vMerge w:val="restart"/>
            <w:tcBorders>
              <w:top w:val="single" w:sz="4" w:space="0" w:color="auto"/>
            </w:tcBorders>
            <w:vAlign w:val="center"/>
          </w:tcPr>
          <w:p w14:paraId="39DE6B80" w14:textId="77777777" w:rsidR="006C3F2D" w:rsidRPr="005F0658" w:rsidRDefault="006C3F2D" w:rsidP="005500AA">
            <w:pPr>
              <w:pStyle w:val="NoSpacing"/>
              <w:rPr>
                <w:sz w:val="24"/>
                <w:szCs w:val="24"/>
              </w:rPr>
            </w:pPr>
            <w:r w:rsidRPr="005F0658">
              <w:rPr>
                <w:sz w:val="24"/>
                <w:szCs w:val="24"/>
              </w:rPr>
              <w:t>dikdik - night</w:t>
            </w:r>
          </w:p>
        </w:tc>
        <w:tc>
          <w:tcPr>
            <w:tcW w:w="1926" w:type="dxa"/>
            <w:tcBorders>
              <w:top w:val="single" w:sz="4" w:space="0" w:color="auto"/>
            </w:tcBorders>
            <w:vAlign w:val="center"/>
          </w:tcPr>
          <w:p w14:paraId="24CEF25B" w14:textId="77777777" w:rsidR="006C3F2D" w:rsidRPr="005F0658" w:rsidRDefault="006C3F2D" w:rsidP="005500AA">
            <w:pPr>
              <w:pStyle w:val="NoSpacing"/>
              <w:rPr>
                <w:sz w:val="24"/>
                <w:szCs w:val="24"/>
              </w:rPr>
            </w:pPr>
            <w:r w:rsidRPr="005F0658">
              <w:rPr>
                <w:sz w:val="24"/>
                <w:szCs w:val="24"/>
              </w:rPr>
              <w:t>Intercept</w:t>
            </w:r>
          </w:p>
        </w:tc>
        <w:tc>
          <w:tcPr>
            <w:tcW w:w="1190" w:type="dxa"/>
            <w:tcBorders>
              <w:top w:val="single" w:sz="4" w:space="0" w:color="auto"/>
            </w:tcBorders>
            <w:vAlign w:val="center"/>
          </w:tcPr>
          <w:p w14:paraId="32345344" w14:textId="77777777" w:rsidR="006C3F2D" w:rsidRPr="005F0658" w:rsidRDefault="006C3F2D" w:rsidP="005500AA">
            <w:pPr>
              <w:pStyle w:val="NoSpacing"/>
              <w:rPr>
                <w:sz w:val="24"/>
                <w:szCs w:val="24"/>
              </w:rPr>
            </w:pPr>
            <w:r w:rsidRPr="005F0658">
              <w:rPr>
                <w:sz w:val="24"/>
                <w:szCs w:val="24"/>
              </w:rPr>
              <w:t>0.13</w:t>
            </w:r>
          </w:p>
        </w:tc>
        <w:tc>
          <w:tcPr>
            <w:tcW w:w="1415" w:type="dxa"/>
            <w:tcBorders>
              <w:top w:val="single" w:sz="4" w:space="0" w:color="auto"/>
            </w:tcBorders>
            <w:vAlign w:val="center"/>
          </w:tcPr>
          <w:p w14:paraId="1C6B391D" w14:textId="77777777" w:rsidR="006C3F2D" w:rsidRPr="005F0658" w:rsidRDefault="006C3F2D" w:rsidP="005500AA">
            <w:pPr>
              <w:pStyle w:val="NoSpacing"/>
              <w:rPr>
                <w:sz w:val="24"/>
                <w:szCs w:val="24"/>
              </w:rPr>
            </w:pPr>
            <w:r w:rsidRPr="005F0658">
              <w:rPr>
                <w:sz w:val="24"/>
                <w:szCs w:val="24"/>
              </w:rPr>
              <w:t>0.1</w:t>
            </w:r>
          </w:p>
        </w:tc>
        <w:tc>
          <w:tcPr>
            <w:tcW w:w="1275" w:type="dxa"/>
            <w:tcBorders>
              <w:top w:val="single" w:sz="4" w:space="0" w:color="auto"/>
            </w:tcBorders>
            <w:vAlign w:val="center"/>
          </w:tcPr>
          <w:p w14:paraId="587AC61B" w14:textId="77777777" w:rsidR="006C3F2D" w:rsidRPr="005F0658" w:rsidRDefault="006C3F2D" w:rsidP="005500AA">
            <w:pPr>
              <w:pStyle w:val="NoSpacing"/>
              <w:rPr>
                <w:sz w:val="24"/>
                <w:szCs w:val="24"/>
              </w:rPr>
            </w:pPr>
            <w:r w:rsidRPr="005F0658">
              <w:rPr>
                <w:sz w:val="24"/>
                <w:szCs w:val="24"/>
              </w:rPr>
              <w:t>0.2</w:t>
            </w:r>
          </w:p>
        </w:tc>
        <w:tc>
          <w:tcPr>
            <w:tcW w:w="2122" w:type="dxa"/>
            <w:tcBorders>
              <w:top w:val="single" w:sz="4" w:space="0" w:color="auto"/>
            </w:tcBorders>
            <w:vAlign w:val="center"/>
          </w:tcPr>
          <w:p w14:paraId="790ED8F7" w14:textId="77777777" w:rsidR="006C3F2D" w:rsidRPr="005F0658" w:rsidRDefault="006C3F2D" w:rsidP="005500AA">
            <w:pPr>
              <w:pStyle w:val="NoSpacing"/>
              <w:rPr>
                <w:sz w:val="24"/>
                <w:szCs w:val="24"/>
              </w:rPr>
            </w:pPr>
            <w:r w:rsidRPr="005F0658">
              <w:rPr>
                <w:sz w:val="24"/>
                <w:szCs w:val="24"/>
              </w:rPr>
              <w:t>(2)</w:t>
            </w:r>
          </w:p>
        </w:tc>
      </w:tr>
      <w:tr w:rsidR="006C3F2D" w:rsidRPr="005F0658" w14:paraId="01CCBBE8" w14:textId="77777777" w:rsidTr="005500AA">
        <w:trPr>
          <w:trHeight w:val="324"/>
        </w:trPr>
        <w:tc>
          <w:tcPr>
            <w:tcW w:w="1428" w:type="dxa"/>
            <w:vMerge/>
            <w:vAlign w:val="center"/>
          </w:tcPr>
          <w:p w14:paraId="111BA686" w14:textId="77777777" w:rsidR="006C3F2D" w:rsidRPr="005F0658" w:rsidRDefault="006C3F2D" w:rsidP="005500AA">
            <w:pPr>
              <w:pStyle w:val="NoSpacing"/>
              <w:rPr>
                <w:sz w:val="24"/>
                <w:szCs w:val="24"/>
              </w:rPr>
            </w:pPr>
          </w:p>
        </w:tc>
        <w:tc>
          <w:tcPr>
            <w:tcW w:w="1926" w:type="dxa"/>
            <w:vAlign w:val="center"/>
          </w:tcPr>
          <w:p w14:paraId="6CD02C1B" w14:textId="77777777" w:rsidR="006C3F2D" w:rsidRPr="005F0658" w:rsidRDefault="006C3F2D" w:rsidP="005500AA">
            <w:pPr>
              <w:pStyle w:val="NoSpacing"/>
              <w:rPr>
                <w:sz w:val="24"/>
                <w:szCs w:val="24"/>
              </w:rPr>
            </w:pPr>
            <w:r w:rsidRPr="005F0658">
              <w:rPr>
                <w:sz w:val="24"/>
                <w:szCs w:val="24"/>
              </w:rPr>
              <w:t>Moonlight</w:t>
            </w:r>
          </w:p>
        </w:tc>
        <w:tc>
          <w:tcPr>
            <w:tcW w:w="1190" w:type="dxa"/>
            <w:vAlign w:val="center"/>
          </w:tcPr>
          <w:p w14:paraId="09390850" w14:textId="77777777" w:rsidR="006C3F2D" w:rsidRPr="005F0658" w:rsidRDefault="006C3F2D" w:rsidP="005500AA">
            <w:pPr>
              <w:pStyle w:val="NoSpacing"/>
              <w:rPr>
                <w:sz w:val="24"/>
                <w:szCs w:val="24"/>
              </w:rPr>
            </w:pPr>
            <w:r w:rsidRPr="005F0658">
              <w:rPr>
                <w:sz w:val="24"/>
                <w:szCs w:val="24"/>
              </w:rPr>
              <w:t>-0.022</w:t>
            </w:r>
          </w:p>
        </w:tc>
        <w:tc>
          <w:tcPr>
            <w:tcW w:w="1415" w:type="dxa"/>
            <w:vAlign w:val="center"/>
          </w:tcPr>
          <w:p w14:paraId="6C00AC51" w14:textId="77777777" w:rsidR="006C3F2D" w:rsidRPr="005F0658" w:rsidRDefault="006C3F2D" w:rsidP="005500AA">
            <w:pPr>
              <w:pStyle w:val="NoSpacing"/>
              <w:rPr>
                <w:sz w:val="24"/>
                <w:szCs w:val="24"/>
              </w:rPr>
            </w:pPr>
            <w:r w:rsidRPr="005F0658">
              <w:rPr>
                <w:sz w:val="24"/>
                <w:szCs w:val="24"/>
              </w:rPr>
              <w:t>-0.03</w:t>
            </w:r>
          </w:p>
        </w:tc>
        <w:tc>
          <w:tcPr>
            <w:tcW w:w="1275" w:type="dxa"/>
            <w:vAlign w:val="center"/>
          </w:tcPr>
          <w:p w14:paraId="70DF95A9" w14:textId="77777777" w:rsidR="006C3F2D" w:rsidRPr="005F0658" w:rsidRDefault="006C3F2D" w:rsidP="005500AA">
            <w:pPr>
              <w:pStyle w:val="NoSpacing"/>
              <w:rPr>
                <w:sz w:val="24"/>
                <w:szCs w:val="24"/>
              </w:rPr>
            </w:pPr>
            <w:r w:rsidRPr="005F0658">
              <w:rPr>
                <w:sz w:val="24"/>
                <w:szCs w:val="24"/>
              </w:rPr>
              <w:t>-0.01</w:t>
            </w:r>
          </w:p>
        </w:tc>
        <w:tc>
          <w:tcPr>
            <w:tcW w:w="2122" w:type="dxa"/>
            <w:vAlign w:val="center"/>
          </w:tcPr>
          <w:p w14:paraId="4C7D665C" w14:textId="77777777" w:rsidR="006C3F2D" w:rsidRPr="005F0658" w:rsidRDefault="006C3F2D" w:rsidP="005500AA">
            <w:pPr>
              <w:pStyle w:val="NoSpacing"/>
              <w:rPr>
                <w:sz w:val="24"/>
                <w:szCs w:val="24"/>
              </w:rPr>
            </w:pPr>
            <w:r w:rsidRPr="005F0658">
              <w:rPr>
                <w:sz w:val="24"/>
                <w:szCs w:val="24"/>
              </w:rPr>
              <w:t>0.71 (1)</w:t>
            </w:r>
          </w:p>
        </w:tc>
      </w:tr>
      <w:tr w:rsidR="006C3F2D" w:rsidRPr="005F0658" w14:paraId="1C829644" w14:textId="77777777" w:rsidTr="005500AA">
        <w:trPr>
          <w:trHeight w:val="324"/>
        </w:trPr>
        <w:tc>
          <w:tcPr>
            <w:tcW w:w="1428" w:type="dxa"/>
            <w:vMerge/>
            <w:tcBorders>
              <w:bottom w:val="single" w:sz="18" w:space="0" w:color="auto"/>
            </w:tcBorders>
            <w:vAlign w:val="center"/>
          </w:tcPr>
          <w:p w14:paraId="265156A6" w14:textId="77777777" w:rsidR="006C3F2D" w:rsidRPr="005F0658" w:rsidRDefault="006C3F2D" w:rsidP="005500AA">
            <w:pPr>
              <w:pStyle w:val="NoSpacing"/>
              <w:rPr>
                <w:sz w:val="24"/>
                <w:szCs w:val="24"/>
              </w:rPr>
            </w:pPr>
          </w:p>
        </w:tc>
        <w:tc>
          <w:tcPr>
            <w:tcW w:w="1926" w:type="dxa"/>
            <w:tcBorders>
              <w:bottom w:val="single" w:sz="18" w:space="0" w:color="auto"/>
            </w:tcBorders>
            <w:vAlign w:val="center"/>
          </w:tcPr>
          <w:p w14:paraId="1975EDF5" w14:textId="77777777" w:rsidR="006C3F2D" w:rsidRPr="005F0658" w:rsidRDefault="006C3F2D" w:rsidP="005500AA">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5C369DB4" w14:textId="77777777" w:rsidR="006C3F2D" w:rsidRPr="005F0658" w:rsidRDefault="006C3F2D" w:rsidP="005500AA">
            <w:pPr>
              <w:pStyle w:val="NoSpacing"/>
              <w:rPr>
                <w:sz w:val="24"/>
                <w:szCs w:val="24"/>
              </w:rPr>
            </w:pPr>
            <w:r w:rsidRPr="005F0658">
              <w:rPr>
                <w:sz w:val="24"/>
                <w:szCs w:val="24"/>
              </w:rPr>
              <w:t>0.023</w:t>
            </w:r>
          </w:p>
        </w:tc>
        <w:tc>
          <w:tcPr>
            <w:tcW w:w="1415" w:type="dxa"/>
            <w:tcBorders>
              <w:bottom w:val="single" w:sz="18" w:space="0" w:color="auto"/>
            </w:tcBorders>
            <w:vAlign w:val="center"/>
          </w:tcPr>
          <w:p w14:paraId="364CEA18" w14:textId="77777777" w:rsidR="006C3F2D" w:rsidRPr="005F0658" w:rsidRDefault="006C3F2D" w:rsidP="005500AA">
            <w:pPr>
              <w:pStyle w:val="NoSpacing"/>
              <w:rPr>
                <w:sz w:val="24"/>
                <w:szCs w:val="24"/>
              </w:rPr>
            </w:pPr>
            <w:r w:rsidRPr="005F0658">
              <w:rPr>
                <w:sz w:val="24"/>
                <w:szCs w:val="24"/>
              </w:rPr>
              <w:t>0.02</w:t>
            </w:r>
          </w:p>
        </w:tc>
        <w:tc>
          <w:tcPr>
            <w:tcW w:w="1275" w:type="dxa"/>
            <w:tcBorders>
              <w:bottom w:val="single" w:sz="18" w:space="0" w:color="auto"/>
            </w:tcBorders>
            <w:vAlign w:val="center"/>
          </w:tcPr>
          <w:p w14:paraId="3FBD5D2E" w14:textId="77777777" w:rsidR="006C3F2D" w:rsidRPr="005F0658" w:rsidRDefault="006C3F2D" w:rsidP="005500AA">
            <w:pPr>
              <w:pStyle w:val="NoSpacing"/>
              <w:rPr>
                <w:sz w:val="24"/>
                <w:szCs w:val="24"/>
              </w:rPr>
            </w:pPr>
            <w:r w:rsidRPr="005F0658">
              <w:rPr>
                <w:sz w:val="24"/>
                <w:szCs w:val="24"/>
              </w:rPr>
              <w:t>0.03</w:t>
            </w:r>
          </w:p>
        </w:tc>
        <w:tc>
          <w:tcPr>
            <w:tcW w:w="2122" w:type="dxa"/>
            <w:tcBorders>
              <w:bottom w:val="single" w:sz="18" w:space="0" w:color="auto"/>
            </w:tcBorders>
            <w:vAlign w:val="center"/>
          </w:tcPr>
          <w:p w14:paraId="5EAC8BF8" w14:textId="77777777" w:rsidR="006C3F2D" w:rsidRPr="005F0658" w:rsidRDefault="006C3F2D" w:rsidP="005500AA">
            <w:pPr>
              <w:pStyle w:val="NoSpacing"/>
              <w:rPr>
                <w:sz w:val="24"/>
                <w:szCs w:val="24"/>
              </w:rPr>
            </w:pPr>
            <w:r w:rsidRPr="005F0658">
              <w:rPr>
                <w:sz w:val="24"/>
                <w:szCs w:val="24"/>
              </w:rPr>
              <w:t>0.32 (1)</w:t>
            </w:r>
          </w:p>
        </w:tc>
      </w:tr>
      <w:tr w:rsidR="006C3F2D" w:rsidRPr="005F0658" w14:paraId="5B58F22C" w14:textId="77777777" w:rsidTr="005500AA">
        <w:trPr>
          <w:trHeight w:val="324"/>
        </w:trPr>
        <w:tc>
          <w:tcPr>
            <w:tcW w:w="1428" w:type="dxa"/>
            <w:vMerge w:val="restart"/>
            <w:tcBorders>
              <w:top w:val="single" w:sz="18" w:space="0" w:color="auto"/>
              <w:bottom w:val="nil"/>
            </w:tcBorders>
            <w:vAlign w:val="center"/>
          </w:tcPr>
          <w:p w14:paraId="58CB7B21" w14:textId="77777777" w:rsidR="006C3F2D" w:rsidRPr="005F0658" w:rsidRDefault="006C3F2D" w:rsidP="005500AA">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113F8552" w14:textId="77777777" w:rsidR="006C3F2D" w:rsidRPr="005F0658" w:rsidRDefault="006C3F2D" w:rsidP="005500AA">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4CEA5695" w14:textId="77777777" w:rsidR="006C3F2D" w:rsidRPr="005F0658" w:rsidRDefault="006C3F2D" w:rsidP="005500AA">
            <w:pPr>
              <w:pStyle w:val="NoSpacing"/>
              <w:rPr>
                <w:b/>
                <w:sz w:val="24"/>
                <w:szCs w:val="24"/>
              </w:rPr>
            </w:pPr>
            <w:r w:rsidRPr="005F0658">
              <w:rPr>
                <w:sz w:val="24"/>
                <w:szCs w:val="24"/>
              </w:rPr>
              <w:t>0.16</w:t>
            </w:r>
          </w:p>
        </w:tc>
        <w:tc>
          <w:tcPr>
            <w:tcW w:w="1415" w:type="dxa"/>
            <w:tcBorders>
              <w:top w:val="single" w:sz="18" w:space="0" w:color="auto"/>
              <w:bottom w:val="nil"/>
            </w:tcBorders>
            <w:vAlign w:val="center"/>
          </w:tcPr>
          <w:p w14:paraId="55086A05" w14:textId="77777777" w:rsidR="006C3F2D" w:rsidRPr="005F0658" w:rsidRDefault="006C3F2D" w:rsidP="005500AA">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3ED81E21" w14:textId="77777777" w:rsidR="006C3F2D" w:rsidRPr="005F0658" w:rsidRDefault="006C3F2D" w:rsidP="005500AA">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0408A970" w14:textId="77777777" w:rsidR="006C3F2D" w:rsidRPr="005F0658" w:rsidRDefault="006C3F2D" w:rsidP="005500AA">
            <w:pPr>
              <w:pStyle w:val="NoSpacing"/>
              <w:rPr>
                <w:b/>
                <w:sz w:val="24"/>
                <w:szCs w:val="24"/>
              </w:rPr>
            </w:pPr>
            <w:r w:rsidRPr="005F0658">
              <w:rPr>
                <w:sz w:val="24"/>
                <w:szCs w:val="24"/>
              </w:rPr>
              <w:t>- (1)</w:t>
            </w:r>
          </w:p>
        </w:tc>
      </w:tr>
      <w:tr w:rsidR="006C3F2D" w:rsidRPr="005F0658" w14:paraId="239CFCE6" w14:textId="77777777" w:rsidTr="005500AA">
        <w:trPr>
          <w:trHeight w:val="324"/>
        </w:trPr>
        <w:tc>
          <w:tcPr>
            <w:tcW w:w="1428" w:type="dxa"/>
            <w:vMerge/>
            <w:tcBorders>
              <w:top w:val="nil"/>
              <w:bottom w:val="single" w:sz="4" w:space="0" w:color="auto"/>
            </w:tcBorders>
            <w:vAlign w:val="center"/>
          </w:tcPr>
          <w:p w14:paraId="7E4F5C92" w14:textId="77777777" w:rsidR="006C3F2D" w:rsidRPr="005F0658" w:rsidRDefault="006C3F2D" w:rsidP="005500AA">
            <w:pPr>
              <w:pStyle w:val="NoSpacing"/>
              <w:rPr>
                <w:sz w:val="24"/>
                <w:szCs w:val="24"/>
              </w:rPr>
            </w:pPr>
          </w:p>
        </w:tc>
        <w:tc>
          <w:tcPr>
            <w:tcW w:w="1926" w:type="dxa"/>
            <w:tcBorders>
              <w:top w:val="nil"/>
              <w:bottom w:val="single" w:sz="4" w:space="0" w:color="auto"/>
            </w:tcBorders>
            <w:vAlign w:val="center"/>
          </w:tcPr>
          <w:p w14:paraId="459F3E08" w14:textId="77777777" w:rsidR="006C3F2D" w:rsidRPr="005F0658" w:rsidRDefault="006C3F2D" w:rsidP="005500AA">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091B8F74" w14:textId="77777777" w:rsidR="006C3F2D" w:rsidRPr="005F0658" w:rsidRDefault="006C3F2D" w:rsidP="005500AA">
            <w:pPr>
              <w:pStyle w:val="NoSpacing"/>
              <w:rPr>
                <w:sz w:val="24"/>
                <w:szCs w:val="24"/>
              </w:rPr>
            </w:pPr>
            <w:r w:rsidRPr="005F0658">
              <w:rPr>
                <w:sz w:val="24"/>
                <w:szCs w:val="24"/>
              </w:rPr>
              <w:t>-0.036</w:t>
            </w:r>
          </w:p>
        </w:tc>
        <w:tc>
          <w:tcPr>
            <w:tcW w:w="1415" w:type="dxa"/>
            <w:tcBorders>
              <w:top w:val="nil"/>
              <w:bottom w:val="single" w:sz="4" w:space="0" w:color="auto"/>
            </w:tcBorders>
            <w:vAlign w:val="center"/>
          </w:tcPr>
          <w:p w14:paraId="015B00C1" w14:textId="77777777" w:rsidR="006C3F2D" w:rsidRPr="005F0658" w:rsidRDefault="006C3F2D" w:rsidP="005500AA">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B3894A7" w14:textId="77777777" w:rsidR="006C3F2D" w:rsidRPr="005F0658" w:rsidRDefault="006C3F2D" w:rsidP="005500AA">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64AB8868" w14:textId="77777777" w:rsidR="006C3F2D" w:rsidRPr="005F0658" w:rsidRDefault="006C3F2D" w:rsidP="005500AA">
            <w:pPr>
              <w:pStyle w:val="NoSpacing"/>
              <w:rPr>
                <w:sz w:val="24"/>
                <w:szCs w:val="24"/>
              </w:rPr>
            </w:pPr>
            <w:r w:rsidRPr="005F0658">
              <w:rPr>
                <w:sz w:val="24"/>
                <w:szCs w:val="24"/>
              </w:rPr>
              <w:t>1.00 (1)</w:t>
            </w:r>
          </w:p>
        </w:tc>
      </w:tr>
      <w:tr w:rsidR="006C3F2D" w:rsidRPr="005F0658" w14:paraId="4F58DBC5" w14:textId="77777777" w:rsidTr="005500AA">
        <w:trPr>
          <w:trHeight w:val="324"/>
        </w:trPr>
        <w:tc>
          <w:tcPr>
            <w:tcW w:w="1428" w:type="dxa"/>
            <w:vMerge w:val="restart"/>
            <w:tcBorders>
              <w:top w:val="single" w:sz="4" w:space="0" w:color="auto"/>
            </w:tcBorders>
            <w:vAlign w:val="center"/>
          </w:tcPr>
          <w:p w14:paraId="589ED021" w14:textId="77777777" w:rsidR="006C3F2D" w:rsidRPr="005F0658" w:rsidRDefault="006C3F2D" w:rsidP="005500AA">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FA37441" w14:textId="77777777" w:rsidR="006C3F2D" w:rsidRPr="005F0658" w:rsidRDefault="006C3F2D" w:rsidP="005500AA">
            <w:pPr>
              <w:pStyle w:val="NoSpacing"/>
              <w:rPr>
                <w:b/>
                <w:sz w:val="24"/>
                <w:szCs w:val="24"/>
              </w:rPr>
            </w:pPr>
            <w:r w:rsidRPr="005F0658">
              <w:rPr>
                <w:sz w:val="24"/>
                <w:szCs w:val="24"/>
              </w:rPr>
              <w:t>Intercept</w:t>
            </w:r>
          </w:p>
        </w:tc>
        <w:tc>
          <w:tcPr>
            <w:tcW w:w="1190" w:type="dxa"/>
            <w:tcBorders>
              <w:top w:val="single" w:sz="4" w:space="0" w:color="auto"/>
            </w:tcBorders>
            <w:vAlign w:val="center"/>
          </w:tcPr>
          <w:p w14:paraId="1CAFBB88" w14:textId="77777777" w:rsidR="006C3F2D" w:rsidRPr="005F0658" w:rsidRDefault="006C3F2D" w:rsidP="005500AA">
            <w:pPr>
              <w:pStyle w:val="NoSpacing"/>
              <w:rPr>
                <w:b/>
                <w:sz w:val="24"/>
                <w:szCs w:val="24"/>
              </w:rPr>
            </w:pPr>
            <w:r w:rsidRPr="005F0658">
              <w:rPr>
                <w:sz w:val="24"/>
                <w:szCs w:val="24"/>
              </w:rPr>
              <w:t>0.15</w:t>
            </w:r>
          </w:p>
        </w:tc>
        <w:tc>
          <w:tcPr>
            <w:tcW w:w="1415" w:type="dxa"/>
            <w:tcBorders>
              <w:top w:val="single" w:sz="4" w:space="0" w:color="auto"/>
            </w:tcBorders>
            <w:vAlign w:val="center"/>
          </w:tcPr>
          <w:p w14:paraId="1CBA02B0" w14:textId="77777777" w:rsidR="006C3F2D" w:rsidRPr="005F0658" w:rsidRDefault="006C3F2D" w:rsidP="005500AA">
            <w:pPr>
              <w:pStyle w:val="NoSpacing"/>
              <w:rPr>
                <w:b/>
                <w:sz w:val="24"/>
                <w:szCs w:val="24"/>
              </w:rPr>
            </w:pPr>
            <w:r w:rsidRPr="005F0658">
              <w:rPr>
                <w:sz w:val="24"/>
                <w:szCs w:val="24"/>
              </w:rPr>
              <w:t>0.1</w:t>
            </w:r>
          </w:p>
        </w:tc>
        <w:tc>
          <w:tcPr>
            <w:tcW w:w="1275" w:type="dxa"/>
            <w:tcBorders>
              <w:top w:val="single" w:sz="4" w:space="0" w:color="auto"/>
            </w:tcBorders>
            <w:vAlign w:val="center"/>
          </w:tcPr>
          <w:p w14:paraId="2705C8D8" w14:textId="77777777" w:rsidR="006C3F2D" w:rsidRPr="005F0658" w:rsidRDefault="006C3F2D" w:rsidP="005500AA">
            <w:pPr>
              <w:pStyle w:val="NoSpacing"/>
              <w:rPr>
                <w:b/>
                <w:sz w:val="24"/>
                <w:szCs w:val="24"/>
              </w:rPr>
            </w:pPr>
            <w:r w:rsidRPr="005F0658">
              <w:rPr>
                <w:sz w:val="24"/>
                <w:szCs w:val="24"/>
              </w:rPr>
              <w:t>0.2</w:t>
            </w:r>
          </w:p>
        </w:tc>
        <w:tc>
          <w:tcPr>
            <w:tcW w:w="2122" w:type="dxa"/>
            <w:tcBorders>
              <w:top w:val="single" w:sz="4" w:space="0" w:color="auto"/>
            </w:tcBorders>
            <w:vAlign w:val="center"/>
          </w:tcPr>
          <w:p w14:paraId="23F6D512" w14:textId="77777777" w:rsidR="006C3F2D" w:rsidRPr="005F0658" w:rsidRDefault="006C3F2D" w:rsidP="005500AA">
            <w:pPr>
              <w:pStyle w:val="NoSpacing"/>
              <w:rPr>
                <w:b/>
                <w:sz w:val="24"/>
                <w:szCs w:val="24"/>
              </w:rPr>
            </w:pPr>
            <w:r w:rsidRPr="005F0658">
              <w:rPr>
                <w:sz w:val="24"/>
                <w:szCs w:val="24"/>
              </w:rPr>
              <w:t>- (1)</w:t>
            </w:r>
          </w:p>
        </w:tc>
      </w:tr>
      <w:tr w:rsidR="006C3F2D" w:rsidRPr="005F0658" w14:paraId="1F98D870" w14:textId="77777777" w:rsidTr="005500AA">
        <w:trPr>
          <w:trHeight w:val="324"/>
        </w:trPr>
        <w:tc>
          <w:tcPr>
            <w:tcW w:w="1428" w:type="dxa"/>
            <w:vMerge/>
            <w:vAlign w:val="center"/>
          </w:tcPr>
          <w:p w14:paraId="1EF3F24E" w14:textId="77777777" w:rsidR="006C3F2D" w:rsidRPr="005F0658" w:rsidRDefault="006C3F2D" w:rsidP="005500AA">
            <w:pPr>
              <w:pStyle w:val="NoSpacing"/>
              <w:rPr>
                <w:sz w:val="24"/>
                <w:szCs w:val="24"/>
              </w:rPr>
            </w:pPr>
          </w:p>
        </w:tc>
        <w:tc>
          <w:tcPr>
            <w:tcW w:w="1926" w:type="dxa"/>
            <w:vAlign w:val="center"/>
          </w:tcPr>
          <w:p w14:paraId="0FA356BB" w14:textId="77777777" w:rsidR="006C3F2D" w:rsidRPr="005F0658" w:rsidRDefault="006C3F2D" w:rsidP="005500AA">
            <w:pPr>
              <w:pStyle w:val="NoSpacing"/>
              <w:rPr>
                <w:sz w:val="24"/>
                <w:szCs w:val="24"/>
              </w:rPr>
            </w:pPr>
            <w:r w:rsidRPr="005F0658">
              <w:rPr>
                <w:sz w:val="24"/>
                <w:szCs w:val="24"/>
              </w:rPr>
              <w:t>denning vs not</w:t>
            </w:r>
          </w:p>
        </w:tc>
        <w:tc>
          <w:tcPr>
            <w:tcW w:w="1190" w:type="dxa"/>
            <w:vAlign w:val="center"/>
          </w:tcPr>
          <w:p w14:paraId="084306D9" w14:textId="77777777" w:rsidR="006C3F2D" w:rsidRPr="005F0658" w:rsidRDefault="006C3F2D" w:rsidP="005500AA">
            <w:pPr>
              <w:pStyle w:val="NoSpacing"/>
              <w:rPr>
                <w:sz w:val="24"/>
                <w:szCs w:val="24"/>
              </w:rPr>
            </w:pPr>
            <w:r w:rsidRPr="005F0658">
              <w:rPr>
                <w:sz w:val="24"/>
                <w:szCs w:val="24"/>
              </w:rPr>
              <w:t>-0.12</w:t>
            </w:r>
          </w:p>
        </w:tc>
        <w:tc>
          <w:tcPr>
            <w:tcW w:w="1415" w:type="dxa"/>
            <w:vAlign w:val="center"/>
          </w:tcPr>
          <w:p w14:paraId="0E6A6E2E" w14:textId="77777777" w:rsidR="006C3F2D" w:rsidRPr="005F0658" w:rsidRDefault="006C3F2D" w:rsidP="005500AA">
            <w:pPr>
              <w:pStyle w:val="NoSpacing"/>
              <w:rPr>
                <w:sz w:val="24"/>
                <w:szCs w:val="24"/>
              </w:rPr>
            </w:pPr>
            <w:r w:rsidRPr="005F0658">
              <w:rPr>
                <w:sz w:val="24"/>
                <w:szCs w:val="24"/>
              </w:rPr>
              <w:t>-0.14</w:t>
            </w:r>
          </w:p>
        </w:tc>
        <w:tc>
          <w:tcPr>
            <w:tcW w:w="1275" w:type="dxa"/>
            <w:vAlign w:val="center"/>
          </w:tcPr>
          <w:p w14:paraId="241188CB" w14:textId="77777777" w:rsidR="006C3F2D" w:rsidRPr="005F0658" w:rsidRDefault="006C3F2D" w:rsidP="005500AA">
            <w:pPr>
              <w:pStyle w:val="NoSpacing"/>
              <w:rPr>
                <w:sz w:val="24"/>
                <w:szCs w:val="24"/>
              </w:rPr>
            </w:pPr>
            <w:r w:rsidRPr="005F0658">
              <w:rPr>
                <w:sz w:val="24"/>
                <w:szCs w:val="24"/>
              </w:rPr>
              <w:t>-0.09</w:t>
            </w:r>
          </w:p>
        </w:tc>
        <w:tc>
          <w:tcPr>
            <w:tcW w:w="2122" w:type="dxa"/>
            <w:vAlign w:val="center"/>
          </w:tcPr>
          <w:p w14:paraId="4FB9A26C" w14:textId="77777777" w:rsidR="006C3F2D" w:rsidRPr="005F0658" w:rsidRDefault="006C3F2D" w:rsidP="005500AA">
            <w:pPr>
              <w:pStyle w:val="NoSpacing"/>
              <w:rPr>
                <w:sz w:val="24"/>
                <w:szCs w:val="24"/>
              </w:rPr>
            </w:pPr>
            <w:r w:rsidRPr="005F0658">
              <w:rPr>
                <w:sz w:val="24"/>
                <w:szCs w:val="24"/>
              </w:rPr>
              <w:t>1.00 (1)</w:t>
            </w:r>
          </w:p>
        </w:tc>
      </w:tr>
    </w:tbl>
    <w:p w14:paraId="45B3F3F0" w14:textId="77777777" w:rsidR="006C3F2D" w:rsidRPr="005F0658" w:rsidRDefault="006C3F2D" w:rsidP="006C3F2D"/>
    <w:p w14:paraId="23A22152" w14:textId="77777777" w:rsidR="006C3F2D" w:rsidRPr="005F0658" w:rsidRDefault="006C3F2D" w:rsidP="006C3F2D"/>
    <w:p w14:paraId="1DE5062E" w14:textId="77777777" w:rsidR="006C3F2D" w:rsidRDefault="006C3F2D" w:rsidP="006C3F2D">
      <w:r>
        <w:br w:type="page"/>
      </w:r>
    </w:p>
    <w:p w14:paraId="762ADFCF" w14:textId="77777777" w:rsidR="006C3F2D" w:rsidRPr="005F0658" w:rsidRDefault="006C3F2D" w:rsidP="006C3F2D">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6C3F2D" w:rsidRPr="005F0658" w14:paraId="49670CA0" w14:textId="77777777" w:rsidTr="005500AA">
        <w:trPr>
          <w:trHeight w:val="324"/>
        </w:trPr>
        <w:tc>
          <w:tcPr>
            <w:tcW w:w="1560" w:type="dxa"/>
            <w:tcBorders>
              <w:top w:val="single" w:sz="18" w:space="0" w:color="auto"/>
              <w:bottom w:val="single" w:sz="18" w:space="0" w:color="auto"/>
            </w:tcBorders>
            <w:vAlign w:val="center"/>
            <w:hideMark/>
          </w:tcPr>
          <w:p w14:paraId="65D904E1" w14:textId="77777777" w:rsidR="006C3F2D" w:rsidRPr="005F0658" w:rsidRDefault="006C3F2D" w:rsidP="005500AA">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519D0F2B" w14:textId="77777777" w:rsidR="006C3F2D" w:rsidRPr="005F0658" w:rsidRDefault="006C3F2D" w:rsidP="005500AA">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115BBFE3" w14:textId="77777777" w:rsidR="006C3F2D" w:rsidRPr="005F0658" w:rsidRDefault="006C3F2D" w:rsidP="005500AA">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07DD2416" w14:textId="77777777" w:rsidR="006C3F2D" w:rsidRPr="005F0658" w:rsidRDefault="006C3F2D" w:rsidP="005500AA">
            <w:pPr>
              <w:pStyle w:val="NoSpacing"/>
              <w:rPr>
                <w:sz w:val="24"/>
                <w:szCs w:val="24"/>
              </w:rPr>
            </w:pPr>
            <w:r w:rsidRPr="005F0658">
              <w:rPr>
                <w:sz w:val="24"/>
                <w:szCs w:val="24"/>
              </w:rPr>
              <w:t>Lower</w:t>
            </w:r>
          </w:p>
          <w:p w14:paraId="49BE1172" w14:textId="77777777" w:rsidR="006C3F2D" w:rsidRPr="005F0658" w:rsidRDefault="006C3F2D" w:rsidP="005500AA">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1BB017C3" w14:textId="77777777" w:rsidR="006C3F2D" w:rsidRPr="005F0658" w:rsidRDefault="006C3F2D" w:rsidP="005500AA">
            <w:pPr>
              <w:pStyle w:val="NoSpacing"/>
              <w:rPr>
                <w:sz w:val="24"/>
                <w:szCs w:val="24"/>
              </w:rPr>
            </w:pPr>
            <w:r w:rsidRPr="005F0658">
              <w:rPr>
                <w:sz w:val="24"/>
                <w:szCs w:val="24"/>
              </w:rPr>
              <w:t>Upper</w:t>
            </w:r>
          </w:p>
          <w:p w14:paraId="4D8C430B" w14:textId="77777777" w:rsidR="006C3F2D" w:rsidRPr="005F0658" w:rsidRDefault="006C3F2D" w:rsidP="005500AA">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18F4E779" w14:textId="77777777" w:rsidR="006C3F2D" w:rsidRPr="005F0658" w:rsidRDefault="006C3F2D" w:rsidP="005500AA">
            <w:pPr>
              <w:pStyle w:val="NoSpacing"/>
              <w:rPr>
                <w:sz w:val="24"/>
                <w:szCs w:val="24"/>
              </w:rPr>
            </w:pPr>
            <w:r w:rsidRPr="005F0658">
              <w:rPr>
                <w:sz w:val="24"/>
                <w:szCs w:val="24"/>
              </w:rPr>
              <w:t>Variable</w:t>
            </w:r>
          </w:p>
          <w:p w14:paraId="0660C4B5" w14:textId="77777777" w:rsidR="006C3F2D" w:rsidRPr="005F0658" w:rsidRDefault="006C3F2D" w:rsidP="005500AA">
            <w:pPr>
              <w:pStyle w:val="NoSpacing"/>
              <w:rPr>
                <w:sz w:val="24"/>
                <w:szCs w:val="24"/>
              </w:rPr>
            </w:pPr>
            <w:r w:rsidRPr="005F0658">
              <w:rPr>
                <w:sz w:val="24"/>
                <w:szCs w:val="24"/>
              </w:rPr>
              <w:t>importance (n)</w:t>
            </w:r>
          </w:p>
        </w:tc>
      </w:tr>
      <w:tr w:rsidR="006C3F2D" w:rsidRPr="005F0658" w14:paraId="57879CB5" w14:textId="77777777" w:rsidTr="005500AA">
        <w:trPr>
          <w:trHeight w:val="324"/>
        </w:trPr>
        <w:tc>
          <w:tcPr>
            <w:tcW w:w="1560" w:type="dxa"/>
            <w:vMerge w:val="restart"/>
            <w:tcBorders>
              <w:top w:val="single" w:sz="18" w:space="0" w:color="auto"/>
            </w:tcBorders>
            <w:vAlign w:val="center"/>
          </w:tcPr>
          <w:p w14:paraId="115C2ACC" w14:textId="77777777" w:rsidR="006C3F2D" w:rsidRPr="005F0658" w:rsidRDefault="006C3F2D" w:rsidP="005500AA">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7E29154"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69EE0659" w14:textId="77777777" w:rsidR="006C3F2D" w:rsidRPr="005F0658" w:rsidRDefault="006C3F2D" w:rsidP="005500AA">
            <w:pPr>
              <w:pStyle w:val="NoSpacing"/>
              <w:rPr>
                <w:sz w:val="24"/>
                <w:szCs w:val="24"/>
              </w:rPr>
            </w:pPr>
            <w:r w:rsidRPr="005F0658">
              <w:rPr>
                <w:sz w:val="24"/>
                <w:szCs w:val="24"/>
              </w:rPr>
              <w:t>0.039</w:t>
            </w:r>
          </w:p>
        </w:tc>
        <w:tc>
          <w:tcPr>
            <w:tcW w:w="1134" w:type="dxa"/>
            <w:tcBorders>
              <w:top w:val="single" w:sz="18" w:space="0" w:color="auto"/>
              <w:bottom w:val="nil"/>
            </w:tcBorders>
            <w:vAlign w:val="center"/>
          </w:tcPr>
          <w:p w14:paraId="6B76856E" w14:textId="77777777" w:rsidR="006C3F2D" w:rsidRPr="005F0658" w:rsidRDefault="006C3F2D" w:rsidP="005500AA">
            <w:pPr>
              <w:pStyle w:val="NoSpacing"/>
              <w:rPr>
                <w:sz w:val="24"/>
                <w:szCs w:val="24"/>
              </w:rPr>
            </w:pPr>
            <w:r w:rsidRPr="005F0658">
              <w:rPr>
                <w:sz w:val="24"/>
                <w:szCs w:val="24"/>
              </w:rPr>
              <w:t>0.022</w:t>
            </w:r>
          </w:p>
        </w:tc>
        <w:tc>
          <w:tcPr>
            <w:tcW w:w="1120" w:type="dxa"/>
            <w:tcBorders>
              <w:top w:val="single" w:sz="18" w:space="0" w:color="auto"/>
              <w:bottom w:val="nil"/>
            </w:tcBorders>
            <w:vAlign w:val="center"/>
          </w:tcPr>
          <w:p w14:paraId="3CE9CBE4" w14:textId="77777777" w:rsidR="006C3F2D" w:rsidRPr="005F0658" w:rsidRDefault="006C3F2D" w:rsidP="005500AA">
            <w:pPr>
              <w:pStyle w:val="NoSpacing"/>
              <w:rPr>
                <w:sz w:val="24"/>
                <w:szCs w:val="24"/>
              </w:rPr>
            </w:pPr>
            <w:r w:rsidRPr="005F0658">
              <w:rPr>
                <w:sz w:val="24"/>
                <w:szCs w:val="24"/>
              </w:rPr>
              <w:t>0.055</w:t>
            </w:r>
          </w:p>
        </w:tc>
        <w:tc>
          <w:tcPr>
            <w:tcW w:w="1999" w:type="dxa"/>
            <w:tcBorders>
              <w:top w:val="single" w:sz="18" w:space="0" w:color="auto"/>
              <w:bottom w:val="nil"/>
            </w:tcBorders>
            <w:vAlign w:val="center"/>
          </w:tcPr>
          <w:p w14:paraId="703FB820" w14:textId="77777777" w:rsidR="006C3F2D" w:rsidRPr="005F0658" w:rsidRDefault="006C3F2D" w:rsidP="005500AA">
            <w:pPr>
              <w:pStyle w:val="NoSpacing"/>
              <w:rPr>
                <w:sz w:val="24"/>
                <w:szCs w:val="24"/>
              </w:rPr>
            </w:pPr>
            <w:r w:rsidRPr="005F0658">
              <w:rPr>
                <w:sz w:val="24"/>
                <w:szCs w:val="24"/>
              </w:rPr>
              <w:t xml:space="preserve"> (1)</w:t>
            </w:r>
          </w:p>
        </w:tc>
      </w:tr>
      <w:tr w:rsidR="006C3F2D" w:rsidRPr="005F0658" w14:paraId="66D0BDF8" w14:textId="77777777" w:rsidTr="005500AA">
        <w:trPr>
          <w:trHeight w:val="324"/>
        </w:trPr>
        <w:tc>
          <w:tcPr>
            <w:tcW w:w="1560" w:type="dxa"/>
            <w:vMerge/>
            <w:vAlign w:val="center"/>
          </w:tcPr>
          <w:p w14:paraId="0893B9FA"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265266B7" w14:textId="77777777" w:rsidR="006C3F2D" w:rsidRPr="005F0658" w:rsidRDefault="006C3F2D" w:rsidP="005500AA">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423B4B7A" w14:textId="77777777" w:rsidR="006C3F2D" w:rsidRPr="005F0658" w:rsidRDefault="006C3F2D" w:rsidP="005500AA">
            <w:pPr>
              <w:pStyle w:val="NoSpacing"/>
              <w:rPr>
                <w:sz w:val="24"/>
                <w:szCs w:val="24"/>
              </w:rPr>
            </w:pPr>
            <w:r w:rsidRPr="005F0658">
              <w:rPr>
                <w:sz w:val="24"/>
                <w:szCs w:val="24"/>
              </w:rPr>
              <w:t>0.06</w:t>
            </w:r>
          </w:p>
        </w:tc>
        <w:tc>
          <w:tcPr>
            <w:tcW w:w="1134" w:type="dxa"/>
            <w:tcBorders>
              <w:top w:val="nil"/>
              <w:bottom w:val="nil"/>
            </w:tcBorders>
            <w:vAlign w:val="center"/>
          </w:tcPr>
          <w:p w14:paraId="77CB6EB8" w14:textId="77777777" w:rsidR="006C3F2D" w:rsidRPr="005F0658" w:rsidRDefault="006C3F2D" w:rsidP="005500AA">
            <w:pPr>
              <w:pStyle w:val="NoSpacing"/>
              <w:rPr>
                <w:sz w:val="24"/>
                <w:szCs w:val="24"/>
              </w:rPr>
            </w:pPr>
            <w:r w:rsidRPr="005F0658">
              <w:rPr>
                <w:sz w:val="24"/>
                <w:szCs w:val="24"/>
              </w:rPr>
              <w:t>0.06</w:t>
            </w:r>
          </w:p>
        </w:tc>
        <w:tc>
          <w:tcPr>
            <w:tcW w:w="1120" w:type="dxa"/>
            <w:tcBorders>
              <w:top w:val="nil"/>
              <w:bottom w:val="nil"/>
            </w:tcBorders>
            <w:vAlign w:val="center"/>
          </w:tcPr>
          <w:p w14:paraId="52637C28" w14:textId="77777777" w:rsidR="006C3F2D" w:rsidRPr="005F0658" w:rsidRDefault="006C3F2D" w:rsidP="005500AA">
            <w:pPr>
              <w:pStyle w:val="NoSpacing"/>
              <w:rPr>
                <w:sz w:val="24"/>
                <w:szCs w:val="24"/>
              </w:rPr>
            </w:pPr>
            <w:r w:rsidRPr="005F0658">
              <w:rPr>
                <w:sz w:val="24"/>
                <w:szCs w:val="24"/>
              </w:rPr>
              <w:t>0.07</w:t>
            </w:r>
          </w:p>
        </w:tc>
        <w:tc>
          <w:tcPr>
            <w:tcW w:w="1999" w:type="dxa"/>
            <w:tcBorders>
              <w:top w:val="nil"/>
              <w:bottom w:val="nil"/>
            </w:tcBorders>
            <w:vAlign w:val="center"/>
          </w:tcPr>
          <w:p w14:paraId="4D9EF95A" w14:textId="77777777" w:rsidR="006C3F2D" w:rsidRPr="005F0658" w:rsidRDefault="006C3F2D" w:rsidP="005500AA">
            <w:pPr>
              <w:pStyle w:val="NoSpacing"/>
              <w:rPr>
                <w:sz w:val="24"/>
                <w:szCs w:val="24"/>
              </w:rPr>
            </w:pPr>
            <w:r w:rsidRPr="005F0658">
              <w:rPr>
                <w:sz w:val="24"/>
                <w:szCs w:val="24"/>
              </w:rPr>
              <w:t>1.00 (1)</w:t>
            </w:r>
          </w:p>
        </w:tc>
      </w:tr>
      <w:tr w:rsidR="006C3F2D" w:rsidRPr="005F0658" w14:paraId="5B4DC36F" w14:textId="77777777" w:rsidTr="005500AA">
        <w:trPr>
          <w:trHeight w:val="324"/>
        </w:trPr>
        <w:tc>
          <w:tcPr>
            <w:tcW w:w="1560" w:type="dxa"/>
            <w:vMerge/>
            <w:vAlign w:val="center"/>
          </w:tcPr>
          <w:p w14:paraId="7114CFD9"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4676A23B" w14:textId="77777777" w:rsidR="006C3F2D" w:rsidRPr="005F0658" w:rsidRDefault="006C3F2D" w:rsidP="005500AA">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503A8893" w14:textId="77777777" w:rsidR="006C3F2D" w:rsidRPr="005F0658" w:rsidRDefault="006C3F2D" w:rsidP="005500AA">
            <w:pPr>
              <w:pStyle w:val="NoSpacing"/>
              <w:rPr>
                <w:sz w:val="24"/>
                <w:szCs w:val="24"/>
              </w:rPr>
            </w:pPr>
            <w:r w:rsidRPr="005F0658">
              <w:rPr>
                <w:sz w:val="24"/>
                <w:szCs w:val="24"/>
              </w:rPr>
              <w:t>-0.009</w:t>
            </w:r>
          </w:p>
        </w:tc>
        <w:tc>
          <w:tcPr>
            <w:tcW w:w="1134" w:type="dxa"/>
            <w:tcBorders>
              <w:top w:val="nil"/>
              <w:bottom w:val="nil"/>
            </w:tcBorders>
            <w:vAlign w:val="center"/>
          </w:tcPr>
          <w:p w14:paraId="709652C1" w14:textId="77777777" w:rsidR="006C3F2D" w:rsidRPr="005F0658" w:rsidRDefault="006C3F2D" w:rsidP="005500AA">
            <w:pPr>
              <w:pStyle w:val="NoSpacing"/>
              <w:rPr>
                <w:sz w:val="24"/>
                <w:szCs w:val="24"/>
              </w:rPr>
            </w:pPr>
            <w:r w:rsidRPr="005F0658">
              <w:rPr>
                <w:sz w:val="24"/>
                <w:szCs w:val="24"/>
              </w:rPr>
              <w:t>-0.01</w:t>
            </w:r>
          </w:p>
        </w:tc>
        <w:tc>
          <w:tcPr>
            <w:tcW w:w="1120" w:type="dxa"/>
            <w:tcBorders>
              <w:top w:val="nil"/>
              <w:bottom w:val="nil"/>
            </w:tcBorders>
            <w:vAlign w:val="center"/>
          </w:tcPr>
          <w:p w14:paraId="51F1B0C5" w14:textId="77777777" w:rsidR="006C3F2D" w:rsidRPr="005F0658" w:rsidRDefault="006C3F2D" w:rsidP="005500AA">
            <w:pPr>
              <w:pStyle w:val="NoSpacing"/>
              <w:rPr>
                <w:sz w:val="24"/>
                <w:szCs w:val="24"/>
              </w:rPr>
            </w:pPr>
            <w:r w:rsidRPr="005F0658">
              <w:rPr>
                <w:sz w:val="24"/>
                <w:szCs w:val="24"/>
              </w:rPr>
              <w:t>-0.005</w:t>
            </w:r>
          </w:p>
        </w:tc>
        <w:tc>
          <w:tcPr>
            <w:tcW w:w="1999" w:type="dxa"/>
            <w:tcBorders>
              <w:top w:val="nil"/>
              <w:bottom w:val="nil"/>
            </w:tcBorders>
            <w:vAlign w:val="center"/>
          </w:tcPr>
          <w:p w14:paraId="40175CBE" w14:textId="77777777" w:rsidR="006C3F2D" w:rsidRPr="005F0658" w:rsidRDefault="006C3F2D" w:rsidP="005500AA">
            <w:pPr>
              <w:pStyle w:val="NoSpacing"/>
              <w:rPr>
                <w:sz w:val="24"/>
                <w:szCs w:val="24"/>
              </w:rPr>
            </w:pPr>
            <w:r w:rsidRPr="005F0658">
              <w:rPr>
                <w:sz w:val="24"/>
                <w:szCs w:val="24"/>
              </w:rPr>
              <w:t>1.00 (1)</w:t>
            </w:r>
          </w:p>
        </w:tc>
      </w:tr>
      <w:tr w:rsidR="006C3F2D" w:rsidRPr="005F0658" w14:paraId="0B733CD9" w14:textId="77777777" w:rsidTr="005500AA">
        <w:trPr>
          <w:trHeight w:val="324"/>
        </w:trPr>
        <w:tc>
          <w:tcPr>
            <w:tcW w:w="1560" w:type="dxa"/>
            <w:vMerge/>
            <w:tcBorders>
              <w:bottom w:val="single" w:sz="4" w:space="0" w:color="auto"/>
            </w:tcBorders>
            <w:vAlign w:val="center"/>
          </w:tcPr>
          <w:p w14:paraId="514F4E11" w14:textId="77777777" w:rsidR="006C3F2D" w:rsidRPr="005F0658" w:rsidRDefault="006C3F2D" w:rsidP="005500AA">
            <w:pPr>
              <w:pStyle w:val="NoSpacing"/>
              <w:rPr>
                <w:sz w:val="24"/>
                <w:szCs w:val="24"/>
              </w:rPr>
            </w:pPr>
          </w:p>
        </w:tc>
        <w:tc>
          <w:tcPr>
            <w:tcW w:w="2409" w:type="dxa"/>
            <w:gridSpan w:val="2"/>
            <w:tcBorders>
              <w:top w:val="nil"/>
              <w:bottom w:val="single" w:sz="4" w:space="0" w:color="auto"/>
            </w:tcBorders>
            <w:vAlign w:val="center"/>
          </w:tcPr>
          <w:p w14:paraId="6A72CCB9" w14:textId="77777777" w:rsidR="006C3F2D" w:rsidRPr="005F0658" w:rsidRDefault="006C3F2D" w:rsidP="005500AA">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5124BA49" w14:textId="77777777" w:rsidR="006C3F2D" w:rsidRPr="005F0658" w:rsidRDefault="006C3F2D" w:rsidP="005500AA">
            <w:pPr>
              <w:pStyle w:val="NoSpacing"/>
              <w:rPr>
                <w:sz w:val="24"/>
                <w:szCs w:val="24"/>
              </w:rPr>
            </w:pPr>
            <w:r w:rsidRPr="005F0658">
              <w:rPr>
                <w:sz w:val="24"/>
                <w:szCs w:val="24"/>
              </w:rPr>
              <w:t>0.19</w:t>
            </w:r>
          </w:p>
        </w:tc>
        <w:tc>
          <w:tcPr>
            <w:tcW w:w="1134" w:type="dxa"/>
            <w:tcBorders>
              <w:top w:val="nil"/>
              <w:bottom w:val="single" w:sz="4" w:space="0" w:color="auto"/>
            </w:tcBorders>
            <w:vAlign w:val="center"/>
          </w:tcPr>
          <w:p w14:paraId="090B5DA3" w14:textId="77777777" w:rsidR="006C3F2D" w:rsidRPr="005F0658" w:rsidRDefault="006C3F2D" w:rsidP="005500AA">
            <w:pPr>
              <w:pStyle w:val="NoSpacing"/>
              <w:rPr>
                <w:sz w:val="24"/>
                <w:szCs w:val="24"/>
              </w:rPr>
            </w:pPr>
            <w:r w:rsidRPr="005F0658">
              <w:rPr>
                <w:sz w:val="24"/>
                <w:szCs w:val="24"/>
              </w:rPr>
              <w:t>0.18</w:t>
            </w:r>
          </w:p>
        </w:tc>
        <w:tc>
          <w:tcPr>
            <w:tcW w:w="1120" w:type="dxa"/>
            <w:tcBorders>
              <w:top w:val="nil"/>
              <w:bottom w:val="single" w:sz="4" w:space="0" w:color="auto"/>
            </w:tcBorders>
            <w:vAlign w:val="center"/>
          </w:tcPr>
          <w:p w14:paraId="1413E4E6" w14:textId="77777777" w:rsidR="006C3F2D" w:rsidRPr="005F0658" w:rsidRDefault="006C3F2D" w:rsidP="005500AA">
            <w:pPr>
              <w:pStyle w:val="NoSpacing"/>
              <w:rPr>
                <w:sz w:val="24"/>
                <w:szCs w:val="24"/>
              </w:rPr>
            </w:pPr>
            <w:r w:rsidRPr="005F0658">
              <w:rPr>
                <w:sz w:val="24"/>
                <w:szCs w:val="24"/>
              </w:rPr>
              <w:t>0.20</w:t>
            </w:r>
          </w:p>
        </w:tc>
        <w:tc>
          <w:tcPr>
            <w:tcW w:w="1999" w:type="dxa"/>
            <w:tcBorders>
              <w:top w:val="nil"/>
              <w:bottom w:val="single" w:sz="4" w:space="0" w:color="auto"/>
            </w:tcBorders>
            <w:vAlign w:val="center"/>
          </w:tcPr>
          <w:p w14:paraId="5A410540" w14:textId="77777777" w:rsidR="006C3F2D" w:rsidRPr="005F0658" w:rsidRDefault="006C3F2D" w:rsidP="005500AA">
            <w:pPr>
              <w:pStyle w:val="NoSpacing"/>
              <w:rPr>
                <w:sz w:val="24"/>
                <w:szCs w:val="24"/>
              </w:rPr>
            </w:pPr>
            <w:r w:rsidRPr="005F0658">
              <w:rPr>
                <w:sz w:val="24"/>
                <w:szCs w:val="24"/>
              </w:rPr>
              <w:t>1.00 (1)</w:t>
            </w:r>
          </w:p>
        </w:tc>
      </w:tr>
      <w:tr w:rsidR="006C3F2D" w:rsidRPr="005F0658" w14:paraId="100069AE" w14:textId="77777777" w:rsidTr="005500AA">
        <w:trPr>
          <w:trHeight w:val="324"/>
        </w:trPr>
        <w:tc>
          <w:tcPr>
            <w:tcW w:w="1560" w:type="dxa"/>
            <w:vMerge w:val="restart"/>
            <w:tcBorders>
              <w:top w:val="single" w:sz="4" w:space="0" w:color="auto"/>
            </w:tcBorders>
            <w:vAlign w:val="center"/>
          </w:tcPr>
          <w:p w14:paraId="5EF20714" w14:textId="77777777" w:rsidR="006C3F2D" w:rsidRPr="005F0658" w:rsidRDefault="006C3F2D" w:rsidP="005500AA">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06067797"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41268FDB" w14:textId="77777777" w:rsidR="006C3F2D" w:rsidRPr="005F0658" w:rsidRDefault="006C3F2D" w:rsidP="005500AA">
            <w:pPr>
              <w:pStyle w:val="NoSpacing"/>
              <w:rPr>
                <w:sz w:val="24"/>
                <w:szCs w:val="24"/>
              </w:rPr>
            </w:pPr>
            <w:r w:rsidRPr="005F0658">
              <w:rPr>
                <w:sz w:val="24"/>
                <w:szCs w:val="24"/>
              </w:rPr>
              <w:t>0.26</w:t>
            </w:r>
          </w:p>
        </w:tc>
        <w:tc>
          <w:tcPr>
            <w:tcW w:w="1134" w:type="dxa"/>
            <w:tcBorders>
              <w:top w:val="single" w:sz="4" w:space="0" w:color="auto"/>
              <w:bottom w:val="nil"/>
            </w:tcBorders>
            <w:vAlign w:val="center"/>
          </w:tcPr>
          <w:p w14:paraId="7F69A0A4" w14:textId="77777777" w:rsidR="006C3F2D" w:rsidRPr="005F0658" w:rsidRDefault="006C3F2D" w:rsidP="005500A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1244BCDA" w14:textId="77777777" w:rsidR="006C3F2D" w:rsidRPr="005F0658" w:rsidRDefault="006C3F2D" w:rsidP="005500A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720DA1AD" w14:textId="77777777" w:rsidR="006C3F2D" w:rsidRPr="005F0658" w:rsidRDefault="006C3F2D" w:rsidP="005500AA">
            <w:pPr>
              <w:pStyle w:val="NoSpacing"/>
              <w:rPr>
                <w:sz w:val="24"/>
                <w:szCs w:val="24"/>
              </w:rPr>
            </w:pPr>
            <w:r w:rsidRPr="005F0658">
              <w:rPr>
                <w:sz w:val="24"/>
                <w:szCs w:val="24"/>
              </w:rPr>
              <w:t>(1)</w:t>
            </w:r>
          </w:p>
        </w:tc>
      </w:tr>
      <w:tr w:rsidR="006C3F2D" w:rsidRPr="005F0658" w14:paraId="60773CF3" w14:textId="77777777" w:rsidTr="005500AA">
        <w:trPr>
          <w:trHeight w:val="324"/>
        </w:trPr>
        <w:tc>
          <w:tcPr>
            <w:tcW w:w="1560" w:type="dxa"/>
            <w:vMerge/>
            <w:vAlign w:val="center"/>
          </w:tcPr>
          <w:p w14:paraId="7AE2E70A"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6DC658A0" w14:textId="77777777" w:rsidR="006C3F2D" w:rsidRPr="005F0658" w:rsidRDefault="006C3F2D" w:rsidP="005500AA">
            <w:pPr>
              <w:pStyle w:val="NoSpacing"/>
              <w:rPr>
                <w:sz w:val="24"/>
                <w:szCs w:val="24"/>
              </w:rPr>
            </w:pPr>
            <w:r w:rsidRPr="005F0658">
              <w:rPr>
                <w:sz w:val="24"/>
                <w:szCs w:val="24"/>
              </w:rPr>
              <w:t>Moonlight</w:t>
            </w:r>
          </w:p>
        </w:tc>
        <w:tc>
          <w:tcPr>
            <w:tcW w:w="1134" w:type="dxa"/>
            <w:tcBorders>
              <w:top w:val="nil"/>
              <w:bottom w:val="nil"/>
            </w:tcBorders>
            <w:vAlign w:val="center"/>
          </w:tcPr>
          <w:p w14:paraId="6D42E4D6" w14:textId="77777777" w:rsidR="006C3F2D" w:rsidRPr="005F0658" w:rsidRDefault="006C3F2D" w:rsidP="005500AA">
            <w:pPr>
              <w:pStyle w:val="NoSpacing"/>
              <w:rPr>
                <w:sz w:val="24"/>
                <w:szCs w:val="24"/>
              </w:rPr>
            </w:pPr>
            <w:r w:rsidRPr="005F0658">
              <w:rPr>
                <w:sz w:val="24"/>
                <w:szCs w:val="24"/>
              </w:rPr>
              <w:t>-0.072</w:t>
            </w:r>
          </w:p>
        </w:tc>
        <w:tc>
          <w:tcPr>
            <w:tcW w:w="1134" w:type="dxa"/>
            <w:tcBorders>
              <w:top w:val="nil"/>
              <w:bottom w:val="nil"/>
            </w:tcBorders>
            <w:vAlign w:val="center"/>
          </w:tcPr>
          <w:p w14:paraId="3A51E98B" w14:textId="77777777" w:rsidR="006C3F2D" w:rsidRPr="005F0658" w:rsidRDefault="006C3F2D" w:rsidP="005500AA">
            <w:pPr>
              <w:pStyle w:val="NoSpacing"/>
              <w:rPr>
                <w:sz w:val="24"/>
                <w:szCs w:val="24"/>
              </w:rPr>
            </w:pPr>
            <w:r w:rsidRPr="005F0658">
              <w:rPr>
                <w:sz w:val="24"/>
                <w:szCs w:val="24"/>
              </w:rPr>
              <w:t>-0.08</w:t>
            </w:r>
          </w:p>
        </w:tc>
        <w:tc>
          <w:tcPr>
            <w:tcW w:w="1120" w:type="dxa"/>
            <w:tcBorders>
              <w:top w:val="nil"/>
              <w:bottom w:val="nil"/>
            </w:tcBorders>
            <w:vAlign w:val="center"/>
          </w:tcPr>
          <w:p w14:paraId="73794073" w14:textId="77777777" w:rsidR="006C3F2D" w:rsidRPr="005F0658" w:rsidRDefault="006C3F2D" w:rsidP="005500AA">
            <w:pPr>
              <w:pStyle w:val="NoSpacing"/>
              <w:rPr>
                <w:sz w:val="24"/>
                <w:szCs w:val="24"/>
              </w:rPr>
            </w:pPr>
            <w:r w:rsidRPr="005F0658">
              <w:rPr>
                <w:sz w:val="24"/>
                <w:szCs w:val="24"/>
              </w:rPr>
              <w:t>-0.06</w:t>
            </w:r>
          </w:p>
        </w:tc>
        <w:tc>
          <w:tcPr>
            <w:tcW w:w="1999" w:type="dxa"/>
            <w:tcBorders>
              <w:top w:val="nil"/>
              <w:bottom w:val="nil"/>
            </w:tcBorders>
            <w:vAlign w:val="center"/>
          </w:tcPr>
          <w:p w14:paraId="0DAA7C82" w14:textId="77777777" w:rsidR="006C3F2D" w:rsidRPr="005F0658" w:rsidRDefault="006C3F2D" w:rsidP="005500AA">
            <w:pPr>
              <w:pStyle w:val="NoSpacing"/>
              <w:rPr>
                <w:sz w:val="24"/>
                <w:szCs w:val="24"/>
              </w:rPr>
            </w:pPr>
            <w:r w:rsidRPr="005F0658">
              <w:rPr>
                <w:sz w:val="24"/>
                <w:szCs w:val="24"/>
              </w:rPr>
              <w:t>1.00 (1)</w:t>
            </w:r>
          </w:p>
        </w:tc>
      </w:tr>
      <w:tr w:rsidR="006C3F2D" w:rsidRPr="005F0658" w14:paraId="08ABCDDE" w14:textId="77777777" w:rsidTr="005500AA">
        <w:trPr>
          <w:trHeight w:val="324"/>
        </w:trPr>
        <w:tc>
          <w:tcPr>
            <w:tcW w:w="1560" w:type="dxa"/>
            <w:vMerge/>
            <w:vAlign w:val="center"/>
          </w:tcPr>
          <w:p w14:paraId="596A192E"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5654F0EC" w14:textId="77777777" w:rsidR="006C3F2D" w:rsidRPr="005F0658" w:rsidRDefault="006C3F2D" w:rsidP="005500AA">
            <w:pPr>
              <w:pStyle w:val="NoSpacing"/>
              <w:rPr>
                <w:sz w:val="24"/>
                <w:szCs w:val="24"/>
              </w:rPr>
            </w:pPr>
            <w:r w:rsidRPr="005F0658">
              <w:rPr>
                <w:sz w:val="24"/>
                <w:szCs w:val="24"/>
              </w:rPr>
              <w:t>Rainfall</w:t>
            </w:r>
          </w:p>
        </w:tc>
        <w:tc>
          <w:tcPr>
            <w:tcW w:w="1134" w:type="dxa"/>
            <w:tcBorders>
              <w:top w:val="nil"/>
              <w:bottom w:val="nil"/>
            </w:tcBorders>
            <w:vAlign w:val="center"/>
          </w:tcPr>
          <w:p w14:paraId="13AB6734" w14:textId="77777777" w:rsidR="006C3F2D" w:rsidRPr="005F0658" w:rsidRDefault="006C3F2D" w:rsidP="005500AA">
            <w:pPr>
              <w:pStyle w:val="NoSpacing"/>
              <w:rPr>
                <w:sz w:val="24"/>
                <w:szCs w:val="24"/>
              </w:rPr>
            </w:pPr>
            <w:r w:rsidRPr="005F0658">
              <w:rPr>
                <w:sz w:val="24"/>
                <w:szCs w:val="24"/>
              </w:rPr>
              <w:t>-0.0025</w:t>
            </w:r>
          </w:p>
        </w:tc>
        <w:tc>
          <w:tcPr>
            <w:tcW w:w="1134" w:type="dxa"/>
            <w:tcBorders>
              <w:top w:val="nil"/>
              <w:bottom w:val="nil"/>
            </w:tcBorders>
            <w:vAlign w:val="center"/>
          </w:tcPr>
          <w:p w14:paraId="31A2E4B9" w14:textId="77777777" w:rsidR="006C3F2D" w:rsidRPr="005F0658" w:rsidRDefault="006C3F2D" w:rsidP="005500AA">
            <w:pPr>
              <w:pStyle w:val="NoSpacing"/>
              <w:rPr>
                <w:sz w:val="24"/>
                <w:szCs w:val="24"/>
              </w:rPr>
            </w:pPr>
            <w:r w:rsidRPr="005F0658">
              <w:rPr>
                <w:sz w:val="24"/>
                <w:szCs w:val="24"/>
              </w:rPr>
              <w:t>-0.003</w:t>
            </w:r>
          </w:p>
        </w:tc>
        <w:tc>
          <w:tcPr>
            <w:tcW w:w="1120" w:type="dxa"/>
            <w:tcBorders>
              <w:top w:val="nil"/>
              <w:bottom w:val="nil"/>
            </w:tcBorders>
            <w:vAlign w:val="center"/>
          </w:tcPr>
          <w:p w14:paraId="512D54D6" w14:textId="77777777" w:rsidR="006C3F2D" w:rsidRPr="005F0658" w:rsidRDefault="006C3F2D" w:rsidP="005500AA">
            <w:pPr>
              <w:pStyle w:val="NoSpacing"/>
              <w:rPr>
                <w:sz w:val="24"/>
                <w:szCs w:val="24"/>
              </w:rPr>
            </w:pPr>
            <w:r w:rsidRPr="005F0658">
              <w:rPr>
                <w:sz w:val="24"/>
                <w:szCs w:val="24"/>
              </w:rPr>
              <w:t>-0.002</w:t>
            </w:r>
          </w:p>
        </w:tc>
        <w:tc>
          <w:tcPr>
            <w:tcW w:w="1999" w:type="dxa"/>
            <w:tcBorders>
              <w:top w:val="nil"/>
              <w:bottom w:val="nil"/>
            </w:tcBorders>
            <w:vAlign w:val="center"/>
          </w:tcPr>
          <w:p w14:paraId="531C8875" w14:textId="77777777" w:rsidR="006C3F2D" w:rsidRPr="005F0658" w:rsidRDefault="006C3F2D" w:rsidP="005500AA">
            <w:pPr>
              <w:pStyle w:val="NoSpacing"/>
              <w:rPr>
                <w:sz w:val="24"/>
                <w:szCs w:val="24"/>
              </w:rPr>
            </w:pPr>
            <w:r w:rsidRPr="005F0658">
              <w:rPr>
                <w:sz w:val="24"/>
                <w:szCs w:val="24"/>
              </w:rPr>
              <w:t>0.94 (1)</w:t>
            </w:r>
          </w:p>
        </w:tc>
      </w:tr>
      <w:tr w:rsidR="006C3F2D" w:rsidRPr="005F0658" w14:paraId="1F59AE03" w14:textId="77777777" w:rsidTr="005500AA">
        <w:trPr>
          <w:trHeight w:val="324"/>
        </w:trPr>
        <w:tc>
          <w:tcPr>
            <w:tcW w:w="1560" w:type="dxa"/>
            <w:vMerge/>
            <w:tcBorders>
              <w:bottom w:val="single" w:sz="18" w:space="0" w:color="auto"/>
            </w:tcBorders>
            <w:vAlign w:val="center"/>
          </w:tcPr>
          <w:p w14:paraId="42057D90" w14:textId="77777777" w:rsidR="006C3F2D" w:rsidRPr="005F0658" w:rsidRDefault="006C3F2D" w:rsidP="005500AA">
            <w:pPr>
              <w:pStyle w:val="NoSpacing"/>
              <w:rPr>
                <w:sz w:val="24"/>
                <w:szCs w:val="24"/>
              </w:rPr>
            </w:pPr>
          </w:p>
        </w:tc>
        <w:tc>
          <w:tcPr>
            <w:tcW w:w="2409" w:type="dxa"/>
            <w:gridSpan w:val="2"/>
            <w:tcBorders>
              <w:top w:val="nil"/>
              <w:bottom w:val="single" w:sz="18" w:space="0" w:color="auto"/>
            </w:tcBorders>
            <w:vAlign w:val="center"/>
          </w:tcPr>
          <w:p w14:paraId="67AED4D4" w14:textId="77777777" w:rsidR="006C3F2D" w:rsidRPr="005F0658" w:rsidRDefault="006C3F2D" w:rsidP="005500AA">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927A8DA" w14:textId="77777777" w:rsidR="006C3F2D" w:rsidRPr="005F0658" w:rsidRDefault="006C3F2D" w:rsidP="005500AA">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418572E2" w14:textId="77777777" w:rsidR="006C3F2D" w:rsidRPr="005F0658" w:rsidRDefault="006C3F2D" w:rsidP="005500AA">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37953114" w14:textId="77777777" w:rsidR="006C3F2D" w:rsidRPr="005F0658" w:rsidRDefault="006C3F2D" w:rsidP="005500AA">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71889219" w14:textId="77777777" w:rsidR="006C3F2D" w:rsidRPr="005F0658" w:rsidRDefault="006C3F2D" w:rsidP="005500AA">
            <w:pPr>
              <w:pStyle w:val="NoSpacing"/>
              <w:rPr>
                <w:sz w:val="24"/>
                <w:szCs w:val="24"/>
              </w:rPr>
            </w:pPr>
            <w:r w:rsidRPr="005F0658">
              <w:rPr>
                <w:sz w:val="24"/>
                <w:szCs w:val="24"/>
              </w:rPr>
              <w:t>0.06 (1)</w:t>
            </w:r>
          </w:p>
        </w:tc>
      </w:tr>
      <w:tr w:rsidR="006C3F2D" w:rsidRPr="005F0658" w14:paraId="37B6178A" w14:textId="77777777" w:rsidTr="005500AA">
        <w:trPr>
          <w:trHeight w:val="324"/>
        </w:trPr>
        <w:tc>
          <w:tcPr>
            <w:tcW w:w="1560" w:type="dxa"/>
            <w:vMerge w:val="restart"/>
            <w:tcBorders>
              <w:top w:val="single" w:sz="18" w:space="0" w:color="auto"/>
              <w:bottom w:val="nil"/>
            </w:tcBorders>
            <w:vAlign w:val="center"/>
          </w:tcPr>
          <w:p w14:paraId="4E757657" w14:textId="395D2556" w:rsidR="006C3F2D" w:rsidRPr="005F0658" w:rsidRDefault="0001182F" w:rsidP="005500AA">
            <w:pPr>
              <w:pStyle w:val="NoSpacing"/>
              <w:rPr>
                <w:sz w:val="24"/>
                <w:szCs w:val="24"/>
              </w:rPr>
            </w:pPr>
            <w:r>
              <w:rPr>
                <w:sz w:val="24"/>
                <w:szCs w:val="24"/>
              </w:rPr>
              <w:t>dikdik</w:t>
            </w:r>
            <w:r w:rsidR="006C3F2D" w:rsidRPr="005F0658">
              <w:rPr>
                <w:sz w:val="24"/>
                <w:szCs w:val="24"/>
              </w:rPr>
              <w:t xml:space="preserve"> in glade – 24h</w:t>
            </w:r>
          </w:p>
        </w:tc>
        <w:tc>
          <w:tcPr>
            <w:tcW w:w="2409" w:type="dxa"/>
            <w:gridSpan w:val="2"/>
            <w:tcBorders>
              <w:top w:val="single" w:sz="18" w:space="0" w:color="auto"/>
              <w:bottom w:val="nil"/>
            </w:tcBorders>
            <w:vAlign w:val="center"/>
          </w:tcPr>
          <w:p w14:paraId="0B49CBDD"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291E921D" w14:textId="77777777" w:rsidR="006C3F2D" w:rsidRPr="005F0658" w:rsidRDefault="006C3F2D" w:rsidP="005500AA">
            <w:pPr>
              <w:pStyle w:val="NoSpacing"/>
              <w:rPr>
                <w:sz w:val="24"/>
                <w:szCs w:val="24"/>
              </w:rPr>
            </w:pPr>
            <w:r w:rsidRPr="005F0658">
              <w:rPr>
                <w:sz w:val="24"/>
                <w:szCs w:val="24"/>
              </w:rPr>
              <w:t>0.030</w:t>
            </w:r>
          </w:p>
        </w:tc>
        <w:tc>
          <w:tcPr>
            <w:tcW w:w="1134" w:type="dxa"/>
            <w:tcBorders>
              <w:top w:val="single" w:sz="18" w:space="0" w:color="auto"/>
              <w:bottom w:val="nil"/>
            </w:tcBorders>
            <w:vAlign w:val="center"/>
          </w:tcPr>
          <w:p w14:paraId="14D81830" w14:textId="77777777" w:rsidR="006C3F2D" w:rsidRPr="005F0658" w:rsidRDefault="006C3F2D" w:rsidP="005500AA">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41249F03" w14:textId="77777777" w:rsidR="006C3F2D" w:rsidRPr="005F0658" w:rsidRDefault="006C3F2D" w:rsidP="005500AA">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4F50B0F" w14:textId="77777777" w:rsidR="006C3F2D" w:rsidRPr="005F0658" w:rsidRDefault="006C3F2D" w:rsidP="005500AA">
            <w:pPr>
              <w:pStyle w:val="NoSpacing"/>
              <w:rPr>
                <w:sz w:val="24"/>
                <w:szCs w:val="24"/>
              </w:rPr>
            </w:pPr>
            <w:r w:rsidRPr="005F0658">
              <w:rPr>
                <w:sz w:val="24"/>
                <w:szCs w:val="24"/>
              </w:rPr>
              <w:t>— (1)</w:t>
            </w:r>
          </w:p>
        </w:tc>
      </w:tr>
      <w:tr w:rsidR="006C3F2D" w:rsidRPr="005F0658" w14:paraId="2DC2403F" w14:textId="77777777" w:rsidTr="005500AA">
        <w:trPr>
          <w:trHeight w:val="324"/>
        </w:trPr>
        <w:tc>
          <w:tcPr>
            <w:tcW w:w="1560" w:type="dxa"/>
            <w:vMerge/>
            <w:tcBorders>
              <w:top w:val="nil"/>
              <w:bottom w:val="single" w:sz="4" w:space="0" w:color="auto"/>
            </w:tcBorders>
            <w:vAlign w:val="center"/>
          </w:tcPr>
          <w:p w14:paraId="5FB1E1D9" w14:textId="77777777" w:rsidR="006C3F2D" w:rsidRPr="005F0658" w:rsidRDefault="006C3F2D" w:rsidP="005500AA">
            <w:pPr>
              <w:pStyle w:val="NoSpacing"/>
              <w:rPr>
                <w:sz w:val="24"/>
                <w:szCs w:val="24"/>
              </w:rPr>
            </w:pPr>
          </w:p>
        </w:tc>
        <w:tc>
          <w:tcPr>
            <w:tcW w:w="2409" w:type="dxa"/>
            <w:gridSpan w:val="2"/>
            <w:tcBorders>
              <w:top w:val="nil"/>
              <w:bottom w:val="single" w:sz="4" w:space="0" w:color="auto"/>
            </w:tcBorders>
            <w:vAlign w:val="center"/>
          </w:tcPr>
          <w:p w14:paraId="46321E12" w14:textId="77777777" w:rsidR="006C3F2D" w:rsidRPr="005F0658" w:rsidRDefault="006C3F2D" w:rsidP="005500A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0BB86305" w14:textId="77777777" w:rsidR="006C3F2D" w:rsidRPr="005F0658" w:rsidRDefault="006C3F2D" w:rsidP="005500AA">
            <w:pPr>
              <w:pStyle w:val="NoSpacing"/>
              <w:rPr>
                <w:sz w:val="24"/>
                <w:szCs w:val="24"/>
              </w:rPr>
            </w:pPr>
            <w:r w:rsidRPr="005F0658">
              <w:rPr>
                <w:sz w:val="24"/>
                <w:szCs w:val="24"/>
              </w:rPr>
              <w:t>-0.015</w:t>
            </w:r>
          </w:p>
        </w:tc>
        <w:tc>
          <w:tcPr>
            <w:tcW w:w="1134" w:type="dxa"/>
            <w:tcBorders>
              <w:top w:val="nil"/>
              <w:bottom w:val="single" w:sz="4" w:space="0" w:color="auto"/>
            </w:tcBorders>
            <w:vAlign w:val="center"/>
          </w:tcPr>
          <w:p w14:paraId="3BBB7F6C" w14:textId="77777777" w:rsidR="006C3F2D" w:rsidRPr="005F0658" w:rsidRDefault="006C3F2D" w:rsidP="005500AA">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23142C73" w14:textId="77777777" w:rsidR="006C3F2D" w:rsidRPr="005F0658" w:rsidRDefault="006C3F2D" w:rsidP="005500AA">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57FA05ED" w14:textId="77777777" w:rsidR="006C3F2D" w:rsidRPr="005F0658" w:rsidRDefault="006C3F2D" w:rsidP="005500AA">
            <w:pPr>
              <w:pStyle w:val="NoSpacing"/>
              <w:rPr>
                <w:sz w:val="24"/>
                <w:szCs w:val="24"/>
              </w:rPr>
            </w:pPr>
            <w:r w:rsidRPr="005F0658">
              <w:rPr>
                <w:sz w:val="24"/>
                <w:szCs w:val="24"/>
              </w:rPr>
              <w:t>0.96 (1)</w:t>
            </w:r>
          </w:p>
        </w:tc>
      </w:tr>
      <w:tr w:rsidR="006C3F2D" w:rsidRPr="005F0658" w14:paraId="2A820034" w14:textId="77777777" w:rsidTr="005500AA">
        <w:trPr>
          <w:trHeight w:val="324"/>
        </w:trPr>
        <w:tc>
          <w:tcPr>
            <w:tcW w:w="1560" w:type="dxa"/>
            <w:vMerge w:val="restart"/>
            <w:tcBorders>
              <w:top w:val="single" w:sz="4" w:space="0" w:color="auto"/>
              <w:bottom w:val="nil"/>
            </w:tcBorders>
            <w:vAlign w:val="center"/>
          </w:tcPr>
          <w:p w14:paraId="102780FD" w14:textId="2C586AEB" w:rsidR="006C3F2D" w:rsidRPr="005F0658" w:rsidRDefault="0001182F" w:rsidP="005500AA">
            <w:pPr>
              <w:pStyle w:val="NoSpacing"/>
              <w:rPr>
                <w:sz w:val="24"/>
                <w:szCs w:val="24"/>
              </w:rPr>
            </w:pPr>
            <w:r>
              <w:rPr>
                <w:sz w:val="24"/>
                <w:szCs w:val="24"/>
              </w:rPr>
              <w:t>dikdik</w:t>
            </w:r>
            <w:r w:rsidR="006C3F2D" w:rsidRPr="005F0658">
              <w:rPr>
                <w:sz w:val="24"/>
                <w:szCs w:val="24"/>
              </w:rPr>
              <w:t xml:space="preserve"> in glade - night</w:t>
            </w:r>
          </w:p>
        </w:tc>
        <w:tc>
          <w:tcPr>
            <w:tcW w:w="2409" w:type="dxa"/>
            <w:gridSpan w:val="2"/>
            <w:tcBorders>
              <w:top w:val="single" w:sz="4" w:space="0" w:color="auto"/>
              <w:bottom w:val="nil"/>
            </w:tcBorders>
            <w:vAlign w:val="center"/>
          </w:tcPr>
          <w:p w14:paraId="568C240E"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59500520" w14:textId="77777777" w:rsidR="006C3F2D" w:rsidRPr="005F0658" w:rsidRDefault="006C3F2D" w:rsidP="005500AA">
            <w:pPr>
              <w:pStyle w:val="NoSpacing"/>
              <w:rPr>
                <w:sz w:val="24"/>
                <w:szCs w:val="24"/>
              </w:rPr>
            </w:pPr>
            <w:r w:rsidRPr="005F0658">
              <w:rPr>
                <w:sz w:val="24"/>
                <w:szCs w:val="24"/>
              </w:rPr>
              <w:t>0.012</w:t>
            </w:r>
          </w:p>
        </w:tc>
        <w:tc>
          <w:tcPr>
            <w:tcW w:w="1134" w:type="dxa"/>
            <w:tcBorders>
              <w:top w:val="single" w:sz="4" w:space="0" w:color="auto"/>
              <w:bottom w:val="nil"/>
            </w:tcBorders>
            <w:vAlign w:val="center"/>
          </w:tcPr>
          <w:p w14:paraId="6DE186DF" w14:textId="77777777" w:rsidR="006C3F2D" w:rsidRPr="005F0658" w:rsidRDefault="006C3F2D" w:rsidP="005500A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00000896" w14:textId="77777777" w:rsidR="006C3F2D" w:rsidRPr="005F0658" w:rsidRDefault="006C3F2D" w:rsidP="005500A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C560171" w14:textId="77777777" w:rsidR="006C3F2D" w:rsidRPr="005F0658" w:rsidRDefault="006C3F2D" w:rsidP="005500AA">
            <w:pPr>
              <w:pStyle w:val="NoSpacing"/>
              <w:rPr>
                <w:sz w:val="24"/>
                <w:szCs w:val="24"/>
              </w:rPr>
            </w:pPr>
            <w:r w:rsidRPr="005F0658">
              <w:rPr>
                <w:sz w:val="24"/>
                <w:szCs w:val="24"/>
              </w:rPr>
              <w:t>(1)</w:t>
            </w:r>
          </w:p>
        </w:tc>
      </w:tr>
      <w:tr w:rsidR="006C3F2D" w:rsidRPr="005F0658" w14:paraId="716BFD35" w14:textId="77777777" w:rsidTr="005500AA">
        <w:trPr>
          <w:trHeight w:val="324"/>
        </w:trPr>
        <w:tc>
          <w:tcPr>
            <w:tcW w:w="1560" w:type="dxa"/>
            <w:vMerge/>
            <w:tcBorders>
              <w:top w:val="nil"/>
              <w:bottom w:val="single" w:sz="18" w:space="0" w:color="auto"/>
            </w:tcBorders>
            <w:vAlign w:val="center"/>
          </w:tcPr>
          <w:p w14:paraId="584E9C56" w14:textId="77777777" w:rsidR="006C3F2D" w:rsidRPr="005F0658" w:rsidRDefault="006C3F2D" w:rsidP="005500AA">
            <w:pPr>
              <w:pStyle w:val="NoSpacing"/>
              <w:rPr>
                <w:sz w:val="24"/>
                <w:szCs w:val="24"/>
              </w:rPr>
            </w:pPr>
          </w:p>
        </w:tc>
        <w:tc>
          <w:tcPr>
            <w:tcW w:w="2409" w:type="dxa"/>
            <w:gridSpan w:val="2"/>
            <w:tcBorders>
              <w:top w:val="nil"/>
              <w:bottom w:val="single" w:sz="18" w:space="0" w:color="auto"/>
            </w:tcBorders>
            <w:vAlign w:val="center"/>
          </w:tcPr>
          <w:p w14:paraId="5AD07A17" w14:textId="77777777" w:rsidR="006C3F2D" w:rsidRPr="005F0658" w:rsidRDefault="006C3F2D" w:rsidP="005500AA">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0AE89EF3" w14:textId="77777777" w:rsidR="006C3F2D" w:rsidRPr="005F0658" w:rsidRDefault="006C3F2D" w:rsidP="005500AA">
            <w:pPr>
              <w:pStyle w:val="NoSpacing"/>
              <w:rPr>
                <w:sz w:val="24"/>
                <w:szCs w:val="24"/>
              </w:rPr>
            </w:pPr>
            <w:r w:rsidRPr="005F0658">
              <w:rPr>
                <w:sz w:val="24"/>
                <w:szCs w:val="24"/>
              </w:rPr>
              <w:t>0.042</w:t>
            </w:r>
          </w:p>
        </w:tc>
        <w:tc>
          <w:tcPr>
            <w:tcW w:w="1134" w:type="dxa"/>
            <w:tcBorders>
              <w:top w:val="nil"/>
              <w:bottom w:val="single" w:sz="18" w:space="0" w:color="auto"/>
            </w:tcBorders>
            <w:vAlign w:val="center"/>
          </w:tcPr>
          <w:p w14:paraId="1926748C" w14:textId="77777777" w:rsidR="006C3F2D" w:rsidRPr="005F0658" w:rsidRDefault="006C3F2D" w:rsidP="005500AA">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7351CF09" w14:textId="77777777" w:rsidR="006C3F2D" w:rsidRPr="005F0658" w:rsidRDefault="006C3F2D" w:rsidP="005500AA">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2480849B" w14:textId="77777777" w:rsidR="006C3F2D" w:rsidRPr="005F0658" w:rsidRDefault="006C3F2D" w:rsidP="005500AA">
            <w:pPr>
              <w:pStyle w:val="NoSpacing"/>
              <w:rPr>
                <w:sz w:val="24"/>
                <w:szCs w:val="24"/>
              </w:rPr>
            </w:pPr>
            <w:r w:rsidRPr="005F0658">
              <w:rPr>
                <w:sz w:val="24"/>
                <w:szCs w:val="24"/>
              </w:rPr>
              <w:t>0.97(1)</w:t>
            </w:r>
          </w:p>
        </w:tc>
      </w:tr>
      <w:tr w:rsidR="006C3F2D" w:rsidRPr="005F0658" w14:paraId="585FF3C0" w14:textId="77777777" w:rsidTr="005500AA">
        <w:trPr>
          <w:trHeight w:val="324"/>
        </w:trPr>
        <w:tc>
          <w:tcPr>
            <w:tcW w:w="1560" w:type="dxa"/>
            <w:vMerge w:val="restart"/>
            <w:tcBorders>
              <w:top w:val="single" w:sz="18" w:space="0" w:color="auto"/>
            </w:tcBorders>
            <w:vAlign w:val="center"/>
          </w:tcPr>
          <w:p w14:paraId="56DDBE5B" w14:textId="77777777" w:rsidR="006C3F2D" w:rsidRPr="005F0658" w:rsidRDefault="006C3F2D" w:rsidP="005500AA">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13DC9CAD"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117356BE" w14:textId="77777777" w:rsidR="006C3F2D" w:rsidRPr="005F0658" w:rsidRDefault="006C3F2D" w:rsidP="005500AA">
            <w:pPr>
              <w:pStyle w:val="NoSpacing"/>
              <w:rPr>
                <w:sz w:val="24"/>
                <w:szCs w:val="24"/>
              </w:rPr>
            </w:pPr>
            <w:r w:rsidRPr="005F0658">
              <w:rPr>
                <w:sz w:val="24"/>
                <w:szCs w:val="24"/>
              </w:rPr>
              <w:t>0.58</w:t>
            </w:r>
          </w:p>
        </w:tc>
        <w:tc>
          <w:tcPr>
            <w:tcW w:w="1134" w:type="dxa"/>
            <w:tcBorders>
              <w:top w:val="single" w:sz="18" w:space="0" w:color="auto"/>
              <w:bottom w:val="nil"/>
            </w:tcBorders>
            <w:vAlign w:val="center"/>
          </w:tcPr>
          <w:p w14:paraId="10D36BDA" w14:textId="77777777" w:rsidR="006C3F2D" w:rsidRPr="005F0658" w:rsidRDefault="006C3F2D" w:rsidP="005500AA">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19DD3FD9" w14:textId="77777777" w:rsidR="006C3F2D" w:rsidRPr="005F0658" w:rsidRDefault="006C3F2D" w:rsidP="005500AA">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57E71D68" w14:textId="77777777" w:rsidR="006C3F2D" w:rsidRPr="005F0658" w:rsidRDefault="006C3F2D" w:rsidP="005500AA">
            <w:pPr>
              <w:pStyle w:val="NoSpacing"/>
              <w:rPr>
                <w:sz w:val="24"/>
                <w:szCs w:val="24"/>
              </w:rPr>
            </w:pPr>
            <w:r w:rsidRPr="005F0658">
              <w:rPr>
                <w:sz w:val="24"/>
                <w:szCs w:val="24"/>
              </w:rPr>
              <w:t>— (1)</w:t>
            </w:r>
          </w:p>
        </w:tc>
      </w:tr>
      <w:tr w:rsidR="006C3F2D" w:rsidRPr="005F0658" w14:paraId="6F0DC9D5" w14:textId="77777777" w:rsidTr="005500AA">
        <w:trPr>
          <w:trHeight w:val="324"/>
        </w:trPr>
        <w:tc>
          <w:tcPr>
            <w:tcW w:w="1560" w:type="dxa"/>
            <w:vMerge/>
            <w:tcBorders>
              <w:bottom w:val="single" w:sz="4" w:space="0" w:color="auto"/>
            </w:tcBorders>
            <w:vAlign w:val="center"/>
          </w:tcPr>
          <w:p w14:paraId="7416E5D6" w14:textId="77777777" w:rsidR="006C3F2D" w:rsidRPr="005F0658" w:rsidRDefault="006C3F2D" w:rsidP="005500AA">
            <w:pPr>
              <w:pStyle w:val="NoSpacing"/>
              <w:rPr>
                <w:sz w:val="24"/>
                <w:szCs w:val="24"/>
              </w:rPr>
            </w:pPr>
          </w:p>
        </w:tc>
        <w:tc>
          <w:tcPr>
            <w:tcW w:w="2409" w:type="dxa"/>
            <w:gridSpan w:val="2"/>
            <w:tcBorders>
              <w:top w:val="nil"/>
              <w:bottom w:val="single" w:sz="4" w:space="0" w:color="auto"/>
            </w:tcBorders>
            <w:vAlign w:val="center"/>
          </w:tcPr>
          <w:p w14:paraId="2D7C41D2" w14:textId="77777777" w:rsidR="006C3F2D" w:rsidRPr="005F0658" w:rsidRDefault="006C3F2D" w:rsidP="005500AA">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12F5F187" w14:textId="77777777" w:rsidR="006C3F2D" w:rsidRPr="005F0658" w:rsidRDefault="006C3F2D" w:rsidP="005500AA">
            <w:pPr>
              <w:pStyle w:val="NoSpacing"/>
              <w:rPr>
                <w:sz w:val="24"/>
                <w:szCs w:val="24"/>
              </w:rPr>
            </w:pPr>
            <w:r w:rsidRPr="005F0658">
              <w:rPr>
                <w:sz w:val="24"/>
                <w:szCs w:val="24"/>
              </w:rPr>
              <w:t>-0.012</w:t>
            </w:r>
          </w:p>
        </w:tc>
        <w:tc>
          <w:tcPr>
            <w:tcW w:w="1134" w:type="dxa"/>
            <w:tcBorders>
              <w:top w:val="nil"/>
              <w:bottom w:val="single" w:sz="4" w:space="0" w:color="auto"/>
            </w:tcBorders>
            <w:vAlign w:val="center"/>
          </w:tcPr>
          <w:p w14:paraId="003F9287" w14:textId="77777777" w:rsidR="006C3F2D" w:rsidRPr="005F0658" w:rsidRDefault="006C3F2D" w:rsidP="005500AA">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21E4E74A" w14:textId="77777777" w:rsidR="006C3F2D" w:rsidRPr="005F0658" w:rsidRDefault="006C3F2D" w:rsidP="005500AA">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6589B5BC" w14:textId="77777777" w:rsidR="006C3F2D" w:rsidRPr="005F0658" w:rsidRDefault="006C3F2D" w:rsidP="005500AA">
            <w:pPr>
              <w:pStyle w:val="NoSpacing"/>
              <w:rPr>
                <w:sz w:val="24"/>
                <w:szCs w:val="24"/>
              </w:rPr>
            </w:pPr>
            <w:r w:rsidRPr="005F0658">
              <w:rPr>
                <w:sz w:val="24"/>
                <w:szCs w:val="24"/>
              </w:rPr>
              <w:t>0.90 (1)</w:t>
            </w:r>
          </w:p>
        </w:tc>
      </w:tr>
      <w:tr w:rsidR="006C3F2D" w:rsidRPr="005F0658" w14:paraId="7CDFEE39" w14:textId="77777777" w:rsidTr="005500AA">
        <w:trPr>
          <w:trHeight w:val="324"/>
        </w:trPr>
        <w:tc>
          <w:tcPr>
            <w:tcW w:w="1560" w:type="dxa"/>
            <w:vMerge w:val="restart"/>
            <w:tcBorders>
              <w:top w:val="single" w:sz="4" w:space="0" w:color="auto"/>
              <w:bottom w:val="nil"/>
            </w:tcBorders>
            <w:vAlign w:val="center"/>
          </w:tcPr>
          <w:p w14:paraId="7F04D6BA" w14:textId="77777777" w:rsidR="006C3F2D" w:rsidRPr="005F0658" w:rsidRDefault="006C3F2D" w:rsidP="005500AA">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77AEA26A" w14:textId="77777777" w:rsidR="006C3F2D" w:rsidRPr="005F0658" w:rsidRDefault="006C3F2D" w:rsidP="005500A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0199BEAA" w14:textId="77777777" w:rsidR="006C3F2D" w:rsidRPr="005F0658" w:rsidRDefault="006C3F2D" w:rsidP="005500AA">
            <w:pPr>
              <w:pStyle w:val="NoSpacing"/>
              <w:rPr>
                <w:sz w:val="24"/>
                <w:szCs w:val="24"/>
              </w:rPr>
            </w:pPr>
            <w:r w:rsidRPr="005F0658">
              <w:rPr>
                <w:sz w:val="24"/>
                <w:szCs w:val="24"/>
              </w:rPr>
              <w:t>0.55</w:t>
            </w:r>
          </w:p>
        </w:tc>
        <w:tc>
          <w:tcPr>
            <w:tcW w:w="1134" w:type="dxa"/>
            <w:tcBorders>
              <w:top w:val="single" w:sz="4" w:space="0" w:color="auto"/>
              <w:bottom w:val="nil"/>
            </w:tcBorders>
            <w:vAlign w:val="center"/>
          </w:tcPr>
          <w:p w14:paraId="02342081" w14:textId="77777777" w:rsidR="006C3F2D" w:rsidRPr="005F0658" w:rsidRDefault="006C3F2D" w:rsidP="005500AA">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24CFB6CE" w14:textId="77777777" w:rsidR="006C3F2D" w:rsidRPr="005F0658" w:rsidRDefault="006C3F2D" w:rsidP="005500AA">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4FA4B5D1" w14:textId="77777777" w:rsidR="006C3F2D" w:rsidRPr="005F0658" w:rsidRDefault="006C3F2D" w:rsidP="005500AA">
            <w:pPr>
              <w:pStyle w:val="NoSpacing"/>
              <w:rPr>
                <w:sz w:val="24"/>
                <w:szCs w:val="24"/>
              </w:rPr>
            </w:pPr>
            <w:r w:rsidRPr="005F0658">
              <w:rPr>
                <w:sz w:val="24"/>
                <w:szCs w:val="24"/>
              </w:rPr>
              <w:t>(5)</w:t>
            </w:r>
          </w:p>
        </w:tc>
      </w:tr>
      <w:tr w:rsidR="006C3F2D" w:rsidRPr="005F0658" w14:paraId="2D9B2190" w14:textId="77777777" w:rsidTr="005500AA">
        <w:trPr>
          <w:trHeight w:val="324"/>
        </w:trPr>
        <w:tc>
          <w:tcPr>
            <w:tcW w:w="1560" w:type="dxa"/>
            <w:vMerge/>
            <w:tcBorders>
              <w:top w:val="nil"/>
            </w:tcBorders>
            <w:vAlign w:val="center"/>
          </w:tcPr>
          <w:p w14:paraId="35C2FA64"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140CA792" w14:textId="77777777" w:rsidR="006C3F2D" w:rsidRPr="005F0658" w:rsidRDefault="006C3F2D" w:rsidP="005500AA">
            <w:pPr>
              <w:pStyle w:val="NoSpacing"/>
              <w:rPr>
                <w:sz w:val="24"/>
                <w:szCs w:val="24"/>
              </w:rPr>
            </w:pPr>
            <w:r w:rsidRPr="005F0658">
              <w:rPr>
                <w:sz w:val="24"/>
                <w:szCs w:val="24"/>
              </w:rPr>
              <w:t>Pack Size</w:t>
            </w:r>
          </w:p>
        </w:tc>
        <w:tc>
          <w:tcPr>
            <w:tcW w:w="1134" w:type="dxa"/>
            <w:tcBorders>
              <w:top w:val="nil"/>
              <w:bottom w:val="nil"/>
            </w:tcBorders>
            <w:vAlign w:val="center"/>
          </w:tcPr>
          <w:p w14:paraId="44854C54" w14:textId="77777777" w:rsidR="006C3F2D" w:rsidRPr="005F0658" w:rsidRDefault="006C3F2D" w:rsidP="005500AA">
            <w:pPr>
              <w:pStyle w:val="NoSpacing"/>
              <w:rPr>
                <w:sz w:val="24"/>
                <w:szCs w:val="24"/>
              </w:rPr>
            </w:pPr>
            <w:r w:rsidRPr="005F0658">
              <w:rPr>
                <w:sz w:val="24"/>
                <w:szCs w:val="24"/>
              </w:rPr>
              <w:t>-0.020</w:t>
            </w:r>
          </w:p>
        </w:tc>
        <w:tc>
          <w:tcPr>
            <w:tcW w:w="1134" w:type="dxa"/>
            <w:tcBorders>
              <w:top w:val="nil"/>
              <w:bottom w:val="nil"/>
            </w:tcBorders>
            <w:vAlign w:val="center"/>
          </w:tcPr>
          <w:p w14:paraId="48CE0683" w14:textId="77777777" w:rsidR="006C3F2D" w:rsidRPr="005F0658" w:rsidRDefault="006C3F2D" w:rsidP="005500AA">
            <w:pPr>
              <w:pStyle w:val="NoSpacing"/>
              <w:rPr>
                <w:sz w:val="24"/>
                <w:szCs w:val="24"/>
              </w:rPr>
            </w:pPr>
            <w:r w:rsidRPr="005F0658">
              <w:rPr>
                <w:sz w:val="24"/>
                <w:szCs w:val="24"/>
              </w:rPr>
              <w:t>-0.03</w:t>
            </w:r>
          </w:p>
        </w:tc>
        <w:tc>
          <w:tcPr>
            <w:tcW w:w="1120" w:type="dxa"/>
            <w:tcBorders>
              <w:top w:val="nil"/>
              <w:bottom w:val="nil"/>
            </w:tcBorders>
            <w:vAlign w:val="center"/>
          </w:tcPr>
          <w:p w14:paraId="22DC9AD2" w14:textId="77777777" w:rsidR="006C3F2D" w:rsidRPr="005F0658" w:rsidRDefault="006C3F2D" w:rsidP="005500AA">
            <w:pPr>
              <w:pStyle w:val="NoSpacing"/>
              <w:rPr>
                <w:sz w:val="24"/>
                <w:szCs w:val="24"/>
              </w:rPr>
            </w:pPr>
            <w:r w:rsidRPr="005F0658">
              <w:rPr>
                <w:sz w:val="24"/>
                <w:szCs w:val="24"/>
              </w:rPr>
              <w:t>-0.01</w:t>
            </w:r>
          </w:p>
        </w:tc>
        <w:tc>
          <w:tcPr>
            <w:tcW w:w="1999" w:type="dxa"/>
            <w:tcBorders>
              <w:top w:val="nil"/>
              <w:bottom w:val="nil"/>
            </w:tcBorders>
            <w:vAlign w:val="center"/>
          </w:tcPr>
          <w:p w14:paraId="042C2BDB" w14:textId="77777777" w:rsidR="006C3F2D" w:rsidRPr="005F0658" w:rsidRDefault="006C3F2D" w:rsidP="005500AA">
            <w:pPr>
              <w:pStyle w:val="NoSpacing"/>
              <w:rPr>
                <w:sz w:val="24"/>
                <w:szCs w:val="24"/>
              </w:rPr>
            </w:pPr>
            <w:r w:rsidRPr="005F0658">
              <w:rPr>
                <w:sz w:val="24"/>
                <w:szCs w:val="24"/>
              </w:rPr>
              <w:t>0.67(2)</w:t>
            </w:r>
          </w:p>
        </w:tc>
      </w:tr>
      <w:tr w:rsidR="006C3F2D" w:rsidRPr="005F0658" w14:paraId="40439EAF" w14:textId="77777777" w:rsidTr="005500AA">
        <w:trPr>
          <w:trHeight w:val="324"/>
        </w:trPr>
        <w:tc>
          <w:tcPr>
            <w:tcW w:w="1560" w:type="dxa"/>
            <w:vMerge/>
            <w:vAlign w:val="center"/>
          </w:tcPr>
          <w:p w14:paraId="33636336"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06E1D68D" w14:textId="77777777" w:rsidR="006C3F2D" w:rsidRPr="005F0658" w:rsidRDefault="006C3F2D" w:rsidP="005500AA">
            <w:pPr>
              <w:pStyle w:val="NoSpacing"/>
              <w:rPr>
                <w:sz w:val="24"/>
                <w:szCs w:val="24"/>
              </w:rPr>
            </w:pPr>
            <w:r w:rsidRPr="005F0658">
              <w:rPr>
                <w:sz w:val="24"/>
                <w:szCs w:val="24"/>
              </w:rPr>
              <w:t>Moonlight</w:t>
            </w:r>
          </w:p>
        </w:tc>
        <w:tc>
          <w:tcPr>
            <w:tcW w:w="1134" w:type="dxa"/>
            <w:tcBorders>
              <w:top w:val="nil"/>
              <w:bottom w:val="nil"/>
            </w:tcBorders>
            <w:vAlign w:val="center"/>
          </w:tcPr>
          <w:p w14:paraId="20F0A116" w14:textId="77777777" w:rsidR="006C3F2D" w:rsidRPr="005F0658" w:rsidRDefault="006C3F2D" w:rsidP="005500AA">
            <w:pPr>
              <w:pStyle w:val="NoSpacing"/>
              <w:rPr>
                <w:sz w:val="24"/>
                <w:szCs w:val="24"/>
              </w:rPr>
            </w:pPr>
            <w:r w:rsidRPr="005F0658">
              <w:rPr>
                <w:sz w:val="24"/>
                <w:szCs w:val="24"/>
              </w:rPr>
              <w:t>0.064</w:t>
            </w:r>
          </w:p>
        </w:tc>
        <w:tc>
          <w:tcPr>
            <w:tcW w:w="1134" w:type="dxa"/>
            <w:tcBorders>
              <w:top w:val="nil"/>
              <w:bottom w:val="nil"/>
            </w:tcBorders>
            <w:vAlign w:val="center"/>
          </w:tcPr>
          <w:p w14:paraId="4A6095DE" w14:textId="77777777" w:rsidR="006C3F2D" w:rsidRPr="005F0658" w:rsidRDefault="006C3F2D" w:rsidP="005500AA">
            <w:pPr>
              <w:pStyle w:val="NoSpacing"/>
              <w:rPr>
                <w:sz w:val="24"/>
                <w:szCs w:val="24"/>
              </w:rPr>
            </w:pPr>
            <w:r w:rsidRPr="005F0658">
              <w:rPr>
                <w:sz w:val="24"/>
                <w:szCs w:val="24"/>
              </w:rPr>
              <w:t>0.03</w:t>
            </w:r>
          </w:p>
        </w:tc>
        <w:tc>
          <w:tcPr>
            <w:tcW w:w="1120" w:type="dxa"/>
            <w:tcBorders>
              <w:top w:val="nil"/>
              <w:bottom w:val="nil"/>
            </w:tcBorders>
            <w:vAlign w:val="center"/>
          </w:tcPr>
          <w:p w14:paraId="76624D6C" w14:textId="77777777" w:rsidR="006C3F2D" w:rsidRPr="005F0658" w:rsidRDefault="006C3F2D" w:rsidP="005500AA">
            <w:pPr>
              <w:pStyle w:val="NoSpacing"/>
              <w:rPr>
                <w:sz w:val="24"/>
                <w:szCs w:val="24"/>
              </w:rPr>
            </w:pPr>
            <w:r w:rsidRPr="005F0658">
              <w:rPr>
                <w:sz w:val="24"/>
                <w:szCs w:val="24"/>
              </w:rPr>
              <w:t>0.1</w:t>
            </w:r>
          </w:p>
        </w:tc>
        <w:tc>
          <w:tcPr>
            <w:tcW w:w="1999" w:type="dxa"/>
            <w:tcBorders>
              <w:top w:val="nil"/>
              <w:bottom w:val="nil"/>
            </w:tcBorders>
            <w:vAlign w:val="center"/>
          </w:tcPr>
          <w:p w14:paraId="34411807" w14:textId="77777777" w:rsidR="006C3F2D" w:rsidRPr="005F0658" w:rsidRDefault="006C3F2D" w:rsidP="005500AA">
            <w:pPr>
              <w:pStyle w:val="NoSpacing"/>
              <w:rPr>
                <w:sz w:val="24"/>
                <w:szCs w:val="24"/>
              </w:rPr>
            </w:pPr>
            <w:r w:rsidRPr="005F0658">
              <w:rPr>
                <w:sz w:val="24"/>
                <w:szCs w:val="24"/>
              </w:rPr>
              <w:t>0.27 (2)</w:t>
            </w:r>
          </w:p>
        </w:tc>
      </w:tr>
      <w:tr w:rsidR="006C3F2D" w:rsidRPr="005F0658" w14:paraId="133BF482" w14:textId="77777777" w:rsidTr="005500AA">
        <w:trPr>
          <w:trHeight w:val="324"/>
        </w:trPr>
        <w:tc>
          <w:tcPr>
            <w:tcW w:w="1560" w:type="dxa"/>
            <w:vMerge/>
            <w:vAlign w:val="center"/>
          </w:tcPr>
          <w:p w14:paraId="7D2B66C1" w14:textId="77777777" w:rsidR="006C3F2D" w:rsidRPr="005F0658" w:rsidRDefault="006C3F2D" w:rsidP="005500AA">
            <w:pPr>
              <w:pStyle w:val="NoSpacing"/>
              <w:rPr>
                <w:sz w:val="24"/>
                <w:szCs w:val="24"/>
              </w:rPr>
            </w:pPr>
          </w:p>
        </w:tc>
        <w:tc>
          <w:tcPr>
            <w:tcW w:w="2409" w:type="dxa"/>
            <w:gridSpan w:val="2"/>
            <w:tcBorders>
              <w:top w:val="nil"/>
              <w:bottom w:val="nil"/>
            </w:tcBorders>
            <w:vAlign w:val="center"/>
          </w:tcPr>
          <w:p w14:paraId="0511E963" w14:textId="77777777" w:rsidR="006C3F2D" w:rsidRPr="005F0658" w:rsidRDefault="006C3F2D" w:rsidP="005500AA">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1B332467" w14:textId="77777777" w:rsidR="006C3F2D" w:rsidRPr="005F0658" w:rsidRDefault="006C3F2D" w:rsidP="005500AA">
            <w:pPr>
              <w:pStyle w:val="NoSpacing"/>
              <w:rPr>
                <w:sz w:val="24"/>
                <w:szCs w:val="24"/>
              </w:rPr>
            </w:pPr>
            <w:r w:rsidRPr="005F0658">
              <w:rPr>
                <w:sz w:val="24"/>
                <w:szCs w:val="24"/>
              </w:rPr>
              <w:t>-0.051</w:t>
            </w:r>
          </w:p>
        </w:tc>
        <w:tc>
          <w:tcPr>
            <w:tcW w:w="1134" w:type="dxa"/>
            <w:tcBorders>
              <w:top w:val="nil"/>
              <w:bottom w:val="nil"/>
            </w:tcBorders>
            <w:vAlign w:val="center"/>
          </w:tcPr>
          <w:p w14:paraId="1408480E" w14:textId="77777777" w:rsidR="006C3F2D" w:rsidRPr="005F0658" w:rsidRDefault="006C3F2D" w:rsidP="005500AA">
            <w:pPr>
              <w:pStyle w:val="NoSpacing"/>
              <w:rPr>
                <w:sz w:val="24"/>
                <w:szCs w:val="24"/>
              </w:rPr>
            </w:pPr>
            <w:r w:rsidRPr="005F0658">
              <w:rPr>
                <w:sz w:val="24"/>
                <w:szCs w:val="24"/>
              </w:rPr>
              <w:t>-0.004</w:t>
            </w:r>
          </w:p>
        </w:tc>
        <w:tc>
          <w:tcPr>
            <w:tcW w:w="1120" w:type="dxa"/>
            <w:tcBorders>
              <w:top w:val="nil"/>
              <w:bottom w:val="nil"/>
            </w:tcBorders>
            <w:vAlign w:val="center"/>
          </w:tcPr>
          <w:p w14:paraId="1CC10340" w14:textId="77777777" w:rsidR="006C3F2D" w:rsidRPr="005F0658" w:rsidRDefault="006C3F2D" w:rsidP="005500AA">
            <w:pPr>
              <w:pStyle w:val="NoSpacing"/>
              <w:rPr>
                <w:sz w:val="24"/>
                <w:szCs w:val="24"/>
              </w:rPr>
            </w:pPr>
            <w:r w:rsidRPr="005F0658">
              <w:rPr>
                <w:sz w:val="24"/>
                <w:szCs w:val="24"/>
              </w:rPr>
              <w:t>-0.1</w:t>
            </w:r>
          </w:p>
        </w:tc>
        <w:tc>
          <w:tcPr>
            <w:tcW w:w="1999" w:type="dxa"/>
            <w:tcBorders>
              <w:top w:val="nil"/>
              <w:bottom w:val="nil"/>
            </w:tcBorders>
            <w:vAlign w:val="center"/>
          </w:tcPr>
          <w:p w14:paraId="33A670A3" w14:textId="77777777" w:rsidR="006C3F2D" w:rsidRPr="005F0658" w:rsidRDefault="006C3F2D" w:rsidP="005500AA">
            <w:pPr>
              <w:pStyle w:val="NoSpacing"/>
              <w:rPr>
                <w:sz w:val="24"/>
                <w:szCs w:val="24"/>
              </w:rPr>
            </w:pPr>
            <w:r w:rsidRPr="005F0658">
              <w:rPr>
                <w:sz w:val="24"/>
                <w:szCs w:val="24"/>
              </w:rPr>
              <w:t>0.11 (1)</w:t>
            </w:r>
          </w:p>
        </w:tc>
      </w:tr>
      <w:tr w:rsidR="006C3F2D" w:rsidRPr="005F0658" w14:paraId="42A4A38A" w14:textId="77777777" w:rsidTr="005500AA">
        <w:trPr>
          <w:trHeight w:val="324"/>
        </w:trPr>
        <w:tc>
          <w:tcPr>
            <w:tcW w:w="1560" w:type="dxa"/>
            <w:vMerge/>
            <w:tcBorders>
              <w:bottom w:val="single" w:sz="18" w:space="0" w:color="auto"/>
            </w:tcBorders>
            <w:vAlign w:val="center"/>
          </w:tcPr>
          <w:p w14:paraId="7E1FEA27" w14:textId="77777777" w:rsidR="006C3F2D" w:rsidRPr="005F0658" w:rsidRDefault="006C3F2D" w:rsidP="005500AA">
            <w:pPr>
              <w:pStyle w:val="NoSpacing"/>
              <w:rPr>
                <w:sz w:val="24"/>
                <w:szCs w:val="24"/>
              </w:rPr>
            </w:pPr>
          </w:p>
        </w:tc>
        <w:tc>
          <w:tcPr>
            <w:tcW w:w="2409" w:type="dxa"/>
            <w:gridSpan w:val="2"/>
            <w:tcBorders>
              <w:top w:val="nil"/>
              <w:bottom w:val="single" w:sz="18" w:space="0" w:color="auto"/>
            </w:tcBorders>
            <w:vAlign w:val="center"/>
          </w:tcPr>
          <w:p w14:paraId="2966CC96" w14:textId="77777777" w:rsidR="006C3F2D" w:rsidRPr="005F0658" w:rsidRDefault="006C3F2D" w:rsidP="005500A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67C3580D" w14:textId="77777777" w:rsidR="006C3F2D" w:rsidRPr="005F0658" w:rsidRDefault="006C3F2D" w:rsidP="005500AA">
            <w:pPr>
              <w:pStyle w:val="NoSpacing"/>
              <w:rPr>
                <w:sz w:val="24"/>
                <w:szCs w:val="24"/>
              </w:rPr>
            </w:pPr>
            <w:r w:rsidRPr="005F0658">
              <w:rPr>
                <w:sz w:val="24"/>
                <w:szCs w:val="24"/>
              </w:rPr>
              <w:t>-0.039</w:t>
            </w:r>
          </w:p>
        </w:tc>
        <w:tc>
          <w:tcPr>
            <w:tcW w:w="1134" w:type="dxa"/>
            <w:tcBorders>
              <w:top w:val="nil"/>
              <w:bottom w:val="single" w:sz="18" w:space="0" w:color="auto"/>
            </w:tcBorders>
            <w:vAlign w:val="center"/>
          </w:tcPr>
          <w:p w14:paraId="4C15E874" w14:textId="77777777" w:rsidR="006C3F2D" w:rsidRPr="005F0658" w:rsidRDefault="006C3F2D" w:rsidP="005500AA">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7F837C09" w14:textId="77777777" w:rsidR="006C3F2D" w:rsidRPr="005F0658" w:rsidRDefault="006C3F2D" w:rsidP="005500AA">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723A5390" w14:textId="77777777" w:rsidR="006C3F2D" w:rsidRPr="005F0658" w:rsidRDefault="006C3F2D" w:rsidP="005500AA">
            <w:pPr>
              <w:pStyle w:val="NoSpacing"/>
              <w:rPr>
                <w:sz w:val="24"/>
                <w:szCs w:val="24"/>
              </w:rPr>
            </w:pPr>
            <w:r w:rsidRPr="005F0658">
              <w:rPr>
                <w:sz w:val="24"/>
                <w:szCs w:val="24"/>
              </w:rPr>
              <w:t>0.08 (1)</w:t>
            </w:r>
          </w:p>
        </w:tc>
      </w:tr>
    </w:tbl>
    <w:p w14:paraId="4122B216" w14:textId="77777777" w:rsidR="006C3F2D" w:rsidRPr="005F0658" w:rsidRDefault="006C3F2D" w:rsidP="006C3F2D"/>
    <w:p w14:paraId="6B16BE5F" w14:textId="77777777" w:rsidR="006C3F2D" w:rsidRDefault="006C3F2D" w:rsidP="006C3F2D">
      <w:pPr>
        <w:spacing w:line="240" w:lineRule="auto"/>
        <w:ind w:firstLine="0"/>
      </w:pPr>
      <w:r>
        <w:br w:type="page"/>
      </w:r>
    </w:p>
    <w:p w14:paraId="62922E2F" w14:textId="77777777" w:rsidR="006C3F2D" w:rsidRPr="005F0658" w:rsidRDefault="006C3F2D" w:rsidP="006C3F2D">
      <w:pPr>
        <w:pStyle w:val="NoSpacing"/>
        <w:rPr>
          <w:sz w:val="24"/>
          <w:szCs w:val="24"/>
        </w:rPr>
      </w:pPr>
      <w:r w:rsidRPr="005F0658">
        <w:rPr>
          <w:b/>
          <w:bCs/>
          <w:sz w:val="24"/>
          <w:szCs w:val="24"/>
        </w:rPr>
        <w:lastRenderedPageBreak/>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(ΔAICc&lt;5)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6C3F2D" w:rsidRPr="005F0658" w14:paraId="2B93D4B4" w14:textId="77777777" w:rsidTr="005500AA">
        <w:trPr>
          <w:trHeight w:val="324"/>
        </w:trPr>
        <w:tc>
          <w:tcPr>
            <w:tcW w:w="3794" w:type="dxa"/>
            <w:tcBorders>
              <w:top w:val="single" w:sz="18" w:space="0" w:color="auto"/>
              <w:left w:val="nil"/>
              <w:bottom w:val="single" w:sz="18" w:space="0" w:color="auto"/>
              <w:right w:val="nil"/>
            </w:tcBorders>
            <w:vAlign w:val="center"/>
            <w:hideMark/>
          </w:tcPr>
          <w:p w14:paraId="1D029BAA" w14:textId="77777777" w:rsidR="006C3F2D" w:rsidRPr="005F0658" w:rsidRDefault="006C3F2D" w:rsidP="005500AA">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081A9364" w14:textId="77777777" w:rsidR="006C3F2D" w:rsidRPr="005F0658" w:rsidRDefault="006C3F2D" w:rsidP="005500AA">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7E951381" w14:textId="77777777" w:rsidR="006C3F2D" w:rsidRPr="005F0658" w:rsidRDefault="006C3F2D" w:rsidP="005500AA">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381A3433" w14:textId="77777777" w:rsidR="006C3F2D" w:rsidRPr="005F0658" w:rsidRDefault="006C3F2D" w:rsidP="005500AA">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6051576D" w14:textId="77777777" w:rsidR="006C3F2D" w:rsidRPr="005F0658" w:rsidRDefault="006C3F2D" w:rsidP="005500AA">
            <w:pPr>
              <w:pStyle w:val="NoSpacing"/>
              <w:rPr>
                <w:sz w:val="24"/>
                <w:szCs w:val="24"/>
              </w:rPr>
            </w:pPr>
            <w:r w:rsidRPr="005F0658">
              <w:rPr>
                <w:sz w:val="24"/>
                <w:szCs w:val="24"/>
              </w:rPr>
              <w:t>Variable importance (n)</w:t>
            </w:r>
          </w:p>
        </w:tc>
      </w:tr>
      <w:tr w:rsidR="006C3F2D" w:rsidRPr="005F0658" w14:paraId="4C07A258" w14:textId="77777777" w:rsidTr="005500AA">
        <w:trPr>
          <w:trHeight w:val="324"/>
        </w:trPr>
        <w:tc>
          <w:tcPr>
            <w:tcW w:w="3794" w:type="dxa"/>
            <w:tcBorders>
              <w:top w:val="single" w:sz="18" w:space="0" w:color="auto"/>
              <w:left w:val="nil"/>
              <w:bottom w:val="nil"/>
              <w:right w:val="nil"/>
            </w:tcBorders>
            <w:vAlign w:val="center"/>
            <w:hideMark/>
          </w:tcPr>
          <w:p w14:paraId="6153CAA4" w14:textId="77777777" w:rsidR="006C3F2D" w:rsidRPr="005F0658" w:rsidRDefault="006C3F2D" w:rsidP="005500AA">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6691D9D5" w14:textId="77777777" w:rsidR="006C3F2D" w:rsidRPr="005F0658" w:rsidRDefault="006C3F2D" w:rsidP="005500AA">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045E9B92" w14:textId="77777777" w:rsidR="006C3F2D" w:rsidRPr="005F0658" w:rsidRDefault="006C3F2D" w:rsidP="005500AA">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3C82E5B0" w14:textId="77777777" w:rsidR="006C3F2D" w:rsidRPr="005F0658" w:rsidRDefault="006C3F2D" w:rsidP="005500AA">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04B26CE1" w14:textId="77777777" w:rsidR="006C3F2D" w:rsidRPr="005F0658" w:rsidRDefault="006C3F2D" w:rsidP="005500AA">
            <w:pPr>
              <w:pStyle w:val="NoSpacing"/>
              <w:rPr>
                <w:sz w:val="24"/>
                <w:szCs w:val="24"/>
              </w:rPr>
            </w:pPr>
            <w:r w:rsidRPr="005F0658">
              <w:rPr>
                <w:sz w:val="24"/>
                <w:szCs w:val="24"/>
              </w:rPr>
              <w:t>— (2)</w:t>
            </w:r>
          </w:p>
        </w:tc>
      </w:tr>
      <w:tr w:rsidR="006C3F2D" w:rsidRPr="005F0658" w14:paraId="43BD4294" w14:textId="77777777" w:rsidTr="005500AA">
        <w:trPr>
          <w:trHeight w:val="324"/>
        </w:trPr>
        <w:tc>
          <w:tcPr>
            <w:tcW w:w="3794" w:type="dxa"/>
            <w:vAlign w:val="center"/>
            <w:hideMark/>
          </w:tcPr>
          <w:p w14:paraId="5BEBE30F" w14:textId="77777777" w:rsidR="006C3F2D" w:rsidRPr="005F0658" w:rsidRDefault="006C3F2D" w:rsidP="005500AA">
            <w:pPr>
              <w:pStyle w:val="NoSpacing"/>
              <w:rPr>
                <w:sz w:val="24"/>
                <w:szCs w:val="24"/>
              </w:rPr>
            </w:pPr>
            <w:r w:rsidRPr="005F0658">
              <w:rPr>
                <w:sz w:val="24"/>
                <w:szCs w:val="24"/>
              </w:rPr>
              <w:t>Temperature in previous 7 days</w:t>
            </w:r>
          </w:p>
        </w:tc>
        <w:tc>
          <w:tcPr>
            <w:tcW w:w="1186" w:type="dxa"/>
            <w:vAlign w:val="center"/>
            <w:hideMark/>
          </w:tcPr>
          <w:p w14:paraId="03728F2B" w14:textId="77777777" w:rsidR="006C3F2D" w:rsidRPr="005F0658" w:rsidRDefault="006C3F2D" w:rsidP="005500AA">
            <w:pPr>
              <w:pStyle w:val="NoSpacing"/>
              <w:rPr>
                <w:sz w:val="24"/>
                <w:szCs w:val="24"/>
              </w:rPr>
            </w:pPr>
            <w:r w:rsidRPr="005F0658">
              <w:rPr>
                <w:sz w:val="24"/>
                <w:szCs w:val="24"/>
              </w:rPr>
              <w:t>-0.021</w:t>
            </w:r>
          </w:p>
        </w:tc>
        <w:tc>
          <w:tcPr>
            <w:tcW w:w="1116" w:type="dxa"/>
            <w:vAlign w:val="center"/>
            <w:hideMark/>
          </w:tcPr>
          <w:p w14:paraId="5CEB1A7E" w14:textId="77777777" w:rsidR="006C3F2D" w:rsidRPr="005F0658" w:rsidRDefault="006C3F2D" w:rsidP="005500AA">
            <w:pPr>
              <w:pStyle w:val="NoSpacing"/>
              <w:rPr>
                <w:sz w:val="24"/>
                <w:szCs w:val="24"/>
              </w:rPr>
            </w:pPr>
            <w:r w:rsidRPr="005F0658">
              <w:rPr>
                <w:sz w:val="24"/>
                <w:szCs w:val="24"/>
              </w:rPr>
              <w:t>-0.03</w:t>
            </w:r>
          </w:p>
        </w:tc>
        <w:tc>
          <w:tcPr>
            <w:tcW w:w="1134" w:type="dxa"/>
            <w:vAlign w:val="center"/>
            <w:hideMark/>
          </w:tcPr>
          <w:p w14:paraId="4264449E" w14:textId="77777777" w:rsidR="006C3F2D" w:rsidRPr="005F0658" w:rsidRDefault="006C3F2D" w:rsidP="005500AA">
            <w:pPr>
              <w:pStyle w:val="NoSpacing"/>
              <w:rPr>
                <w:sz w:val="24"/>
                <w:szCs w:val="24"/>
              </w:rPr>
            </w:pPr>
            <w:r w:rsidRPr="005F0658">
              <w:rPr>
                <w:sz w:val="24"/>
                <w:szCs w:val="24"/>
              </w:rPr>
              <w:t>-0.01</w:t>
            </w:r>
          </w:p>
        </w:tc>
        <w:tc>
          <w:tcPr>
            <w:tcW w:w="1984" w:type="dxa"/>
            <w:vAlign w:val="center"/>
            <w:hideMark/>
          </w:tcPr>
          <w:p w14:paraId="1BA92A02" w14:textId="77777777" w:rsidR="006C3F2D" w:rsidRPr="005F0658" w:rsidRDefault="006C3F2D" w:rsidP="005500AA">
            <w:pPr>
              <w:pStyle w:val="NoSpacing"/>
              <w:rPr>
                <w:sz w:val="24"/>
                <w:szCs w:val="24"/>
              </w:rPr>
            </w:pPr>
            <w:r w:rsidRPr="005F0658">
              <w:rPr>
                <w:sz w:val="24"/>
                <w:szCs w:val="24"/>
              </w:rPr>
              <w:t>1.00 (1)</w:t>
            </w:r>
          </w:p>
        </w:tc>
      </w:tr>
      <w:tr w:rsidR="006C3F2D" w:rsidRPr="005F0658" w14:paraId="4B84802C" w14:textId="77777777" w:rsidTr="005500AA">
        <w:trPr>
          <w:trHeight w:val="324"/>
        </w:trPr>
        <w:tc>
          <w:tcPr>
            <w:tcW w:w="3794" w:type="dxa"/>
            <w:tcBorders>
              <w:left w:val="nil"/>
              <w:bottom w:val="single" w:sz="18" w:space="0" w:color="auto"/>
              <w:right w:val="nil"/>
            </w:tcBorders>
            <w:vAlign w:val="center"/>
          </w:tcPr>
          <w:p w14:paraId="4EAFF5EA" w14:textId="77777777" w:rsidR="006C3F2D" w:rsidRPr="005F0658" w:rsidRDefault="006C3F2D" w:rsidP="005500AA">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4F79FD28" w14:textId="77777777" w:rsidR="006C3F2D" w:rsidRPr="005F0658" w:rsidRDefault="006C3F2D" w:rsidP="005500AA">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15F1B7A2" w14:textId="77777777" w:rsidR="006C3F2D" w:rsidRPr="005F0658" w:rsidRDefault="006C3F2D" w:rsidP="005500AA">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51E7BFE" w14:textId="77777777" w:rsidR="006C3F2D" w:rsidRPr="005F0658" w:rsidRDefault="006C3F2D" w:rsidP="005500AA">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2D87BDAE" w14:textId="77777777" w:rsidR="006C3F2D" w:rsidRPr="005F0658" w:rsidRDefault="006C3F2D" w:rsidP="005500AA">
            <w:pPr>
              <w:pStyle w:val="NoSpacing"/>
              <w:rPr>
                <w:sz w:val="24"/>
                <w:szCs w:val="24"/>
              </w:rPr>
            </w:pPr>
            <w:r w:rsidRPr="005F0658">
              <w:rPr>
                <w:sz w:val="24"/>
                <w:szCs w:val="24"/>
              </w:rPr>
              <w:t>0.10 (1)</w:t>
            </w:r>
          </w:p>
        </w:tc>
      </w:tr>
    </w:tbl>
    <w:p w14:paraId="3535E829" w14:textId="77777777" w:rsidR="006C3F2D" w:rsidRPr="005F0658" w:rsidRDefault="006C3F2D" w:rsidP="006C3F2D"/>
    <w:p w14:paraId="70182E01" w14:textId="77777777" w:rsidR="006C3F2D" w:rsidRDefault="006C3F2D" w:rsidP="006C3F2D">
      <w:pPr>
        <w:spacing w:line="240" w:lineRule="auto"/>
        <w:ind w:firstLine="0"/>
      </w:pPr>
      <w:r>
        <w:br w:type="page"/>
      </w:r>
    </w:p>
    <w:p w14:paraId="7B16B20F" w14:textId="1073310E" w:rsidR="006C3F2D" w:rsidRDefault="006C3F2D">
      <w:pPr>
        <w:spacing w:line="240" w:lineRule="auto"/>
        <w:ind w:firstLine="0"/>
        <w:rPr>
          <w:rFonts w:ascii="Cambria" w:hAnsi="Cambria"/>
          <w:noProof/>
        </w:rPr>
      </w:pPr>
      <w:r w:rsidRPr="00FF5C01">
        <w:rPr>
          <w:noProof/>
          <w:lang w:val="en-US"/>
        </w:rPr>
        <w:lastRenderedPageBreak/>
        <mc:AlternateContent>
          <mc:Choice Requires="wps">
            <w:drawing>
              <wp:anchor distT="0" distB="0" distL="114300" distR="114300" simplePos="0" relativeHeight="251682816" behindDoc="1" locked="0" layoutInCell="1" allowOverlap="1" wp14:anchorId="70F9CB79" wp14:editId="6B93B72A">
                <wp:simplePos x="0" y="0"/>
                <wp:positionH relativeFrom="column">
                  <wp:posOffset>-81280</wp:posOffset>
                </wp:positionH>
                <wp:positionV relativeFrom="paragraph">
                  <wp:posOffset>2044700</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49B3EC16" w14:textId="59EB66BB" w:rsidR="0001182F" w:rsidRPr="00EC0DAE" w:rsidRDefault="0001182F" w:rsidP="006C3F2D">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r>
                              <w:t xml:space="preserve">Glade and woody cover use by African wild dogs impala and </w:t>
                            </w:r>
                            <w:proofErr w:type="gramStart"/>
                            <w:r>
                              <w:t xml:space="preserve">dikdik </w:t>
                            </w:r>
                            <w:r w:rsidRPr="00EC0DAE">
                              <w:t xml:space="preserve"> </w:t>
                            </w:r>
                            <w:r>
                              <w:t>during</w:t>
                            </w:r>
                            <w:proofErr w:type="gramEnd"/>
                            <w:r>
                              <w:t xml:space="preserve">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F9CB79" id="_x0000_t202" coordsize="21600,21600" o:spt="202" path="m,l,21600r21600,l21600,xe">
                <v:stroke joinstyle="miter"/>
                <v:path gradientshapeok="t" o:connecttype="rect"/>
              </v:shapetype>
              <v:shape id="Text Box 2" o:spid="_x0000_s1026" type="#_x0000_t202" style="position:absolute;margin-left:-6.4pt;margin-top:161pt;width:436.8pt;height:110.55pt;z-index:-251633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" stroked="f">
                <v:textbox style="mso-fit-shape-to-text:t">
                  <w:txbxContent>
                    <w:p w14:paraId="49B3EC16" w14:textId="59EB66BB" w:rsidR="0001182F" w:rsidRPr="00EC0DAE" w:rsidRDefault="0001182F" w:rsidP="006C3F2D">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r>
                        <w:t xml:space="preserve">Glade and woody cover use by African wild dogs impala and </w:t>
                      </w:r>
                      <w:proofErr w:type="gramStart"/>
                      <w:r>
                        <w:t xml:space="preserve">dikdik </w:t>
                      </w:r>
                      <w:r w:rsidRPr="00EC0DAE">
                        <w:t xml:space="preserve"> </w:t>
                      </w:r>
                      <w:r>
                        <w:t>during</w:t>
                      </w:r>
                      <w:proofErr w:type="gramEnd"/>
                      <w:r>
                        <w:t xml:space="preserve">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v:textbox>
                <w10:wrap type="tight"/>
              </v:shape>
            </w:pict>
          </mc:Fallback>
        </mc:AlternateContent>
      </w:r>
      <w:r w:rsidRPr="00FF5C01">
        <w:rPr>
          <w:noProof/>
          <w:lang w:val="en-US"/>
        </w:rPr>
        <mc:AlternateContent>
          <mc:Choice Requires="wps">
            <w:drawing>
              <wp:anchor distT="0" distB="0" distL="114300" distR="114300" simplePos="0" relativeHeight="251680768" behindDoc="1" locked="0" layoutInCell="1" allowOverlap="1" wp14:anchorId="11866890" wp14:editId="1CE6AD70">
                <wp:simplePos x="0" y="0"/>
                <wp:positionH relativeFrom="column">
                  <wp:posOffset>-73660</wp:posOffset>
                </wp:positionH>
                <wp:positionV relativeFrom="paragraph">
                  <wp:posOffset>1007110</wp:posOffset>
                </wp:positionV>
                <wp:extent cx="5428615" cy="1403985"/>
                <wp:effectExtent l="0" t="0" r="635" b="8890"/>
                <wp:wrapTight wrapText="bothSides">
                  <wp:wrapPolygon edited="0">
                    <wp:start x="0" y="0"/>
                    <wp:lineTo x="0" y="21316"/>
                    <wp:lineTo x="21527" y="21316"/>
                    <wp:lineTo x="2152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647120DD" w14:textId="77777777" w:rsidR="0001182F" w:rsidRPr="00EC0DAE" w:rsidRDefault="0001182F" w:rsidP="006C3F2D">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66890" id="_x0000_s1027" type="#_x0000_t202" style="position:absolute;margin-left:-5.8pt;margin-top:79.3pt;width:427.45pt;height:110.5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" stroked="f">
                <v:textbox style="mso-fit-shape-to-text:t">
                  <w:txbxContent>
                    <w:p w14:paraId="647120DD" w14:textId="77777777" w:rsidR="0001182F" w:rsidRPr="00EC0DAE" w:rsidRDefault="0001182F" w:rsidP="006C3F2D">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v:textbox>
                <w10:wrap type="tight"/>
              </v:shape>
            </w:pict>
          </mc:Fallback>
        </mc:AlternateContent>
      </w:r>
      <w:r>
        <w:rPr>
          <w:noProof/>
          <w:lang w:val="en-US"/>
        </w:rPr>
        <mc:AlternateContent>
          <mc:Choice Requires="wps">
            <w:drawing>
              <wp:anchor distT="0" distB="0" distL="114300" distR="114300" simplePos="0" relativeHeight="251678720" behindDoc="0" locked="0" layoutInCell="1" allowOverlap="1" wp14:anchorId="33639290" wp14:editId="589859CF">
                <wp:simplePos x="0" y="0"/>
                <wp:positionH relativeFrom="column">
                  <wp:posOffset>-83820</wp:posOffset>
                </wp:positionH>
                <wp:positionV relativeFrom="paragraph">
                  <wp:posOffset>88265</wp:posOffset>
                </wp:positionV>
                <wp:extent cx="5067300" cy="60007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0075"/>
                        </a:xfrm>
                        <a:prstGeom prst="rect">
                          <a:avLst/>
                        </a:prstGeom>
                        <a:solidFill>
                          <a:srgbClr val="FFFFFF"/>
                        </a:solidFill>
                        <a:ln w="9525">
                          <a:noFill/>
                          <a:miter lim="800000"/>
                          <a:headEnd/>
                          <a:tailEnd/>
                        </a:ln>
                      </wps:spPr>
                      <wps:txbx>
                        <w:txbxContent>
                          <w:p w14:paraId="1A86D0FC" w14:textId="54231750" w:rsidR="0001182F" w:rsidRPr="00EC0DAE" w:rsidRDefault="0001182F" w:rsidP="006C3F2D">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annotationRef/>
                            </w:r>
                            <w:r>
                              <w:t xml:space="preserve">Percentage of hunts and total activity which fall in Morning, Midday, Evening and Night periods. Other denotes bouts of activity that incorporated </w:t>
                            </w:r>
                            <w:proofErr w:type="gramStart"/>
                            <w:r>
                              <w:t>a number of</w:t>
                            </w:r>
                            <w:proofErr w:type="gramEnd"/>
                            <w:r>
                              <w:t xml:space="preserve"> time periods and were therefore determined not to be hunts.</w:t>
                            </w:r>
                          </w:p>
                        </w:txbxContent>
                      </wps:txbx>
                      <wps:bodyPr rot="0" vert="horz" wrap="square" lIns="91440" tIns="45720" rIns="91440" bIns="45720" anchor="t" anchorCtr="0">
                        <a:spAutoFit/>
                      </wps:bodyPr>
                    </wps:wsp>
                  </a:graphicData>
                </a:graphic>
              </wp:anchor>
            </w:drawing>
          </mc:Choice>
          <mc:Fallback>
            <w:pict>
              <v:shape w14:anchorId="33639290" id="_x0000_s1028" type="#_x0000_t202" style="position:absolute;margin-left:-6.6pt;margin-top:6.95pt;width:399pt;height:47.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" stroked="f">
                <v:textbox style="mso-fit-shape-to-text:t">
                  <w:txbxContent>
                    <w:p w14:paraId="1A86D0FC" w14:textId="54231750" w:rsidR="0001182F" w:rsidRPr="00EC0DAE" w:rsidRDefault="0001182F" w:rsidP="006C3F2D">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annotationRef/>
                      </w:r>
                      <w:r>
                        <w:t xml:space="preserve">Percentage of hunts and total activity which fall in Morning, Midday, Evening and Night periods. Other denotes bouts of activity that incorporated </w:t>
                      </w:r>
                      <w:proofErr w:type="gramStart"/>
                      <w:r>
                        <w:t>a number of</w:t>
                      </w:r>
                      <w:proofErr w:type="gramEnd"/>
                      <w:r>
                        <w:t xml:space="preserve"> time periods and were therefore determined not to be hunts.</w:t>
                      </w:r>
                    </w:p>
                  </w:txbxContent>
                </v:textbox>
              </v:shape>
            </w:pict>
          </mc:Fallback>
        </mc:AlternateContent>
      </w:r>
      <w:r>
        <w:rPr>
          <w:rFonts w:ascii="Cambria" w:hAnsi="Cambria"/>
          <w:noProof/>
        </w:rPr>
        <w:br w:type="page"/>
      </w:r>
    </w:p>
    <w:p w14:paraId="3E5E3D51" w14:textId="160499C8" w:rsidR="009726C1" w:rsidRPr="00FF5C01" w:rsidRDefault="0077343E">
      <w:pPr>
        <w:spacing w:line="240" w:lineRule="auto"/>
        <w:ind w:firstLine="0"/>
        <w:rPr>
          <w:rFonts w:ascii="Cambria" w:hAnsi="Cambria"/>
          <w:noProof/>
        </w:rPr>
      </w:pPr>
      <w:r>
        <w:rPr>
          <w:rFonts w:ascii="Cambria" w:hAnsi="Cambria"/>
          <w:noProof/>
        </w:rPr>
        <w:lastRenderedPageBreak/>
        <mc:AlternateContent>
          <mc:Choice Requires="wpg">
            <w:drawing>
              <wp:anchor distT="0" distB="0" distL="114300" distR="114300" simplePos="0" relativeHeight="251685888" behindDoc="0" locked="0" layoutInCell="1" allowOverlap="1" wp14:anchorId="498C4DF2" wp14:editId="19517353">
                <wp:simplePos x="0" y="0"/>
                <wp:positionH relativeFrom="column">
                  <wp:posOffset>0</wp:posOffset>
                </wp:positionH>
                <wp:positionV relativeFrom="paragraph">
                  <wp:posOffset>3810</wp:posOffset>
                </wp:positionV>
                <wp:extent cx="6494780" cy="5602604"/>
                <wp:effectExtent l="0" t="0" r="1270" b="0"/>
                <wp:wrapTight wrapText="bothSides">
                  <wp:wrapPolygon edited="0">
                    <wp:start x="0" y="0"/>
                    <wp:lineTo x="0" y="21154"/>
                    <wp:lineTo x="190" y="21522"/>
                    <wp:lineTo x="17233" y="21522"/>
                    <wp:lineTo x="17233" y="21154"/>
                    <wp:lineTo x="21541" y="21154"/>
                    <wp:lineTo x="21541"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494780" cy="5602604"/>
                          <a:chOff x="0" y="0"/>
                          <a:chExt cx="6494780" cy="5602604"/>
                        </a:xfrm>
                      </wpg:grpSpPr>
                      <pic:pic xmlns:pic="http://schemas.openxmlformats.org/drawingml/2006/picture">
                        <pic:nvPicPr>
                          <pic:cNvPr id="6" name="Picture 6" descr="A screenshot of a cell phone&#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94780" cy="5495925"/>
                          </a:xfrm>
                          <a:prstGeom prst="rect">
                            <a:avLst/>
                          </a:prstGeom>
                        </pic:spPr>
                      </pic:pic>
                      <wps:wsp>
                        <wps:cNvPr id="28" name="Text Box 2"/>
                        <wps:cNvSpPr txBox="1">
                          <a:spLocks noChangeArrowheads="1"/>
                        </wps:cNvSpPr>
                        <wps:spPr bwMode="auto">
                          <a:xfrm>
                            <a:off x="95250" y="5334000"/>
                            <a:ext cx="5067934" cy="268604"/>
                          </a:xfrm>
                          <a:prstGeom prst="rect">
                            <a:avLst/>
                          </a:prstGeom>
                          <a:solidFill>
                            <a:srgbClr val="FFFFFF"/>
                          </a:solidFill>
                          <a:ln w="9525">
                            <a:noFill/>
                            <a:miter lim="800000"/>
                            <a:headEnd/>
                            <a:tailEnd/>
                          </a:ln>
                        </wps:spPr>
                        <wps:txbx>
                          <w:txbxContent>
                            <w:p w14:paraId="0DAA6B64" w14:textId="2F71C33E" w:rsidR="0001182F" w:rsidRPr="00EC0DAE" w:rsidRDefault="0001182F" w:rsidP="009726C1">
                              <w:pPr>
                                <w:pStyle w:val="NoSpacing"/>
                              </w:pPr>
                              <w:r w:rsidRPr="00EC0DAE">
                                <w:rPr>
                                  <w:b/>
                                  <w:bCs/>
                                </w:rPr>
                                <w:t xml:space="preserve">Figure </w:t>
                              </w:r>
                              <w:r>
                                <w:rPr>
                                  <w:b/>
                                  <w:bCs/>
                                </w:rPr>
                                <w:t>1</w:t>
                              </w:r>
                            </w:p>
                          </w:txbxContent>
                        </wps:txbx>
                        <wps:bodyPr rot="0" vert="horz" wrap="square" lIns="91440" tIns="45720" rIns="91440" bIns="45720" anchor="t" anchorCtr="0">
                          <a:spAutoFit/>
                        </wps:bodyPr>
                      </wps:wsp>
                    </wpg:wgp>
                  </a:graphicData>
                </a:graphic>
              </wp:anchor>
            </w:drawing>
          </mc:Choice>
          <mc:Fallback>
            <w:pict>
              <v:group w14:anchorId="498C4DF2" id="Group 7" o:spid="_x0000_s1029" style="position:absolute;margin-left:0;margin-top:.3pt;width:511.4pt;height:441.15pt;z-index:251685888" coordsize="64947,560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8u8efEl7C4XTvD10nnxtme4VVdR/sDIIPufw9a9QU5RSepFAC0VzfjLxdb+EtLW&#10;ZkE13MSsEOcZI6k+w4/MVyMV38Ur21GoxR28UTDetsUjDEfRufwJzQB6lRXG+CPG58SGewv4Ba6r&#10;bAl4wCA4BwSAeQQeCP8AI6bVtUtdG0u41C8fbBAu5sdT6Ae5OBQBcoryq08RePvFpku9Dgt7KwVi&#10;qM4U7sdssDk+4AFXtA8datZ+IE8P+LbVYLmQhYp1AAJPTOOCD0BHf9AD0e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&#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lWqeDvG+u38tle6qo0kzFlLSZ+TOR8oGSQMcHv3r1WigCppem2+kaX&#10;bafarthgQIuep9SfcnJ/Grd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A screenshot of a cell phone&#10;&#10;Description automatically generated" style="position:absolute;width:64947;height:54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">
                  <v:imagedata r:id="rId20" o:title="A screenshot of a cell phone&#10;&#10;Description automatically generated"/>
                </v:shape>
                <v:shape id="_x0000_s1031" type="#_x0000_t202" style="position:absolute;left:952;top:53340;width:5067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" stroked="f">
                  <v:textbox style="mso-fit-shape-to-text:t">
                    <w:txbxContent>
                      <w:p w14:paraId="0DAA6B64" w14:textId="2F71C33E" w:rsidR="0001182F" w:rsidRPr="00EC0DAE" w:rsidRDefault="0001182F" w:rsidP="009726C1">
                        <w:pPr>
                          <w:pStyle w:val="NoSpacing"/>
                        </w:pPr>
                        <w:r w:rsidRPr="00EC0DAE">
                          <w:rPr>
                            <w:b/>
                            <w:bCs/>
                          </w:rPr>
                          <w:t xml:space="preserve">Figure </w:t>
                        </w:r>
                        <w:r>
                          <w:rPr>
                            <w:b/>
                            <w:bCs/>
                          </w:rPr>
                          <w:t>1</w:t>
                        </w:r>
                      </w:p>
                    </w:txbxContent>
                  </v:textbox>
                </v:shape>
                <w10:wrap type="tight"/>
              </v:group>
            </w:pict>
          </mc:Fallback>
        </mc:AlternateContent>
      </w:r>
      <w:r w:rsidR="009726C1" w:rsidRPr="00FF5C01">
        <w:rPr>
          <w:rFonts w:ascii="Cambria" w:hAnsi="Cambria"/>
          <w:noProof/>
        </w:rPr>
        <w:br w:type="page"/>
      </w:r>
    </w:p>
    <w:p w14:paraId="59A64E39" w14:textId="281B677F" w:rsidR="00383AA5" w:rsidRPr="00FF5C01" w:rsidRDefault="00147E09">
      <w:pPr>
        <w:spacing w:line="240" w:lineRule="auto"/>
        <w:ind w:firstLine="0"/>
        <w:rPr>
          <w:rFonts w:ascii="Cambria" w:hAnsi="Cambria" w:cs="Calibri"/>
          <w:noProof/>
          <w:lang w:val="en-US"/>
        </w:rPr>
      </w:pPr>
      <w:r w:rsidRPr="00FF5C01">
        <w:rPr>
          <w:noProof/>
          <w:lang w:val="en-US"/>
        </w:rPr>
        <w:lastRenderedPageBreak/>
        <mc:AlternateContent>
          <mc:Choice Requires="wps">
            <w:drawing>
              <wp:anchor distT="0" distB="0" distL="114300" distR="114300" simplePos="0" relativeHeight="251664384" behindDoc="1" locked="0" layoutInCell="1" allowOverlap="1" wp14:anchorId="017D3A2D" wp14:editId="6DB31212">
                <wp:simplePos x="0" y="0"/>
                <wp:positionH relativeFrom="column">
                  <wp:posOffset>99060</wp:posOffset>
                </wp:positionH>
                <wp:positionV relativeFrom="paragraph">
                  <wp:posOffset>5833110</wp:posOffset>
                </wp:positionV>
                <wp:extent cx="5428615" cy="1403985"/>
                <wp:effectExtent l="0" t="0" r="635" b="0"/>
                <wp:wrapTight wrapText="bothSides">
                  <wp:wrapPolygon edited="0">
                    <wp:start x="0" y="0"/>
                    <wp:lineTo x="0" y="21167"/>
                    <wp:lineTo x="21527" y="21167"/>
                    <wp:lineTo x="2152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03CF59BC" w14:textId="01818B94" w:rsidR="0001182F" w:rsidRPr="00EC0DAE" w:rsidRDefault="0001182F" w:rsidP="00147E09">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D3A2D" id="_x0000_s1032" type="#_x0000_t202" style="position:absolute;margin-left:7.8pt;margin-top:459.3pt;width:427.45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" stroked="f">
                <v:textbox style="mso-fit-shape-to-text:t">
                  <w:txbxContent>
                    <w:p w14:paraId="03CF59BC" w14:textId="01818B94" w:rsidR="0001182F" w:rsidRPr="00EC0DAE" w:rsidRDefault="0001182F" w:rsidP="00147E09">
                      <w:pPr>
                        <w:pStyle w:val="NoSpacing"/>
                      </w:pPr>
                      <w:r>
                        <w:rPr>
                          <w:b/>
                          <w:bCs/>
                        </w:rPr>
                        <w:t>Figure 2</w:t>
                      </w:r>
                      <w:r w:rsidRPr="00EC0DAE">
                        <w:t xml:space="preserve">  </w:t>
                      </w:r>
                      <w:r w:rsidRPr="00EC0DAE">
                        <w:rPr>
                          <w:rStyle w:val="CommentReference"/>
                          <w:rFonts w:ascii="Cambria" w:hAnsi="Cambria"/>
                          <w:sz w:val="22"/>
                          <w:szCs w:val="22"/>
                        </w:rPr>
                        <w:annotationRef/>
                      </w:r>
                      <w:r w:rsidRPr="00EC0DAE">
                        <w:t xml:space="preserve"> </w:t>
                      </w:r>
                    </w:p>
                  </w:txbxContent>
                </v:textbox>
                <w10:wrap type="tight"/>
              </v:shape>
            </w:pict>
          </mc:Fallback>
        </mc:AlternateContent>
      </w:r>
      <w:r w:rsidR="00383AA5" w:rsidRPr="00FF5C01">
        <w:rPr>
          <w:rFonts w:ascii="Cambria" w:hAnsi="Cambria"/>
          <w:noProof/>
          <w:lang w:val="en-US"/>
        </w:rPr>
        <w:drawing>
          <wp:inline distT="0" distB="0" distL="0" distR="0" wp14:anchorId="0100A4B2" wp14:editId="09C921FF">
            <wp:extent cx="5731510" cy="5731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sidR="0059137A" w:rsidRPr="00FF5C01">
        <w:rPr>
          <w:rFonts w:ascii="Cambria" w:hAnsi="Cambria"/>
          <w:noProof/>
        </w:rPr>
        <w:br w:type="page"/>
      </w:r>
    </w:p>
    <w:p w14:paraId="5E9C2E84" w14:textId="51850DD2" w:rsidR="00383AA5" w:rsidRPr="00FF5C01" w:rsidRDefault="00792BB0" w:rsidP="00F80CE4">
      <w:pPr>
        <w:spacing w:line="240" w:lineRule="auto"/>
        <w:ind w:firstLine="0"/>
        <w:rPr>
          <w:rFonts w:ascii="Cambria" w:hAnsi="Cambria"/>
          <w:noProof/>
          <w:lang w:eastAsia="en-GB"/>
        </w:rPr>
        <w:sectPr w:rsidR="00383AA5" w:rsidRPr="00FF5C01" w:rsidSect="00B5250B">
          <w:pgSz w:w="11906" w:h="16838"/>
          <w:pgMar w:top="873" w:right="1440" w:bottom="1440" w:left="1440" w:header="709" w:footer="709" w:gutter="0"/>
          <w:lnNumType w:countBy="1" w:restart="continuous"/>
          <w:cols w:space="708"/>
          <w:titlePg/>
          <w:docGrid w:linePitch="360"/>
        </w:sectPr>
      </w:pPr>
      <w:r w:rsidRPr="00FF5C01">
        <w:rPr>
          <w:noProof/>
          <w:lang w:val="en-US"/>
        </w:rPr>
        <w:lastRenderedPageBreak/>
        <mc:AlternateContent>
          <mc:Choice Requires="wps">
            <w:drawing>
              <wp:anchor distT="0" distB="0" distL="114300" distR="114300" simplePos="0" relativeHeight="251668480" behindDoc="1" locked="0" layoutInCell="1" allowOverlap="1" wp14:anchorId="5B1201F0" wp14:editId="0429E505">
                <wp:simplePos x="0" y="0"/>
                <wp:positionH relativeFrom="column">
                  <wp:posOffset>562610</wp:posOffset>
                </wp:positionH>
                <wp:positionV relativeFrom="paragraph">
                  <wp:posOffset>7543800</wp:posOffset>
                </wp:positionV>
                <wp:extent cx="6088380" cy="1403985"/>
                <wp:effectExtent l="0" t="0" r="7620" b="0"/>
                <wp:wrapTight wrapText="bothSides">
                  <wp:wrapPolygon edited="0">
                    <wp:start x="0" y="0"/>
                    <wp:lineTo x="0" y="21167"/>
                    <wp:lineTo x="21559" y="21167"/>
                    <wp:lineTo x="21559"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noFill/>
                          <a:miter lim="800000"/>
                          <a:headEnd/>
                          <a:tailEnd/>
                        </a:ln>
                      </wps:spPr>
                      <wps:txbx>
                        <w:txbxContent>
                          <w:p w14:paraId="4FCA9A1E" w14:textId="2A7AF1CA" w:rsidR="0001182F" w:rsidRPr="00EC0DAE" w:rsidRDefault="0001182F" w:rsidP="00534F8D">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1201F0" id="_x0000_s1033" type="#_x0000_t202" style="position:absolute;margin-left:44.3pt;margin-top:594pt;width:479.4pt;height:110.5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pIwIAACQ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" stroked="f">
                <v:textbox style="mso-fit-shape-to-text:t">
                  <w:txbxContent>
                    <w:p w14:paraId="4FCA9A1E" w14:textId="2A7AF1CA" w:rsidR="0001182F" w:rsidRPr="00EC0DAE" w:rsidRDefault="0001182F" w:rsidP="00534F8D">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annotationRef/>
                      </w:r>
                    </w:p>
                  </w:txbxContent>
                </v:textbox>
                <w10:wrap type="tight"/>
              </v:shape>
            </w:pict>
          </mc:Fallback>
        </mc:AlternateContent>
      </w:r>
      <w:r>
        <w:rPr>
          <w:rFonts w:ascii="Cambria" w:hAnsi="Cambria"/>
          <w:noProof/>
          <w:lang w:val="en-US"/>
        </w:rPr>
        <w:drawing>
          <wp:anchor distT="0" distB="0" distL="114300" distR="114300" simplePos="0" relativeHeight="251676672" behindDoc="1" locked="0" layoutInCell="1" allowOverlap="1" wp14:anchorId="034CEE18" wp14:editId="564398D4">
            <wp:simplePos x="0" y="0"/>
            <wp:positionH relativeFrom="column">
              <wp:posOffset>0</wp:posOffset>
            </wp:positionH>
            <wp:positionV relativeFrom="paragraph">
              <wp:posOffset>-190500</wp:posOffset>
            </wp:positionV>
            <wp:extent cx="5671820" cy="7734300"/>
            <wp:effectExtent l="0" t="0" r="5080" b="0"/>
            <wp:wrapTight wrapText="bothSides">
              <wp:wrapPolygon edited="0">
                <wp:start x="0" y="0"/>
                <wp:lineTo x="0" y="21547"/>
                <wp:lineTo x="21547" y="21547"/>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lo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71820" cy="7734300"/>
                    </a:xfrm>
                    <a:prstGeom prst="rect">
                      <a:avLst/>
                    </a:prstGeom>
                  </pic:spPr>
                </pic:pic>
              </a:graphicData>
            </a:graphic>
            <wp14:sizeRelH relativeFrom="page">
              <wp14:pctWidth>0</wp14:pctWidth>
            </wp14:sizeRelH>
            <wp14:sizeRelV relativeFrom="page">
              <wp14:pctHeight>0</wp14:pctHeight>
            </wp14:sizeRelV>
          </wp:anchor>
        </w:drawing>
      </w:r>
      <w:r w:rsidR="00534F8D" w:rsidRPr="00FF5C01">
        <w:rPr>
          <w:rFonts w:ascii="Cambria" w:hAnsi="Cambria"/>
          <w:noProof/>
          <w:lang w:eastAsia="en-GB"/>
        </w:rPr>
        <w:br w:type="page"/>
      </w:r>
    </w:p>
    <w:p w14:paraId="22EDE7A7" w14:textId="495AA8B7" w:rsidR="005F0658" w:rsidRDefault="00235153" w:rsidP="006C3F2D">
      <w:r w:rsidRPr="00FF5C01">
        <w:rPr>
          <w:rFonts w:ascii="Cambria" w:hAnsi="Cambria"/>
        </w:rPr>
        <w:lastRenderedPageBreak/>
        <w:fldChar w:fldCharType="end"/>
      </w:r>
    </w:p>
    <w:p w14:paraId="08BA21D5" w14:textId="77777777" w:rsidR="008E1C4B" w:rsidRDefault="008E1C4B" w:rsidP="007C2A70"/>
    <w:p w14:paraId="2F676C66" w14:textId="29CD9414" w:rsidR="00BF33EC" w:rsidRDefault="00BF33EC" w:rsidP="007C2A70"/>
    <w:p w14:paraId="63C14BD8" w14:textId="77777777" w:rsidR="00F0421F" w:rsidRDefault="00F0421F" w:rsidP="007C2A70"/>
    <w:p w14:paraId="0E4012E7" w14:textId="77777777"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commentRangeStart w:id="1"/>
      <w:r w:rsidRPr="002D202B">
        <w:rPr>
          <w:b/>
          <w:sz w:val="40"/>
          <w:szCs w:val="40"/>
        </w:rPr>
        <w:t>Supporting Information</w:t>
      </w:r>
      <w:commentRangeEnd w:id="1"/>
      <w:r w:rsidR="00F15AA5" w:rsidRPr="002D202B">
        <w:rPr>
          <w:rStyle w:val="CommentReference"/>
          <w:b/>
          <w:sz w:val="40"/>
          <w:szCs w:val="40"/>
        </w:rPr>
        <w:commentReference w:id="1"/>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val="en-US"/>
        </w:rPr>
        <w:lastRenderedPageBreak/>
        <mc:AlternateContent>
          <mc:Choice Requires="wpg">
            <w:drawing>
              <wp:anchor distT="0" distB="0" distL="114300" distR="114300" simplePos="0" relativeHeight="251662336"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01182F" w:rsidRPr="00FE2BE1" w:rsidRDefault="0001182F"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01182F" w:rsidRPr="00FE2BE1" w:rsidRDefault="0001182F"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34" style="position:absolute;left:0;text-align:left;margin-left:-3.75pt;margin-top:53.25pt;width:450.75pt;height:679.5pt;z-index:251662336"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">
                <v:shape id="Picture 3" o:spid="_x0000_s1035"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8" o:title=""/>
                </v:shape>
                <v:shape id="Picture 4" o:spid="_x0000_s1036"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9" o:title=""/>
                </v:shape>
                <v:shape id="Text Box 47" o:spid="_x0000_s1037"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01182F" w:rsidRPr="00FE2BE1" w:rsidRDefault="0001182F" w:rsidP="007C2A70">
                        <w:r w:rsidRPr="00FE2BE1">
                          <w:t>A</w:t>
                        </w:r>
                      </w:p>
                    </w:txbxContent>
                  </v:textbox>
                </v:shape>
                <v:shape id="Text Box 1" o:spid="_x0000_s1038"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01182F" w:rsidRPr="00FE2BE1" w:rsidRDefault="0001182F" w:rsidP="007C2A70">
                        <w:r>
                          <w:t>B</w:t>
                        </w:r>
                      </w:p>
                    </w:txbxContent>
                  </v:textbox>
                </v:shape>
              </v:group>
            </w:pict>
          </mc:Fallback>
        </mc:AlternateContent>
      </w:r>
      <w:r w:rsidR="00FE2BE1">
        <w:rPr>
          <w:b/>
          <w:bCs/>
        </w:rPr>
        <w:t>Figure S</w:t>
      </w:r>
      <w:proofErr w:type="gramStart"/>
      <w:r w:rsidR="00FE2BE1">
        <w:rPr>
          <w:b/>
          <w:bCs/>
        </w:rPr>
        <w:t>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3E062461" w14:textId="5A962746" w:rsidR="005310DD" w:rsidRDefault="000F5A23">
      <w:pPr>
        <w:spacing w:line="240" w:lineRule="auto"/>
        <w:ind w:firstLine="0"/>
      </w:pPr>
      <w:r>
        <w:rPr>
          <w:noProof/>
          <w:lang w:val="en-US"/>
        </w:rPr>
        <mc:AlternateContent>
          <mc:Choice Requires="wps">
            <w:drawing>
              <wp:anchor distT="0" distB="0" distL="114300" distR="114300" simplePos="0" relativeHeight="251660288"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01182F" w:rsidRPr="00FE2BE1" w:rsidRDefault="0001182F"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9" type="#_x0000_t202" style="position:absolute;margin-left:182.15pt;margin-top:394.25pt;width:81.55pt;height:35.2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ASjPkhwIAAHkFAAAOAAAAAAAAAAAAAAAAAC4CAABkcnMvZTJvRG9jLnhtbFBLAQItABQABgAI&#10;AAAAIQD2hej13wAAAAsBAAAPAAAAAAAAAAAAAAAAAOEEAABkcnMvZG93bnJldi54bWxQSwUGAAAA&#10;AAQABADzAAAA7QUAAAAA&#10;" filled="f" stroked="f">
                <v:textbox>
                  <w:txbxContent>
                    <w:p w14:paraId="051EF7E9" w14:textId="7B45FCE8" w:rsidR="0001182F" w:rsidRPr="00FE2BE1" w:rsidRDefault="0001182F" w:rsidP="007C2A70">
                      <w:r w:rsidRPr="00FE2BE1">
                        <w:t>Time</w:t>
                      </w:r>
                    </w:p>
                  </w:txbxContent>
                </v:textbox>
              </v:shape>
            </w:pict>
          </mc:Fallback>
        </mc:AlternateContent>
      </w:r>
      <w:r w:rsidR="00FE2BE1">
        <w:br w:type="page"/>
      </w:r>
      <w:r w:rsidR="005310DD">
        <w:rPr>
          <w:noProof/>
        </w:rPr>
        <w:lastRenderedPageBreak/>
        <w:drawing>
          <wp:anchor distT="0" distB="0" distL="114300" distR="114300" simplePos="0" relativeHeight="251686912" behindDoc="1" locked="0" layoutInCell="1" allowOverlap="1" wp14:anchorId="4963EFA1" wp14:editId="575AD4EA">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sidR="005310DD">
        <w:rPr>
          <w:b/>
          <w:bCs/>
        </w:rPr>
        <w:t>igure S</w:t>
      </w:r>
      <w:r w:rsidR="006177DB">
        <w:rPr>
          <w:b/>
          <w:bCs/>
        </w:rPr>
        <w:t>2</w:t>
      </w:r>
      <w:r w:rsidR="005310DD">
        <w:rPr>
          <w:b/>
          <w:bCs/>
        </w:rPr>
        <w:t xml:space="preserve"> </w:t>
      </w:r>
      <w:r w:rsidR="005310DD">
        <w:t xml:space="preserve">Distance to glades for wild dogs, impala and dikdik during morning, day, evening and </w:t>
      </w:r>
      <w:proofErr w:type="gramStart"/>
      <w:r w:rsidR="005310DD">
        <w:t>night time</w:t>
      </w:r>
      <w:proofErr w:type="gramEnd"/>
      <w:r w:rsidR="005310DD">
        <w:t xml:space="preserve"> periods.</w:t>
      </w:r>
      <w:r w:rsidR="005310DD">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proofErr w:type="gramStart"/>
            <w:r w:rsidRPr="00A72D3C">
              <w:t>Earliest  start</w:t>
            </w:r>
            <w:proofErr w:type="gramEnd"/>
            <w:r w:rsidRPr="00A72D3C">
              <w:t xml:space="preserve">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bookmarkStart w:id="2" w:name="_GoBack"/>
            <w:r>
              <w:t>04:55:38</w:t>
            </w:r>
            <w:bookmarkEnd w:id="2"/>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36A0BDD7" w14:textId="77777777" w:rsidR="001C215E" w:rsidRDefault="001C215E" w:rsidP="007C2A70"/>
    <w:p w14:paraId="780FF6E3" w14:textId="1ACCF72D" w:rsidR="00BF33EC" w:rsidRPr="0050086D" w:rsidRDefault="00BF33EC" w:rsidP="002D202B">
      <w:pPr>
        <w:pStyle w:val="NoSpacing"/>
      </w:pPr>
      <w:r w:rsidRPr="0050086D">
        <w:rPr>
          <w:b/>
          <w:bCs/>
        </w:rPr>
        <w:t xml:space="preserve">Table </w:t>
      </w:r>
      <w:r>
        <w:rPr>
          <w:b/>
          <w:bCs/>
        </w:rPr>
        <w:t>S</w:t>
      </w:r>
      <w:r w:rsidR="001C215E">
        <w:rPr>
          <w:b/>
          <w:bCs/>
        </w:rPr>
        <w:t>2</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proofErr w:type="gramStart"/>
            <w:r w:rsidRPr="00086E76">
              <w:t>Rainfall:Temperature</w:t>
            </w:r>
            <w:proofErr w:type="spellEnd"/>
            <w:proofErr w:type="gram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proofErr w:type="gramStart"/>
            <w:r w:rsidRPr="00086E76">
              <w:t>Denning:Temperature</w:t>
            </w:r>
            <w:proofErr w:type="spellEnd"/>
            <w:proofErr w:type="gram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5A7F99C9" w:rsidR="00755916" w:rsidRPr="0050086D" w:rsidRDefault="00755916" w:rsidP="002D202B">
      <w:pPr>
        <w:pStyle w:val="NoSpacing"/>
      </w:pPr>
      <w:r w:rsidRPr="0050086D">
        <w:rPr>
          <w:b/>
          <w:bCs/>
        </w:rPr>
        <w:lastRenderedPageBreak/>
        <w:t xml:space="preserve">Table </w:t>
      </w:r>
      <w:r>
        <w:rPr>
          <w:b/>
          <w:bCs/>
        </w:rPr>
        <w:t>S</w:t>
      </w:r>
      <w:r w:rsidR="001C215E">
        <w:rPr>
          <w:b/>
          <w:bCs/>
        </w:rPr>
        <w:t>3</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proofErr w:type="gramStart"/>
            <w:r w:rsidRPr="009D7AB3">
              <w:t>Rainfall:Temperature</w:t>
            </w:r>
            <w:proofErr w:type="spellEnd"/>
            <w:proofErr w:type="gram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proofErr w:type="gramStart"/>
            <w:r w:rsidRPr="009D7AB3">
              <w:t>Denning:Temperature</w:t>
            </w:r>
            <w:proofErr w:type="spellEnd"/>
            <w:proofErr w:type="gram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137ABE5B" w:rsidR="00535032" w:rsidRPr="0050086D" w:rsidRDefault="00535032" w:rsidP="002D202B">
      <w:pPr>
        <w:pStyle w:val="NoSpacing"/>
      </w:pPr>
      <w:r w:rsidRPr="0050086D">
        <w:rPr>
          <w:b/>
          <w:bCs/>
        </w:rPr>
        <w:lastRenderedPageBreak/>
        <w:t xml:space="preserve">Table </w:t>
      </w:r>
      <w:r>
        <w:rPr>
          <w:b/>
          <w:bCs/>
        </w:rPr>
        <w:t>S</w:t>
      </w:r>
      <w:r w:rsidR="001C215E">
        <w:rPr>
          <w:b/>
          <w:bCs/>
        </w:rPr>
        <w:t>4</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proofErr w:type="gramStart"/>
            <w:r w:rsidRPr="00784903">
              <w:t>Rainfall:Temperature</w:t>
            </w:r>
            <w:proofErr w:type="spellEnd"/>
            <w:proofErr w:type="gram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proofErr w:type="gramStart"/>
            <w:r w:rsidRPr="00784903">
              <w:t>Denning:Temperature</w:t>
            </w:r>
            <w:proofErr w:type="spellEnd"/>
            <w:proofErr w:type="gram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B5250B">
      <w:pgSz w:w="11900" w:h="16840"/>
      <w:pgMar w:top="873"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sie Woodroffe" w:date="2019-08-22T12:46:00Z" w:initials="RW">
    <w:p w14:paraId="391C5B5C" w14:textId="050333F1" w:rsidR="0001182F" w:rsidRPr="00F15AA5" w:rsidRDefault="0001182F" w:rsidP="007C2A70">
      <w:pPr>
        <w:pStyle w:val="CommentText"/>
        <w:rPr>
          <w:i/>
          <w:iCs/>
        </w:rPr>
      </w:pPr>
      <w:r>
        <w:rPr>
          <w:rStyle w:val="CommentReference"/>
        </w:rPr>
        <w:annotationRef/>
      </w:r>
      <w:r>
        <w:t xml:space="preserve">Check what it’s called for </w:t>
      </w:r>
      <w:r>
        <w:rPr>
          <w:i/>
          <w:iCs/>
        </w:rPr>
        <w:t>Ecology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1C5B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C5B5C" w16cid:durableId="20F27B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079D3" w14:textId="77777777" w:rsidR="008C52CF" w:rsidRDefault="008C52CF" w:rsidP="007C2A70">
      <w:r>
        <w:separator/>
      </w:r>
    </w:p>
  </w:endnote>
  <w:endnote w:type="continuationSeparator" w:id="0">
    <w:p w14:paraId="7D59C281" w14:textId="77777777" w:rsidR="008C52CF" w:rsidRDefault="008C52CF"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3470"/>
      <w:docPartObj>
        <w:docPartGallery w:val="Page Numbers (Bottom of Page)"/>
        <w:docPartUnique/>
      </w:docPartObj>
    </w:sdtPr>
    <w:sdtContent>
      <w:p w14:paraId="4C40E816" w14:textId="397582A7" w:rsidR="0001182F" w:rsidRDefault="0001182F"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01182F" w:rsidRDefault="0001182F"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01182F" w:rsidRPr="00C90548" w:rsidRDefault="0001182F"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01182F" w:rsidRPr="00670977" w:rsidRDefault="0001182F"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2303" w14:textId="77777777" w:rsidR="00202CD7" w:rsidRDefault="00202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35EAE" w14:textId="77777777" w:rsidR="008C52CF" w:rsidRDefault="008C52CF" w:rsidP="007C2A70">
      <w:r>
        <w:separator/>
      </w:r>
    </w:p>
  </w:footnote>
  <w:footnote w:type="continuationSeparator" w:id="0">
    <w:p w14:paraId="5DDAAE62" w14:textId="77777777" w:rsidR="008C52CF" w:rsidRDefault="008C52CF"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B687" w14:textId="77777777" w:rsidR="00202CD7" w:rsidRDefault="00202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255C" w14:textId="77777777" w:rsidR="00202CD7" w:rsidRDefault="00202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ADFC" w14:textId="77777777" w:rsidR="00202CD7" w:rsidRDefault="00202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ie Woodroffe">
    <w15:presenceInfo w15:providerId="AD" w15:userId="S::rosie.woodroffe@ioz.ac.uk::84e1d923-8fa3-44c5-884a-65f1d10cb2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36ED"/>
    <w:rsid w:val="000425E6"/>
    <w:rsid w:val="00044D37"/>
    <w:rsid w:val="00045B42"/>
    <w:rsid w:val="000624DC"/>
    <w:rsid w:val="00063647"/>
    <w:rsid w:val="00063D4C"/>
    <w:rsid w:val="000648A9"/>
    <w:rsid w:val="00075829"/>
    <w:rsid w:val="000764CD"/>
    <w:rsid w:val="00086E76"/>
    <w:rsid w:val="00087A2C"/>
    <w:rsid w:val="00094E95"/>
    <w:rsid w:val="00097B03"/>
    <w:rsid w:val="000A0C30"/>
    <w:rsid w:val="000A1855"/>
    <w:rsid w:val="000A247C"/>
    <w:rsid w:val="000B47E4"/>
    <w:rsid w:val="000B586C"/>
    <w:rsid w:val="000C22F8"/>
    <w:rsid w:val="000C44D5"/>
    <w:rsid w:val="000D5154"/>
    <w:rsid w:val="000E38A8"/>
    <w:rsid w:val="000E6A08"/>
    <w:rsid w:val="000E7D60"/>
    <w:rsid w:val="000F0C8A"/>
    <w:rsid w:val="000F39DB"/>
    <w:rsid w:val="000F3F52"/>
    <w:rsid w:val="000F5A23"/>
    <w:rsid w:val="000F6D55"/>
    <w:rsid w:val="00104CED"/>
    <w:rsid w:val="00105F5B"/>
    <w:rsid w:val="001066A4"/>
    <w:rsid w:val="00110852"/>
    <w:rsid w:val="00112547"/>
    <w:rsid w:val="001202E3"/>
    <w:rsid w:val="00122C05"/>
    <w:rsid w:val="0012339C"/>
    <w:rsid w:val="00124253"/>
    <w:rsid w:val="00126FFE"/>
    <w:rsid w:val="001366CB"/>
    <w:rsid w:val="00140E38"/>
    <w:rsid w:val="0014566C"/>
    <w:rsid w:val="00147E09"/>
    <w:rsid w:val="001535F8"/>
    <w:rsid w:val="00167FC8"/>
    <w:rsid w:val="0018005C"/>
    <w:rsid w:val="001A0A0B"/>
    <w:rsid w:val="001A4477"/>
    <w:rsid w:val="001A46EE"/>
    <w:rsid w:val="001B0120"/>
    <w:rsid w:val="001B144E"/>
    <w:rsid w:val="001B4A5B"/>
    <w:rsid w:val="001C215E"/>
    <w:rsid w:val="001C7EDD"/>
    <w:rsid w:val="001D233D"/>
    <w:rsid w:val="001E2783"/>
    <w:rsid w:val="001E4022"/>
    <w:rsid w:val="001E577E"/>
    <w:rsid w:val="001F0486"/>
    <w:rsid w:val="001F2605"/>
    <w:rsid w:val="001F5F69"/>
    <w:rsid w:val="001F6FAA"/>
    <w:rsid w:val="00202CD7"/>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60FD"/>
    <w:rsid w:val="00270F05"/>
    <w:rsid w:val="0028705B"/>
    <w:rsid w:val="00287220"/>
    <w:rsid w:val="00296182"/>
    <w:rsid w:val="00296887"/>
    <w:rsid w:val="00297182"/>
    <w:rsid w:val="002B4E74"/>
    <w:rsid w:val="002B702C"/>
    <w:rsid w:val="002D202B"/>
    <w:rsid w:val="002D55DC"/>
    <w:rsid w:val="002D699A"/>
    <w:rsid w:val="002E6926"/>
    <w:rsid w:val="002F0530"/>
    <w:rsid w:val="002F53C0"/>
    <w:rsid w:val="00303290"/>
    <w:rsid w:val="003051E8"/>
    <w:rsid w:val="00324932"/>
    <w:rsid w:val="00326A27"/>
    <w:rsid w:val="00326E8D"/>
    <w:rsid w:val="003275C6"/>
    <w:rsid w:val="00334450"/>
    <w:rsid w:val="00342165"/>
    <w:rsid w:val="00343365"/>
    <w:rsid w:val="00343B13"/>
    <w:rsid w:val="00346098"/>
    <w:rsid w:val="00353270"/>
    <w:rsid w:val="003568E3"/>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E42EE"/>
    <w:rsid w:val="003E620B"/>
    <w:rsid w:val="003F04E7"/>
    <w:rsid w:val="003F0922"/>
    <w:rsid w:val="003F49CA"/>
    <w:rsid w:val="004058B2"/>
    <w:rsid w:val="00407745"/>
    <w:rsid w:val="004113A4"/>
    <w:rsid w:val="00414DD0"/>
    <w:rsid w:val="00417031"/>
    <w:rsid w:val="00421FA1"/>
    <w:rsid w:val="0042248A"/>
    <w:rsid w:val="004276F6"/>
    <w:rsid w:val="0043645B"/>
    <w:rsid w:val="00441BDF"/>
    <w:rsid w:val="004434BE"/>
    <w:rsid w:val="00444F54"/>
    <w:rsid w:val="00444FF5"/>
    <w:rsid w:val="00450062"/>
    <w:rsid w:val="00451839"/>
    <w:rsid w:val="004520C6"/>
    <w:rsid w:val="0045436F"/>
    <w:rsid w:val="00457800"/>
    <w:rsid w:val="004839B0"/>
    <w:rsid w:val="00492AEA"/>
    <w:rsid w:val="004A6791"/>
    <w:rsid w:val="004B6878"/>
    <w:rsid w:val="004C064F"/>
    <w:rsid w:val="004C3D17"/>
    <w:rsid w:val="004D13CE"/>
    <w:rsid w:val="004D73D3"/>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4F8D"/>
    <w:rsid w:val="00535032"/>
    <w:rsid w:val="005416DE"/>
    <w:rsid w:val="0054470C"/>
    <w:rsid w:val="00545F58"/>
    <w:rsid w:val="005500AA"/>
    <w:rsid w:val="005538DC"/>
    <w:rsid w:val="0055546E"/>
    <w:rsid w:val="005561FB"/>
    <w:rsid w:val="00562A6C"/>
    <w:rsid w:val="00570C82"/>
    <w:rsid w:val="0057577E"/>
    <w:rsid w:val="0058258A"/>
    <w:rsid w:val="0059137A"/>
    <w:rsid w:val="005A7E4A"/>
    <w:rsid w:val="005B2A48"/>
    <w:rsid w:val="005C37FD"/>
    <w:rsid w:val="005C5674"/>
    <w:rsid w:val="005D098C"/>
    <w:rsid w:val="005D10C7"/>
    <w:rsid w:val="005D2FC9"/>
    <w:rsid w:val="005D7FAE"/>
    <w:rsid w:val="005E0C07"/>
    <w:rsid w:val="005E62BE"/>
    <w:rsid w:val="005F0658"/>
    <w:rsid w:val="005F06B9"/>
    <w:rsid w:val="005F168D"/>
    <w:rsid w:val="00600748"/>
    <w:rsid w:val="006177DB"/>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55916"/>
    <w:rsid w:val="0076557A"/>
    <w:rsid w:val="00766278"/>
    <w:rsid w:val="00770B1A"/>
    <w:rsid w:val="007712FD"/>
    <w:rsid w:val="00771D32"/>
    <w:rsid w:val="0077343E"/>
    <w:rsid w:val="00781308"/>
    <w:rsid w:val="00783C8D"/>
    <w:rsid w:val="00784903"/>
    <w:rsid w:val="007850F8"/>
    <w:rsid w:val="00792BB0"/>
    <w:rsid w:val="007A0FCE"/>
    <w:rsid w:val="007C2A70"/>
    <w:rsid w:val="007C5659"/>
    <w:rsid w:val="007C7AC9"/>
    <w:rsid w:val="007D4542"/>
    <w:rsid w:val="007D748C"/>
    <w:rsid w:val="007E3733"/>
    <w:rsid w:val="007E6181"/>
    <w:rsid w:val="007F0BDC"/>
    <w:rsid w:val="007F0D60"/>
    <w:rsid w:val="007F2E06"/>
    <w:rsid w:val="007F7134"/>
    <w:rsid w:val="00803F08"/>
    <w:rsid w:val="00812821"/>
    <w:rsid w:val="00817B03"/>
    <w:rsid w:val="00821A0C"/>
    <w:rsid w:val="00821E9C"/>
    <w:rsid w:val="00834D7C"/>
    <w:rsid w:val="0083619F"/>
    <w:rsid w:val="00843587"/>
    <w:rsid w:val="00846EE8"/>
    <w:rsid w:val="008643EC"/>
    <w:rsid w:val="008677F9"/>
    <w:rsid w:val="008950BB"/>
    <w:rsid w:val="0089789A"/>
    <w:rsid w:val="008A17B0"/>
    <w:rsid w:val="008B478A"/>
    <w:rsid w:val="008B757E"/>
    <w:rsid w:val="008C52CC"/>
    <w:rsid w:val="008C52CF"/>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535CB"/>
    <w:rsid w:val="009569D5"/>
    <w:rsid w:val="00963025"/>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40AA"/>
    <w:rsid w:val="00A56274"/>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1171E"/>
    <w:rsid w:val="00B34011"/>
    <w:rsid w:val="00B36407"/>
    <w:rsid w:val="00B40CB0"/>
    <w:rsid w:val="00B413D4"/>
    <w:rsid w:val="00B47B9F"/>
    <w:rsid w:val="00B50B55"/>
    <w:rsid w:val="00B5250B"/>
    <w:rsid w:val="00B6110D"/>
    <w:rsid w:val="00B6263C"/>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20D77"/>
    <w:rsid w:val="00C245C7"/>
    <w:rsid w:val="00C34063"/>
    <w:rsid w:val="00C351A8"/>
    <w:rsid w:val="00C428B5"/>
    <w:rsid w:val="00C428F9"/>
    <w:rsid w:val="00C43E23"/>
    <w:rsid w:val="00C444DF"/>
    <w:rsid w:val="00C47541"/>
    <w:rsid w:val="00C515BA"/>
    <w:rsid w:val="00C54D7C"/>
    <w:rsid w:val="00C570CC"/>
    <w:rsid w:val="00C60972"/>
    <w:rsid w:val="00C61F9A"/>
    <w:rsid w:val="00C629D4"/>
    <w:rsid w:val="00C659A0"/>
    <w:rsid w:val="00C679D2"/>
    <w:rsid w:val="00C743F6"/>
    <w:rsid w:val="00C77217"/>
    <w:rsid w:val="00C840A2"/>
    <w:rsid w:val="00C90548"/>
    <w:rsid w:val="00C915D8"/>
    <w:rsid w:val="00C942C4"/>
    <w:rsid w:val="00CA24A3"/>
    <w:rsid w:val="00CB0BAC"/>
    <w:rsid w:val="00CB0C0D"/>
    <w:rsid w:val="00CB4678"/>
    <w:rsid w:val="00CE607C"/>
    <w:rsid w:val="00CE692A"/>
    <w:rsid w:val="00CE7A1F"/>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4719"/>
    <w:rsid w:val="00D8675A"/>
    <w:rsid w:val="00D95E16"/>
    <w:rsid w:val="00DA105C"/>
    <w:rsid w:val="00DA10DC"/>
    <w:rsid w:val="00DB388E"/>
    <w:rsid w:val="00DB5A4F"/>
    <w:rsid w:val="00DB5DE8"/>
    <w:rsid w:val="00DD562F"/>
    <w:rsid w:val="00DE486A"/>
    <w:rsid w:val="00DE5BCC"/>
    <w:rsid w:val="00DE7DBF"/>
    <w:rsid w:val="00DF048D"/>
    <w:rsid w:val="00E10746"/>
    <w:rsid w:val="00E17311"/>
    <w:rsid w:val="00E21545"/>
    <w:rsid w:val="00E35245"/>
    <w:rsid w:val="00E352CD"/>
    <w:rsid w:val="00E377FF"/>
    <w:rsid w:val="00E43C2C"/>
    <w:rsid w:val="00E45D3D"/>
    <w:rsid w:val="00E51BC2"/>
    <w:rsid w:val="00E51F73"/>
    <w:rsid w:val="00E57B8C"/>
    <w:rsid w:val="00E60CF4"/>
    <w:rsid w:val="00E666A7"/>
    <w:rsid w:val="00E829CA"/>
    <w:rsid w:val="00EA28BC"/>
    <w:rsid w:val="00EA4A0C"/>
    <w:rsid w:val="00EB03C5"/>
    <w:rsid w:val="00EB174F"/>
    <w:rsid w:val="00EC0DAE"/>
    <w:rsid w:val="00EC1A0B"/>
    <w:rsid w:val="00EE5BE5"/>
    <w:rsid w:val="00F02B83"/>
    <w:rsid w:val="00F0421F"/>
    <w:rsid w:val="00F0700B"/>
    <w:rsid w:val="00F12469"/>
    <w:rsid w:val="00F12879"/>
    <w:rsid w:val="00F13F40"/>
    <w:rsid w:val="00F1431D"/>
    <w:rsid w:val="00F15AA5"/>
    <w:rsid w:val="00F17122"/>
    <w:rsid w:val="00F20D29"/>
    <w:rsid w:val="00F24206"/>
    <w:rsid w:val="00F245E9"/>
    <w:rsid w:val="00F31523"/>
    <w:rsid w:val="00F317A7"/>
    <w:rsid w:val="00F36954"/>
    <w:rsid w:val="00F44A77"/>
    <w:rsid w:val="00F44E23"/>
    <w:rsid w:val="00F45176"/>
    <w:rsid w:val="00F500D2"/>
    <w:rsid w:val="00F54E70"/>
    <w:rsid w:val="00F66957"/>
    <w:rsid w:val="00F6753A"/>
    <w:rsid w:val="00F70E6A"/>
    <w:rsid w:val="00F73FD3"/>
    <w:rsid w:val="00F76591"/>
    <w:rsid w:val="00F80CE4"/>
    <w:rsid w:val="00F819BC"/>
    <w:rsid w:val="00F820A2"/>
    <w:rsid w:val="00F8305B"/>
    <w:rsid w:val="00FA0216"/>
    <w:rsid w:val="00FA066E"/>
    <w:rsid w:val="00FA0E1A"/>
    <w:rsid w:val="00FA73AB"/>
    <w:rsid w:val="00FB5933"/>
    <w:rsid w:val="00FC590B"/>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15:docId w15:val="{59CB12C0-58DE-4747-BF32-6AD5558C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6878"/>
    <w:pPr>
      <w:spacing w:line="440" w:lineRule="atLeast"/>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ncalc"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eader" Target="header3.xml"/><Relationship Id="rId25" Type="http://schemas.microsoft.com/office/2016/09/relationships/commentsIds" Target="commentsIds.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jpe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gis.osgeo.org" TargetMode="External"/><Relationship Id="rId24" Type="http://schemas.microsoft.com/office/2011/relationships/commentsExtended" Target="commentsExtended.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omments" Target="comments.xml"/><Relationship Id="rId28" Type="http://schemas.openxmlformats.org/officeDocument/2006/relationships/image" Target="media/image7.png"/><Relationship Id="rId10" Type="http://schemas.openxmlformats.org/officeDocument/2006/relationships/hyperlink" Target="http://CRAN.R-project.org/package=nlme" TargetMode="External"/><Relationship Id="rId19" Type="http://schemas.openxmlformats.org/officeDocument/2006/relationships/image" Target="media/image1.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N.R-project.org/package=MuMIn" TargetMode="External"/><Relationship Id="rId14" Type="http://schemas.openxmlformats.org/officeDocument/2006/relationships/header" Target="header2.xml"/><Relationship Id="rId22" Type="http://schemas.openxmlformats.org/officeDocument/2006/relationships/image" Target="media/image4.jpg"/><Relationship Id="rId27" Type="http://schemas.openxmlformats.org/officeDocument/2006/relationships/image" Target="media/image6.png"/><Relationship Id="rId30"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51271-F583-49E2-994E-C9755B28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20121</Words>
  <Characters>114694</Characters>
  <Application>Microsoft Office Word</Application>
  <DocSecurity>0</DocSecurity>
  <Lines>955</Lines>
  <Paragraphs>269</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7</cp:revision>
  <dcterms:created xsi:type="dcterms:W3CDTF">2019-09-05T13:17:00Z</dcterms:created>
  <dcterms:modified xsi:type="dcterms:W3CDTF">2019-09-05T15:49:00Z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