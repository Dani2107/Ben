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DC272" w14:textId="77777777" w:rsidR="00EC0DAE" w:rsidRPr="007C2A70" w:rsidRDefault="00EC0DAE" w:rsidP="007C2A70">
      <w:pPr>
        <w:jc w:val="center"/>
        <w:rPr>
          <w:b/>
          <w:sz w:val="44"/>
          <w:szCs w:val="44"/>
        </w:rPr>
      </w:pPr>
      <w:bookmarkStart w:id="0" w:name="_GoBack"/>
      <w:r w:rsidRPr="007C2A70">
        <w:rPr>
          <w:b/>
          <w:sz w:val="44"/>
          <w:szCs w:val="44"/>
        </w:rPr>
        <w:t>Temperature affects predator-prey interactions in an African savanna</w:t>
      </w:r>
    </w:p>
    <w:bookmarkEnd w:id="0"/>
    <w:p w14:paraId="552951F3" w14:textId="77777777" w:rsidR="00EC0DAE" w:rsidRPr="009303C7" w:rsidRDefault="00EC0DAE" w:rsidP="007C2A70"/>
    <w:p w14:paraId="2D39BC82" w14:textId="0567D9BE" w:rsidR="00EC0DAE" w:rsidRPr="009303C7" w:rsidRDefault="00EC0DAE" w:rsidP="007C2A70">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1B0189EA" w14:textId="77777777" w:rsidR="00EC0DAE" w:rsidRPr="009303C7" w:rsidRDefault="00EC0DAE" w:rsidP="007C2A70">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23B6C002" w14:textId="77777777" w:rsidR="00EC0DAE" w:rsidRDefault="00EC0DAE" w:rsidP="007C2A70">
      <w:pPr>
        <w:spacing w:line="240" w:lineRule="auto"/>
      </w:pPr>
    </w:p>
    <w:p w14:paraId="34F0DA47" w14:textId="77777777" w:rsidR="00EC0DAE" w:rsidRDefault="00EC0DAE" w:rsidP="007C2A70">
      <w:pPr>
        <w:spacing w:line="240" w:lineRule="auto"/>
      </w:pPr>
    </w:p>
    <w:p w14:paraId="16F2AF8F" w14:textId="77777777" w:rsidR="00EC0DAE" w:rsidRDefault="00EC0DAE" w:rsidP="007C2A70">
      <w:pPr>
        <w:spacing w:line="240" w:lineRule="auto"/>
      </w:pPr>
    </w:p>
    <w:p w14:paraId="7745CBA6" w14:textId="77777777" w:rsidR="00EC0DAE" w:rsidRPr="00A82430" w:rsidRDefault="00EC0DAE" w:rsidP="007C2A70">
      <w:pPr>
        <w:spacing w:line="240" w:lineRule="auto"/>
      </w:pPr>
      <w:r w:rsidRPr="00A82430">
        <w:rPr>
          <w:vertAlign w:val="superscript"/>
        </w:rPr>
        <w:t>1</w:t>
      </w:r>
      <w:r w:rsidRPr="00A82430">
        <w:t>Institute of Zoology</w:t>
      </w:r>
      <w:r>
        <w:t xml:space="preserve">, </w:t>
      </w:r>
      <w:r w:rsidRPr="00A82430">
        <w:t>Regents Park, London</w:t>
      </w:r>
      <w:r>
        <w:t>, UK,</w:t>
      </w:r>
      <w:r w:rsidRPr="00A82430">
        <w:t xml:space="preserve"> NW1 4RY</w:t>
      </w:r>
    </w:p>
    <w:p w14:paraId="4BA2A32E" w14:textId="77777777" w:rsidR="00EC0DAE" w:rsidRDefault="00EC0DAE" w:rsidP="007C2A70">
      <w:pPr>
        <w:spacing w:line="240" w:lineRule="auto"/>
      </w:pPr>
    </w:p>
    <w:p w14:paraId="395AE990" w14:textId="77777777" w:rsidR="00EC0DAE" w:rsidRDefault="00EC0DAE" w:rsidP="007C2A70">
      <w:pPr>
        <w:spacing w:line="240" w:lineRule="auto"/>
      </w:pPr>
      <w:r w:rsidRPr="00A82430">
        <w:rPr>
          <w:vertAlign w:val="superscript"/>
        </w:rPr>
        <w:t>2</w:t>
      </w:r>
      <w:r w:rsidRPr="00A82430">
        <w:t>Department of Genetics, Evolution and Environment, University College London, Gower Street, London,</w:t>
      </w:r>
      <w:r>
        <w:t xml:space="preserve"> UK,</w:t>
      </w:r>
      <w:r w:rsidRPr="00A82430">
        <w:t xml:space="preserve"> WC1H 0AG</w:t>
      </w:r>
    </w:p>
    <w:p w14:paraId="6FBF0896" w14:textId="77777777" w:rsidR="00EC0DAE" w:rsidRDefault="00EC0DAE" w:rsidP="007C2A70">
      <w:pPr>
        <w:spacing w:line="240" w:lineRule="auto"/>
      </w:pPr>
    </w:p>
    <w:p w14:paraId="0EB94314" w14:textId="77777777" w:rsidR="00EC0DAE" w:rsidRDefault="00EC0DAE" w:rsidP="007C2A70">
      <w:pPr>
        <w:spacing w:line="240" w:lineRule="auto"/>
      </w:pPr>
      <w:r w:rsidRPr="009303C7">
        <w:rPr>
          <w:vertAlign w:val="superscript"/>
        </w:rPr>
        <w:t>3</w:t>
      </w:r>
      <w:r>
        <w:t xml:space="preserve">Departent of Biology, University of British Columbia, </w:t>
      </w:r>
      <w:r w:rsidRPr="000C22F8">
        <w:t>3187 University Way, ASC 413</w:t>
      </w:r>
      <w:r>
        <w:t xml:space="preserve">, </w:t>
      </w:r>
      <w:r w:rsidRPr="000C22F8">
        <w:t>Kelowna, BC Canada V1V 1V7</w:t>
      </w:r>
    </w:p>
    <w:p w14:paraId="744F0EFC" w14:textId="77777777" w:rsidR="00EC0DAE" w:rsidRPr="00A82430" w:rsidRDefault="00EC0DAE" w:rsidP="007C2A70">
      <w:pPr>
        <w:spacing w:line="240" w:lineRule="auto"/>
      </w:pPr>
    </w:p>
    <w:p w14:paraId="17FEC6A5" w14:textId="77777777" w:rsidR="00EC0DAE" w:rsidRDefault="00EC0DAE" w:rsidP="007C2A70">
      <w:pPr>
        <w:spacing w:line="240" w:lineRule="auto"/>
      </w:pPr>
      <w:r>
        <w:rPr>
          <w:vertAlign w:val="superscript"/>
        </w:rPr>
        <w:t>4</w:t>
      </w:r>
      <w:r>
        <w:t>Departent of Zoology and Physiology, University of Wyoming, 1000 E. University Ave.</w:t>
      </w:r>
      <w:r w:rsidRPr="000C22F8">
        <w:t xml:space="preserve">, </w:t>
      </w:r>
      <w:r>
        <w:t>Laramie, USA, WY 82071</w:t>
      </w:r>
    </w:p>
    <w:p w14:paraId="24176D67" w14:textId="77777777" w:rsidR="00EC0DAE" w:rsidRDefault="00EC0DAE" w:rsidP="007C2A70"/>
    <w:p w14:paraId="31CCCA82" w14:textId="77777777" w:rsidR="00EC0DAE" w:rsidRDefault="00EC0DAE" w:rsidP="007C2A70">
      <w:r>
        <w:br w:type="page"/>
      </w:r>
    </w:p>
    <w:p w14:paraId="188198A6" w14:textId="77777777" w:rsidR="00EC0DAE" w:rsidRPr="007C2A70" w:rsidRDefault="00EC0DAE" w:rsidP="007C2A70">
      <w:pPr>
        <w:pStyle w:val="Heading1"/>
      </w:pPr>
      <w:r w:rsidRPr="007C2A70">
        <w:lastRenderedPageBreak/>
        <w:t>Abstract</w:t>
      </w:r>
    </w:p>
    <w:p w14:paraId="3EC9CD5B" w14:textId="2F4667D5" w:rsidR="00EC0DAE" w:rsidRPr="007C2A70" w:rsidRDefault="00EC0DAE" w:rsidP="007C2A70">
      <w:r w:rsidRPr="007C2A70">
        <w:t>Climate warming can impact both species and ecosystems through its effects on interactions between species. Such interactions may be strongly affected by individual behaviour.  Through changes in the escape speed of prey, attack speed of predators, and the daily activity rhythms or habitat use of both predators and prey, climate warming may alter predator-prey dynamics.  In studying a three-species predator-prey system, we predicted that, at high temperatures, African wild dogs (</w:t>
      </w:r>
      <w:proofErr w:type="spellStart"/>
      <w:r w:rsidRPr="007C2A70">
        <w:rPr>
          <w:i/>
          <w:iCs/>
        </w:rPr>
        <w:t>Lycaon</w:t>
      </w:r>
      <w:proofErr w:type="spellEnd"/>
      <w:r w:rsidRPr="007C2A70">
        <w:rPr>
          <w:i/>
          <w:iCs/>
        </w:rPr>
        <w:t xml:space="preserve"> </w:t>
      </w:r>
      <w:proofErr w:type="spellStart"/>
      <w:r w:rsidRPr="007C2A70">
        <w:rPr>
          <w:i/>
          <w:iCs/>
        </w:rPr>
        <w:t>pictus</w:t>
      </w:r>
      <w:proofErr w:type="spellEnd"/>
      <w:r w:rsidRPr="007C2A70">
        <w:t>) would increase predation on impala, (</w:t>
      </w:r>
      <w:proofErr w:type="spellStart"/>
      <w:r w:rsidRPr="007C2A70">
        <w:rPr>
          <w:i/>
          <w:iCs/>
        </w:rPr>
        <w:t>Aepyceros</w:t>
      </w:r>
      <w:proofErr w:type="spellEnd"/>
      <w:r w:rsidRPr="007C2A70">
        <w:rPr>
          <w:i/>
          <w:iCs/>
        </w:rPr>
        <w:t xml:space="preserve"> </w:t>
      </w:r>
      <w:proofErr w:type="spellStart"/>
      <w:r w:rsidRPr="007C2A70">
        <w:rPr>
          <w:i/>
          <w:iCs/>
        </w:rPr>
        <w:t>melampus</w:t>
      </w:r>
      <w:proofErr w:type="spellEnd"/>
      <w:r w:rsidRPr="007C2A70">
        <w:t xml:space="preserve">) relative to </w:t>
      </w:r>
      <w:proofErr w:type="spellStart"/>
      <w:r w:rsidR="001F2605">
        <w:t>dikdik</w:t>
      </w:r>
      <w:r w:rsidRPr="007C2A70">
        <w:t>s</w:t>
      </w:r>
      <w:proofErr w:type="spellEnd"/>
      <w:r w:rsidRPr="007C2A70">
        <w:t xml:space="preserve"> (</w:t>
      </w:r>
      <w:proofErr w:type="spellStart"/>
      <w:r w:rsidRPr="007C2A70">
        <w:rPr>
          <w:i/>
          <w:iCs/>
        </w:rPr>
        <w:t>Madoqua</w:t>
      </w:r>
      <w:proofErr w:type="spellEnd"/>
      <w:r w:rsidRPr="007C2A70">
        <w:rPr>
          <w:i/>
          <w:iCs/>
        </w:rPr>
        <w:t xml:space="preserve"> </w:t>
      </w:r>
      <w:proofErr w:type="spellStart"/>
      <w:r w:rsidRPr="007C2A70">
        <w:rPr>
          <w:i/>
          <w:iCs/>
        </w:rPr>
        <w:t>guentheri</w:t>
      </w:r>
      <w:proofErr w:type="spellEnd"/>
      <w:r w:rsidRPr="007C2A70">
        <w:t>), since (</w:t>
      </w:r>
      <w:proofErr w:type="spellStart"/>
      <w:r w:rsidRPr="007C2A70">
        <w:t>i</w:t>
      </w:r>
      <w:proofErr w:type="spellEnd"/>
      <w:r w:rsidRPr="007C2A70">
        <w:t xml:space="preserve">) wild dogs become more nocturnal in hot weather, and impala are predictably located in large aggregations at night; (ii) impala might seek shade on hot days, making themselves more vulnerable to predation in dense habitat; and (iii) being larger than wild dogs, impala would be less able to dissipate the body heat generated during high-speed chases, and so would be easier to capture, whereas the smaller </w:t>
      </w:r>
      <w:proofErr w:type="spellStart"/>
      <w:r w:rsidRPr="007C2A70">
        <w:t>dikdik</w:t>
      </w:r>
      <w:proofErr w:type="spellEnd"/>
      <w:r w:rsidRPr="007C2A70">
        <w:t xml:space="preserve"> would be harder to capture. In contrast with these predictions, we found that fewer wild dog scats contained impala when temperatures were high. We found that wild dogs spent less time hunting on hot days and, consistent with the predictions of optimal foraging theory, selected the abundant, lower value </w:t>
      </w:r>
      <w:proofErr w:type="spellStart"/>
      <w:r w:rsidRPr="007C2A70">
        <w:t>dikdik</w:t>
      </w:r>
      <w:proofErr w:type="spellEnd"/>
      <w:r w:rsidRPr="007C2A70">
        <w:t xml:space="preserve"> over the rarer, but higher value impala. Our findings contrast with the widely-held assumption that climate change will not affect interactions between endothermic predators and prey.</w:t>
      </w:r>
    </w:p>
    <w:p w14:paraId="5ED7E69C" w14:textId="77777777" w:rsidR="00EC0DAE" w:rsidRPr="007C2A70" w:rsidRDefault="00EC0DAE" w:rsidP="007C2A70"/>
    <w:p w14:paraId="1BB6E49D" w14:textId="0D5F2EC2" w:rsidR="00EC0DAE" w:rsidRPr="007C2A70" w:rsidRDefault="00EC0DAE" w:rsidP="007C2A70">
      <w:r w:rsidRPr="007C2A70">
        <w:rPr>
          <w:b/>
          <w:bCs/>
        </w:rPr>
        <w:t xml:space="preserve">Keywords: </w:t>
      </w:r>
      <w:r w:rsidRPr="007C2A70">
        <w:t>African wild dog;</w:t>
      </w:r>
      <w:r w:rsidRPr="007C2A70">
        <w:rPr>
          <w:b/>
          <w:bCs/>
        </w:rPr>
        <w:t xml:space="preserve"> </w:t>
      </w:r>
      <w:r w:rsidRPr="007C2A70">
        <w:t xml:space="preserve">antipredator behaviour; climate change; </w:t>
      </w:r>
      <w:proofErr w:type="spellStart"/>
      <w:r w:rsidR="001F2605">
        <w:t>dikdik</w:t>
      </w:r>
      <w:proofErr w:type="spellEnd"/>
      <w:r w:rsidRPr="007C2A70">
        <w:t>; habitat selection; impala; predation thermal tolerance</w:t>
      </w:r>
    </w:p>
    <w:p w14:paraId="526D0AC4" w14:textId="77777777" w:rsidR="00EC0DAE" w:rsidRPr="007C2A70" w:rsidRDefault="00EC0DAE" w:rsidP="007C2A70">
      <w:r w:rsidRPr="007C2A70">
        <w:br w:type="page"/>
      </w:r>
    </w:p>
    <w:p w14:paraId="3C42CFBB" w14:textId="77777777" w:rsidR="00EC0DAE" w:rsidRPr="00670977" w:rsidRDefault="00EC0DAE" w:rsidP="007C2A70">
      <w:pPr>
        <w:pStyle w:val="Heading1"/>
      </w:pPr>
      <w:r w:rsidRPr="00670977">
        <w:lastRenderedPageBreak/>
        <w:t>Introduction</w:t>
      </w:r>
    </w:p>
    <w:p w14:paraId="6A27FA32" w14:textId="77777777" w:rsidR="00EC0DAE" w:rsidRPr="007C2A70" w:rsidRDefault="00EC0DAE" w:rsidP="007C2A70">
      <w:r w:rsidRPr="007C2A70">
        <w:t xml:space="preserve">Climate change has far-reaching impacts on both species and ecosystems </w:t>
      </w:r>
      <w:r w:rsidRPr="007C2A70">
        <w:fldChar w:fldCharType="begin"/>
      </w:r>
      <w:r w:rsidRPr="007C2A70">
        <w:instrText xml:space="preserve"> ADDIN EN.CITE &lt;EndNote&gt;&lt;Cite&gt;&lt;Author&gt;Parmesan&lt;/Author&gt;&lt;Year&gt;2003&lt;/Year&gt;&lt;RecNum&gt;2343&lt;/RecNum&gt;&lt;DisplayText&gt;(Parmesan &amp;amp; Yohe 2003)&lt;/DisplayText&gt;&lt;record&gt;&lt;rec-number&gt;2343&lt;/rec-number&gt;&lt;foreign-keys&gt;&lt;key app="EN" db-id="ezxv9apxvt9we8e9re8x05wu9xwzvtzf9zx9" timestamp="1437716431"&gt;2343&lt;/key&gt;&lt;/foreign-keys&gt;&lt;ref-type name="Journal Article"&gt;17&lt;/ref-type&gt;&lt;contributors&gt;&lt;authors&gt;&lt;author&gt;Parmesan, C.&lt;/author&gt;&lt;author&gt;Yohe, G.&lt;/author&gt;&lt;/authors&gt;&lt;/contributors&gt;&lt;auth-address&gt;Univ Texas, Patterson Labs 141, Austin, TX 78712 USA. Wesleyan Univ, Publ Affairs Ctr 238, Middletown, CT 06459 USA.&amp;#xD;Parmesan, C (reprint author), Univ Texas, Patterson Labs 141, Austin, TX 78712 USA.&amp;#xD;parmesan@mail.utexas.edu&lt;/auth-address&gt;&lt;titles&gt;&lt;title&gt;A globally coherent fingerprint of climate change impacts across natural systems&lt;/title&gt;&lt;secondary-title&gt;Nature&lt;/secondary-title&gt;&lt;alt-title&gt;Nature&lt;/alt-title&gt;&lt;/titles&gt;&lt;periodical&gt;&lt;full-title&gt;Nature&lt;/full-title&gt;&lt;abbr-1&gt;Nature&lt;/abbr-1&gt;&lt;/periodical&gt;&lt;alt-periodical&gt;&lt;full-title&gt;Nature&lt;/full-title&gt;&lt;abbr-1&gt;Nature&lt;/abbr-1&gt;&lt;/alt-periodical&gt;&lt;pages&gt;37-42&lt;/pages&gt;&lt;volume&gt;421&lt;/volume&gt;&lt;number&gt;6918&lt;/number&gt;&lt;keywords&gt;&lt;keyword&gt;EGG-LAYING TRENDS&lt;/keyword&gt;&lt;keyword&gt;BRITISH BUTTERFLIES&lt;/keyword&gt;&lt;keyword&gt;PHENOLOGY&lt;/keyword&gt;&lt;keyword&gt;PLANTS&lt;/keyword&gt;&lt;keyword&gt;RESPONSES&lt;/keyword&gt;&lt;keyword&gt;BIRDS&lt;/keyword&gt;&lt;keyword&gt;TIME&lt;/keyword&gt;&lt;keyword&gt;TEMPERATURE&lt;/keyword&gt;&lt;keyword&gt;ABUNDANCE&lt;/keyword&gt;&lt;keyword&gt;MOUNTAIN&lt;/keyword&gt;&lt;/keywords&gt;&lt;dates&gt;&lt;year&gt;2003&lt;/year&gt;&lt;pub-dates&gt;&lt;date&gt;Jan&lt;/date&gt;&lt;/pub-dates&gt;&lt;/dates&gt;&lt;isbn&gt;0028-0836&lt;/isbn&gt;&lt;accession-num&gt;WOS:000180165500029&lt;/accession-num&gt;&lt;work-type&gt;Article&lt;/work-type&gt;&lt;urls&gt;&lt;related-urls&gt;&lt;url&gt;&amp;lt;Go to ISI&amp;gt;://WOS:000180165500029&lt;/url&gt;&lt;/related-urls&gt;&lt;/urls&gt;&lt;electronic-resource-num&gt;10.1038/nature01286&lt;/electronic-resource-num&gt;&lt;language&gt;English&lt;/language&gt;&lt;/record&gt;&lt;/Cite&gt;&lt;/EndNote&gt;</w:instrText>
      </w:r>
      <w:r w:rsidRPr="007C2A70">
        <w:fldChar w:fldCharType="separate"/>
      </w:r>
      <w:r w:rsidRPr="007C2A70">
        <w:rPr>
          <w:noProof/>
        </w:rPr>
        <w:t>(Parmesan &amp; Yohe 2003)</w:t>
      </w:r>
      <w:r w:rsidRPr="007C2A70">
        <w:fldChar w:fldCharType="end"/>
      </w:r>
      <w:r w:rsidRPr="007C2A70">
        <w:t xml:space="preserve">. Meta-analyses suggest that climate impacts on individual species often operate indirectly, through their effects on species interactions such as competition, herbivory, predation, and parasitism </w:t>
      </w:r>
      <w:r w:rsidRPr="007C2A70">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 </w:instrText>
      </w:r>
      <w:r w:rsidRPr="00771D32">
        <w:fldChar w:fldCharType="begin">
          <w:fldData xml:space="preserve">PEVuZE5vdGU+PENpdGU+PEF1dGhvcj5PY2tlbmRvbjwvQXV0aG9yPjxZZWFyPjIwMTQ8L1llYXI+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=
</w:fldData>
        </w:fldChar>
      </w:r>
      <w:r w:rsidRPr="00771D32">
        <w:instrText xml:space="preserve"> ADDIN EN.CITE.DATA </w:instrText>
      </w:r>
      <w:r w:rsidRPr="00771D32">
        <w:fldChar w:fldCharType="end"/>
      </w:r>
      <w:r w:rsidRPr="007C2A70">
        <w:fldChar w:fldCharType="separate"/>
      </w:r>
      <w:r w:rsidRPr="007C2A70">
        <w:rPr>
          <w:noProof/>
        </w:rPr>
        <w:t>(Cahill</w:t>
      </w:r>
      <w:r w:rsidRPr="007C2A70">
        <w:rPr>
          <w:i/>
          <w:noProof/>
        </w:rPr>
        <w:t xml:space="preserve"> et al.</w:t>
      </w:r>
      <w:r w:rsidRPr="007C2A70">
        <w:rPr>
          <w:noProof/>
        </w:rPr>
        <w:t xml:space="preserve"> 2012; Ockendon</w:t>
      </w:r>
      <w:r w:rsidRPr="007C2A70">
        <w:rPr>
          <w:i/>
          <w:noProof/>
        </w:rPr>
        <w:t xml:space="preserve"> et al.</w:t>
      </w:r>
      <w:r w:rsidRPr="007C2A70">
        <w:rPr>
          <w:noProof/>
        </w:rPr>
        <w:t xml:space="preserve"> 2014)</w:t>
      </w:r>
      <w:r w:rsidRPr="007C2A70">
        <w:fldChar w:fldCharType="end"/>
      </w:r>
      <w:r w:rsidRPr="007C2A70">
        <w:t>. Therefore, understanding how weather affects species interactions may help to make general predictions about which species are most vulnerable to climate change, and therefore in need of conservation interventions.</w:t>
      </w:r>
    </w:p>
    <w:p w14:paraId="1AB63206" w14:textId="77777777" w:rsidR="00EC0DAE" w:rsidRPr="007C2A70" w:rsidRDefault="00EC0DAE" w:rsidP="007C2A70">
      <w:r w:rsidRPr="007C2A70">
        <w:t xml:space="preserve">The effect of climate on species interactions also has impacts beyond individual species. Global Ecosystem Models, such as the </w:t>
      </w:r>
      <w:proofErr w:type="spellStart"/>
      <w:r w:rsidRPr="007C2A70">
        <w:t>Madingley</w:t>
      </w:r>
      <w:proofErr w:type="spellEnd"/>
      <w:r w:rsidRPr="007C2A70">
        <w:t xml:space="preserve"> Model, are designed to predict worldwide ecosystem responses to climate change, with a view to informing policy decisions about activities such as carbon emissions and land use planning </w: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 </w:instrText>
      </w:r>
      <w:r w:rsidRPr="007C2A70">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rsidRPr="007C2A70">
        <w:instrText xml:space="preserve"> ADDIN EN.CITE.DATA </w:instrText>
      </w:r>
      <w:r w:rsidRPr="007C2A70">
        <w:fldChar w:fldCharType="end"/>
      </w:r>
      <w:r w:rsidRPr="007C2A70">
        <w:fldChar w:fldCharType="separate"/>
      </w:r>
      <w:r w:rsidRPr="007C2A70">
        <w:rPr>
          <w:noProof/>
        </w:rPr>
        <w:t>(Harfoot</w:t>
      </w:r>
      <w:r w:rsidRPr="007C2A70">
        <w:rPr>
          <w:i/>
          <w:noProof/>
        </w:rPr>
        <w:t xml:space="preserve"> et al.</w:t>
      </w:r>
      <w:r w:rsidRPr="007C2A70">
        <w:rPr>
          <w:noProof/>
        </w:rPr>
        <w:t xml:space="preserve"> 2014)</w:t>
      </w:r>
      <w:r w:rsidRPr="007C2A70">
        <w:fldChar w:fldCharType="end"/>
      </w:r>
      <w:r w:rsidRPr="007C2A70">
        <w:t>. Such models are likely to be sensitive to assumptions about how climate influences species interactions, because interactions between species play a central role in shaping ecosystems.</w:t>
      </w:r>
    </w:p>
    <w:p w14:paraId="5AA9CC32" w14:textId="77777777" w:rsidR="00EC0DAE" w:rsidRPr="007C2A70" w:rsidRDefault="00EC0DAE" w:rsidP="007C2A70">
      <w:r w:rsidRPr="007C2A70">
        <w:t xml:space="preserve">Shifts in individual behaviour can drive climate impacts on species interactions. For example, rising ambient temperatures may allow ectotherms to move more rapidly, potentially making them more efficient predators and more challenging prey, with cascading consequences for community structure </w:t>
      </w:r>
      <w:r w:rsidRPr="007C2A7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 </w:instrText>
      </w:r>
      <w:r w:rsidRPr="00414DD0">
        <w:fldChar w:fldCharType="begin">
          <w:fldData xml:space="preserve">PEVuZE5vdGU+PENpdGU+PEF1dGhvcj5EZWxsPC9BdXRob3I+PFllYXI+MjAxNDwvWWVhcj48UmVj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</w:fldData>
        </w:fldChar>
      </w:r>
      <w:r w:rsidRPr="00414DD0">
        <w:instrText xml:space="preserve"> ADDIN EN.CITE.DATA </w:instrText>
      </w:r>
      <w:r w:rsidRPr="00414DD0">
        <w:fldChar w:fldCharType="end"/>
      </w:r>
      <w:r w:rsidRPr="007C2A70">
        <w:fldChar w:fldCharType="separate"/>
      </w:r>
      <w:r w:rsidRPr="007C2A70">
        <w:rPr>
          <w:noProof/>
        </w:rPr>
        <w:t>(Dell, Pawar &amp; Savage 2014)</w:t>
      </w:r>
      <w:r w:rsidRPr="007C2A70">
        <w:fldChar w:fldCharType="end"/>
      </w:r>
      <w:r w:rsidRPr="007C2A70">
        <w:t>. It is usually assumed that temperature has no similar impacts on predation involving endotherms</w:t>
      </w:r>
      <w:r w:rsidRPr="007C2A70">
        <w:rPr>
          <w:color w:val="000000" w:themeColor="text1"/>
        </w:rPr>
        <w:t xml:space="preserve"> </w: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 </w:instrText>
      </w:r>
      <w:r w:rsidRPr="007C2A70">
        <w:rPr>
          <w:color w:val="000000" w:themeColor="text1"/>
        </w:rPr>
        <w:fldChar w:fldCharType="begin">
          <w:fldData xml:space="preserve">PEVuZE5vdGU+PENpdGU+PEF1dGhvcj5IYXJmb290PC9BdXRob3I+PFllYXI+MjAxNDwvWWVhcj48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</w:fldData>
        </w:fldChar>
      </w:r>
      <w:r w:rsidRPr="007C2A70">
        <w:rPr>
          <w:color w:val="000000" w:themeColor="text1"/>
        </w:rPr>
        <w:instrText xml:space="preserve"> ADDIN EN.CITE.DATA </w:instrText>
      </w:r>
      <w:r w:rsidRPr="007C2A70">
        <w:rPr>
          <w:color w:val="000000" w:themeColor="text1"/>
        </w:rPr>
      </w:r>
      <w:r w:rsidRPr="007C2A70">
        <w:rPr>
          <w:color w:val="000000" w:themeColor="text1"/>
        </w:rPr>
        <w:fldChar w:fldCharType="end"/>
      </w:r>
      <w:r w:rsidRPr="007C2A70">
        <w:rPr>
          <w:color w:val="000000" w:themeColor="text1"/>
        </w:rPr>
      </w:r>
      <w:r w:rsidRPr="007C2A70">
        <w:rPr>
          <w:color w:val="000000" w:themeColor="text1"/>
        </w:rPr>
        <w:fldChar w:fldCharType="separate"/>
      </w:r>
      <w:r w:rsidRPr="007C2A70">
        <w:rPr>
          <w:noProof/>
          <w:color w:val="000000" w:themeColor="text1"/>
        </w:rPr>
        <w:t>(e.g., Dell, Pawar &amp; Savage 2014; Harfoot</w:t>
      </w:r>
      <w:r w:rsidRPr="007C2A70">
        <w:rPr>
          <w:i/>
          <w:noProof/>
          <w:color w:val="000000" w:themeColor="text1"/>
        </w:rPr>
        <w:t xml:space="preserve"> et al.</w:t>
      </w:r>
      <w:r w:rsidRPr="007C2A70">
        <w:rPr>
          <w:noProof/>
          <w:color w:val="000000" w:themeColor="text1"/>
        </w:rPr>
        <w:t xml:space="preserve"> 2014)</w:t>
      </w:r>
      <w:r w:rsidRPr="007C2A70">
        <w:rPr>
          <w:color w:val="000000" w:themeColor="text1"/>
        </w:rPr>
        <w:fldChar w:fldCharType="end"/>
      </w:r>
      <w:r w:rsidRPr="007C2A70">
        <w:rPr>
          <w:color w:val="000000" w:themeColor="text1"/>
        </w:rPr>
        <w:t xml:space="preserve">; however, birds and mammals may respond to </w:t>
      </w:r>
      <w:r w:rsidRPr="007C2A70">
        <w:t xml:space="preserve">high ambient temperatures by curtailing their foraging time </w:t>
      </w:r>
      <w:r w:rsidRPr="007C2A7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 </w:instrText>
      </w:r>
      <w:r w:rsidRPr="00414DD0">
        <w:fldChar w:fldCharType="begin">
          <w:fldData xml:space="preserve">PEVuZE5vdGU+PENpdGU+PEF1dGhvcj5SaWNrbGVmczwvQXV0aG9yPjxZZWFyPjE5Njg8L1llYXI+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=
</w:fldData>
        </w:fldChar>
      </w:r>
      <w:r w:rsidRPr="00414DD0">
        <w:instrText xml:space="preserve"> ADDIN EN.CITE.DATA </w:instrText>
      </w:r>
      <w:r w:rsidRPr="00414DD0">
        <w:fldChar w:fldCharType="end"/>
      </w:r>
      <w:r w:rsidRPr="007C2A70">
        <w:fldChar w:fldCharType="separate"/>
      </w:r>
      <w:r w:rsidRPr="007C2A70">
        <w:rPr>
          <w:noProof/>
        </w:rPr>
        <w:t>(Ricklefs &amp; Hainsworth 1968; Quaglietta, Mira &amp; Boitani 2018)</w:t>
      </w:r>
      <w:r w:rsidRPr="007C2A70">
        <w:fldChar w:fldCharType="end"/>
      </w:r>
      <w:r w:rsidRPr="007C2A70">
        <w:t xml:space="preserve">, switching from diurnal to nocturnal foraging </w:t>
      </w:r>
      <w:r w:rsidRPr="007C2A70">
        <w:fldChar w:fldCharType="begin"/>
      </w:r>
      <w:r w:rsidRPr="007C2A70">
        <w:instrText xml:space="preserve"> ADDIN EN.CITE &lt;EndNote&gt;&lt;Cite&gt;&lt;Author&gt;Levy&lt;/Author&gt;&lt;Year&gt;2018&lt;/Year&gt;&lt;RecNum&gt;3030&lt;/RecNum&gt;&lt;DisplayText&gt;(Levy&lt;style face="italic"&gt; et al.&lt;/style&gt; 2018)&lt;/DisplayText&gt;&lt;record&gt;&lt;rec-number&gt;3030&lt;/rec-number&gt;&lt;foreign-keys&gt;&lt;key app="EN" db-id="ezxv9apxvt9we8e9re8x05wu9xwzvtzf9zx9" timestamp="1547324462"&gt;3030&lt;/key&gt;&lt;/foreign-keys&gt;&lt;ref-type name="Journal Article"&gt;17&lt;/ref-type&gt;&lt;contributors&gt;&lt;authors&gt;&lt;author&gt;Levy, Ofir&lt;/author&gt;&lt;author&gt;Dayan, Tamar&lt;/author&gt;&lt;author&gt;Porter, Warren P.&lt;/author&gt;&lt;author&gt;Kronfeld-Schor, Noga&lt;/author&gt;&lt;/authors&gt;&lt;/contributors&gt;&lt;titles&gt;&lt;title&gt;Time and ecological resilience: can diurnal animals compensate for climate change by shifting to nocturnal activity?&lt;/title&gt;&lt;secondary-title&gt;Ecological Monographs&lt;/secondary-title&gt;&lt;/titles&gt;&lt;periodical&gt;&lt;full-title&gt;Ecological Monographs&lt;/full-title&gt;&lt;/periodical&gt;&lt;pages&gt;doi:10.1002/ecm.1334&lt;/pages&gt;&lt;number&gt;0&lt;/number&gt;&lt;dates&gt;&lt;year&gt;2018&lt;/year&gt;&lt;/dates&gt;&lt;urls&gt;&lt;related-urls&gt;&lt;url&gt;https://esajournals.onlinelibrary.wiley.com/doi/abs/10.1002/ecm.1334&lt;/url&gt;&lt;/related-urls&gt;&lt;/urls&gt;&lt;electronic-resource-num&gt;doi:10.1002/ecm.1334&lt;/electronic-resource-num&gt;&lt;/record&gt;&lt;/Cite&gt;&lt;/EndNote&gt;</w:instrText>
      </w:r>
      <w:r w:rsidRPr="007C2A70">
        <w:fldChar w:fldCharType="separate"/>
      </w:r>
      <w:r w:rsidRPr="007C2A70">
        <w:rPr>
          <w:noProof/>
        </w:rPr>
        <w:t>(Levy</w:t>
      </w:r>
      <w:r w:rsidRPr="007C2A70">
        <w:rPr>
          <w:i/>
          <w:noProof/>
        </w:rPr>
        <w:t xml:space="preserve"> et al.</w:t>
      </w:r>
      <w:r w:rsidRPr="007C2A70">
        <w:rPr>
          <w:noProof/>
        </w:rPr>
        <w:t xml:space="preserve"> 2018)</w:t>
      </w:r>
      <w:r w:rsidRPr="007C2A70">
        <w:fldChar w:fldCharType="end"/>
      </w:r>
      <w:r w:rsidRPr="007C2A70">
        <w:t xml:space="preserve">, selecting different habitats </w: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 </w:instrText>
      </w:r>
      <w:r w:rsidRPr="007C2A70">
        <w:fldChar w:fldCharType="begin">
          <w:fldData xml:space="preserve">PEVuZE5vdGU+PENpdGU+PEF1dGhvcj5BdXN0aW48L0F1dGhvcj48WWVhcj4xOTc2PC9ZZWFyPjxS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</w:fldData>
        </w:fldChar>
      </w:r>
      <w:r w:rsidRPr="007C2A70">
        <w:instrText xml:space="preserve"> ADDIN EN.CITE.DATA </w:instrText>
      </w:r>
      <w:r w:rsidRPr="007C2A70">
        <w:fldChar w:fldCharType="end"/>
      </w:r>
      <w:r w:rsidRPr="007C2A70">
        <w:fldChar w:fldCharType="separate"/>
      </w:r>
      <w:r w:rsidRPr="007C2A70">
        <w:rPr>
          <w:noProof/>
        </w:rPr>
        <w:t>(Austin 1976; Pigeon</w:t>
      </w:r>
      <w:r w:rsidRPr="007C2A70">
        <w:rPr>
          <w:i/>
          <w:noProof/>
        </w:rPr>
        <w:t xml:space="preserve"> et al.</w:t>
      </w:r>
      <w:r w:rsidRPr="007C2A70">
        <w:rPr>
          <w:noProof/>
        </w:rPr>
        <w:t xml:space="preserve"> 2016)</w:t>
      </w:r>
      <w:r w:rsidRPr="007C2A70">
        <w:fldChar w:fldCharType="end"/>
      </w:r>
      <w:r w:rsidRPr="007C2A70">
        <w:t xml:space="preserve">, and choosing different foods </w: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 </w:instrText>
      </w:r>
      <w:r w:rsidRPr="007C2A70">
        <w:fldChar w:fldCharType="begin">
          <w:fldData xml:space="preserve">PEVuZE5vdGU+PENpdGU+PEF1dGhvcj5HYXJjaWEtSGVyYXM8L0F1dGhvcj48WWVhcj4yMDE3PC9Z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</w:fldData>
        </w:fldChar>
      </w:r>
      <w:r w:rsidRPr="007C2A70">
        <w:instrText xml:space="preserve"> ADDIN EN.CITE.DATA </w:instrText>
      </w:r>
      <w:r w:rsidRPr="007C2A70">
        <w:fldChar w:fldCharType="end"/>
      </w:r>
      <w:r w:rsidRPr="007C2A70">
        <w:fldChar w:fldCharType="separate"/>
      </w:r>
      <w:r w:rsidRPr="007C2A70">
        <w:rPr>
          <w:noProof/>
        </w:rPr>
        <w:t>(Doolan &amp; Macdonald 1996; Garcia-Heras</w:t>
      </w:r>
      <w:r w:rsidRPr="007C2A70">
        <w:rPr>
          <w:i/>
          <w:noProof/>
        </w:rPr>
        <w:t xml:space="preserve"> et al.</w:t>
      </w:r>
      <w:r w:rsidRPr="007C2A70">
        <w:rPr>
          <w:noProof/>
        </w:rPr>
        <w:t xml:space="preserve"> 2017)</w:t>
      </w:r>
      <w:r w:rsidRPr="007C2A70">
        <w:fldChar w:fldCharType="end"/>
      </w:r>
      <w:r w:rsidRPr="007C2A70">
        <w:t xml:space="preserve">, all of which are likely to influence their impacts on the species that they consume, or that consume them. Moreover, it has been suggested that predator-prey interactions involving large-bodied endotherms might be especially sensitive to temperature, because the low surface-area-to-volume ratios of large animals may make it difficult to dissipate the heat generated by pursuing or avoiding predation </w: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 </w:instrText>
      </w:r>
      <w:r w:rsidRPr="007C2A70">
        <w:fldChar w:fldCharType="begin">
          <w:fldData xml:space="preserve">PEVuZE5vdGU+PENpdGU+PEF1dGhvcj5TcGVha21hbjwvQXV0aG9yPjxZZWFyPjIwMTA8L1llYXI+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</w:fldData>
        </w:fldChar>
      </w:r>
      <w:r w:rsidRPr="007C2A70">
        <w:instrText xml:space="preserve"> ADDIN EN.CITE.DATA </w:instrText>
      </w:r>
      <w:r w:rsidRPr="007C2A70">
        <w:fldChar w:fldCharType="end"/>
      </w:r>
      <w:r w:rsidRPr="007C2A70">
        <w:fldChar w:fldCharType="separate"/>
      </w:r>
      <w:r w:rsidRPr="007C2A70">
        <w:rPr>
          <w:noProof/>
        </w:rPr>
        <w:t>(Speakman &amp; Krol 2010; Creel</w:t>
      </w:r>
      <w:r w:rsidRPr="007C2A70">
        <w:rPr>
          <w:i/>
          <w:noProof/>
        </w:rPr>
        <w:t xml:space="preserve"> et al.</w:t>
      </w:r>
      <w:r w:rsidRPr="007C2A70">
        <w:rPr>
          <w:noProof/>
        </w:rPr>
        <w:t xml:space="preserve"> 2016)</w:t>
      </w:r>
      <w:r w:rsidRPr="007C2A70">
        <w:fldChar w:fldCharType="end"/>
      </w:r>
      <w:r w:rsidRPr="007C2A70">
        <w:t xml:space="preserve">. Hence, with respect to the outcome of predator-prey interactions, high ambient temperatures might potentially favour (1) endothermic prey that are smaller than their endothermic predators; and (2) endothermic predators that are smaller than their endothermic prey </w:t>
      </w:r>
      <w:r w:rsidRPr="007C2A70">
        <w:fldChar w:fldCharType="begin"/>
      </w:r>
      <w:r w:rsidRPr="007C2A70">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(Creel</w:t>
      </w:r>
      <w:r w:rsidRPr="007C2A70">
        <w:rPr>
          <w:i/>
          <w:noProof/>
        </w:rPr>
        <w:t xml:space="preserve"> et al.</w:t>
      </w:r>
      <w:r w:rsidRPr="007C2A70">
        <w:rPr>
          <w:noProof/>
        </w:rPr>
        <w:t xml:space="preserve"> 2016)</w:t>
      </w:r>
      <w:r w:rsidRPr="007C2A70">
        <w:fldChar w:fldCharType="end"/>
      </w:r>
      <w:r w:rsidRPr="007C2A70">
        <w:t xml:space="preserve">. Predation by and on </w:t>
      </w:r>
      <w:r w:rsidRPr="007C2A70">
        <w:lastRenderedPageBreak/>
        <w:t xml:space="preserve">large-bodied endotherms can have cascading effects on community structure </w: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 </w:instrText>
      </w:r>
      <w:r w:rsidRPr="007C2A70">
        <w:fldChar w:fldCharType="begin">
          <w:fldData xml:space="preserve">PEVuZE5vdGU+PENpdGU+PEF1dGhvcj5Gb3J0aW48L0F1dGhvcj48WWVhcj4yMDA1PC9ZZWFyPjxS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</w:fldData>
        </w:fldChar>
      </w:r>
      <w:r w:rsidRPr="007C2A70">
        <w:instrText xml:space="preserve"> ADDIN EN.CITE.DATA </w:instrText>
      </w:r>
      <w:r w:rsidRPr="007C2A70">
        <w:fldChar w:fldCharType="end"/>
      </w:r>
      <w:r w:rsidRPr="007C2A70">
        <w:fldChar w:fldCharType="separate"/>
      </w:r>
      <w:r w:rsidRPr="007C2A70">
        <w:rPr>
          <w:noProof/>
        </w:rPr>
        <w:t>(e.g., Fortin</w:t>
      </w:r>
      <w:r w:rsidRPr="007C2A70">
        <w:rPr>
          <w:i/>
          <w:noProof/>
        </w:rPr>
        <w:t xml:space="preserve"> et al.</w:t>
      </w:r>
      <w:r w:rsidRPr="007C2A70">
        <w:rPr>
          <w:noProof/>
        </w:rPr>
        <w:t xml:space="preserve"> 2005; Johnson, Isaac &amp; Fisher 2007)</w:t>
      </w:r>
      <w:r w:rsidRPr="007C2A70">
        <w:fldChar w:fldCharType="end"/>
      </w:r>
      <w:r w:rsidRPr="007C2A70">
        <w:t>, and these effects might therefore be sensitive to changes in ambient temperature.</w:t>
      </w:r>
    </w:p>
    <w:p w14:paraId="3F0B86F6" w14:textId="601C7D25" w:rsidR="00EC0DAE" w:rsidRPr="007C2A70" w:rsidRDefault="00EC0DAE" w:rsidP="007C2A70">
      <w:r w:rsidRPr="007C2A70">
        <w:t xml:space="preserve">These examples demonstrate the multiple ways in which one element of climate change (rising ambient temperature) might alter individual </w:t>
      </w:r>
      <w:proofErr w:type="gramStart"/>
      <w:r w:rsidRPr="007C2A70">
        <w:t>behaviour,</w:t>
      </w:r>
      <w:proofErr w:type="gramEnd"/>
      <w:r w:rsidRPr="007C2A70">
        <w:t xml:space="preserve"> and hence predator-prey interactions among endotherms. We quantified the relative importance of these potential mechanisms using a three-species predator-prey system in an African savanna, where two ungulate species, impala (</w:t>
      </w:r>
      <w:proofErr w:type="spellStart"/>
      <w:r w:rsidRPr="007C2A70">
        <w:rPr>
          <w:i/>
          <w:iCs/>
        </w:rPr>
        <w:t>Aepyceros</w:t>
      </w:r>
      <w:proofErr w:type="spellEnd"/>
      <w:r w:rsidRPr="007C2A70">
        <w:rPr>
          <w:i/>
          <w:iCs/>
        </w:rPr>
        <w:t xml:space="preserve"> </w:t>
      </w:r>
      <w:proofErr w:type="spellStart"/>
      <w:r w:rsidRPr="007C2A70">
        <w:rPr>
          <w:i/>
          <w:iCs/>
        </w:rPr>
        <w:t>melampus</w:t>
      </w:r>
      <w:proofErr w:type="spellEnd"/>
      <w:r w:rsidRPr="007C2A70">
        <w:t xml:space="preserve">) and Guenther’s </w:t>
      </w:r>
      <w:proofErr w:type="spellStart"/>
      <w:r w:rsidR="001F2605">
        <w:t>dikdik</w:t>
      </w:r>
      <w:proofErr w:type="spellEnd"/>
      <w:r w:rsidRPr="007C2A70">
        <w:t xml:space="preserve"> (</w:t>
      </w:r>
      <w:proofErr w:type="spellStart"/>
      <w:r w:rsidRPr="007C2A70">
        <w:rPr>
          <w:i/>
          <w:iCs/>
        </w:rPr>
        <w:t>Madoqua</w:t>
      </w:r>
      <w:proofErr w:type="spellEnd"/>
      <w:r w:rsidRPr="007C2A70">
        <w:rPr>
          <w:i/>
          <w:iCs/>
        </w:rPr>
        <w:t xml:space="preserve"> </w:t>
      </w:r>
      <w:proofErr w:type="spellStart"/>
      <w:r w:rsidRPr="007C2A70">
        <w:rPr>
          <w:i/>
          <w:iCs/>
        </w:rPr>
        <w:t>guentheri</w:t>
      </w:r>
      <w:proofErr w:type="spellEnd"/>
      <w:r w:rsidRPr="007C2A70">
        <w:t>), share a common predator, the African wild dog (</w:t>
      </w:r>
      <w:proofErr w:type="spellStart"/>
      <w:r w:rsidRPr="007C2A70">
        <w:rPr>
          <w:i/>
          <w:iCs/>
        </w:rPr>
        <w:t>Lycaon</w:t>
      </w:r>
      <w:proofErr w:type="spellEnd"/>
      <w:r w:rsidRPr="007C2A70">
        <w:rPr>
          <w:i/>
          <w:iCs/>
        </w:rPr>
        <w:t xml:space="preserve"> </w:t>
      </w:r>
      <w:proofErr w:type="spellStart"/>
      <w:r w:rsidRPr="007C2A70">
        <w:rPr>
          <w:i/>
          <w:iCs/>
        </w:rPr>
        <w:t>pictus</w:t>
      </w:r>
      <w:proofErr w:type="spellEnd"/>
      <w:r w:rsidRPr="007C2A70">
        <w:t xml:space="preserve">). At our study site in Kenya, impala and </w:t>
      </w:r>
      <w:proofErr w:type="spellStart"/>
      <w:r w:rsidR="001F2605">
        <w:t>dikdik</w:t>
      </w:r>
      <w:r w:rsidRPr="007C2A70">
        <w:t>s</w:t>
      </w:r>
      <w:proofErr w:type="spellEnd"/>
      <w:r w:rsidRPr="007C2A70">
        <w:t xml:space="preserve"> are the two most abundant ungulates, and their browsing shapes the structure of plant communities </w: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 </w:instrText>
      </w:r>
      <w:r w:rsidRPr="007C2A70">
        <w:fldChar w:fldCharType="begin">
          <w:fldData xml:space="preserve">PEVuZE5vdGU+PENpdGU+PEF1dGhvcj5Gb3JkPC9BdXRob3I+PFllYXI+MjAxNTwvWWVhcj48UmVj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</w:fldData>
        </w:fldChar>
      </w:r>
      <w:r w:rsidRPr="007C2A70">
        <w:instrText xml:space="preserve"> ADDIN EN.CITE.DATA </w:instrText>
      </w:r>
      <w:r w:rsidRPr="007C2A70">
        <w:fldChar w:fldCharType="end"/>
      </w:r>
      <w:r w:rsidRPr="007C2A70">
        <w:fldChar w:fldCharType="separate"/>
      </w:r>
      <w:r w:rsidRPr="007C2A70">
        <w:rPr>
          <w:noProof/>
        </w:rPr>
        <w:t>(Ford</w:t>
      </w:r>
      <w:r w:rsidRPr="007C2A70">
        <w:rPr>
          <w:i/>
          <w:noProof/>
        </w:rPr>
        <w:t xml:space="preserve"> et al.</w:t>
      </w:r>
      <w:r w:rsidRPr="007C2A70">
        <w:rPr>
          <w:noProof/>
        </w:rPr>
        <w:t xml:space="preserve"> 2014; Ford</w:t>
      </w:r>
      <w:r w:rsidRPr="007C2A70">
        <w:rPr>
          <w:i/>
          <w:noProof/>
        </w:rPr>
        <w:t xml:space="preserve"> et al.</w:t>
      </w:r>
      <w:r w:rsidRPr="007C2A70">
        <w:rPr>
          <w:noProof/>
        </w:rPr>
        <w:t xml:space="preserve"> 2015)</w:t>
      </w:r>
      <w:r w:rsidRPr="007C2A70">
        <w:fldChar w:fldCharType="end"/>
      </w:r>
      <w:r w:rsidRPr="007C2A70">
        <w:t xml:space="preserve">. Wild dogs are crepuscular, and hunt their prey by running them down </w:t>
      </w:r>
      <w:r w:rsidRPr="007C2A70">
        <w:fldChar w:fldCharType="begin"/>
      </w:r>
      <w:r w:rsidRPr="007C2A70">
        <w:instrText xml:space="preserve"> ADDIN EN.CITE &lt;EndNote&gt;&lt;Cite&gt;&lt;Author&gt;Creel&lt;/Author&gt;&lt;Year&gt;1995&lt;/Year&gt;&lt;RecNum&gt;202&lt;/RecNum&gt;&lt;DisplayText&gt;(Creel &amp;amp; Creel 1995)&lt;/DisplayText&gt;&lt;record&gt;&lt;rec-number&gt;202&lt;/rec-number&gt;&lt;foreign-keys&gt;&lt;key app="EN" db-id="ezxv9apxvt9we8e9re8x05wu9xwzvtzf9zx9" timestamp="0"&gt;202&lt;/key&gt;&lt;/foreign-keys&gt;&lt;ref-type name="Journal Article"&gt;17&lt;/ref-type&gt;&lt;contributors&gt;&lt;authors&gt;&lt;author&gt;Creel, S.&lt;/author&gt;&lt;author&gt;Creel, N.M.&lt;/author&gt;&lt;/authors&gt;&lt;/contributors&gt;&lt;titles&gt;&lt;title&gt;&lt;style face="normal" font="default" size="100%"&gt;Communal hunting and pack size in African wild dogs, &lt;/style&gt;&lt;style face="italic" font="default" size="100%"&gt;Lycaon pictus&lt;/style&gt;&lt;/title&gt;&lt;secondary-title&gt;Animal Behaviour&lt;/secondary-title&gt;&lt;/titles&gt;&lt;periodical&gt;&lt;full-title&gt;Animal Behaviour&lt;/full-title&gt;&lt;/periodical&gt;&lt;pages&gt;1325-1339&lt;/pages&gt;&lt;volume&gt;50&lt;/volume&gt;&lt;dates&gt;&lt;year&gt;1995&lt;/year&gt;&lt;/dates&gt;&lt;urls&gt;&lt;/urls&gt;&lt;/record&gt;&lt;/Cite&gt;&lt;/EndNote&gt;</w:instrText>
      </w:r>
      <w:r w:rsidRPr="007C2A70">
        <w:fldChar w:fldCharType="separate"/>
      </w:r>
      <w:r w:rsidRPr="007C2A70">
        <w:rPr>
          <w:noProof/>
        </w:rPr>
        <w:t>(Creel &amp; Creel 1995)</w:t>
      </w:r>
      <w:r w:rsidRPr="007C2A70">
        <w:fldChar w:fldCharType="end"/>
      </w:r>
      <w:r w:rsidRPr="007C2A70">
        <w:t xml:space="preserve">; </w:t>
      </w:r>
      <w:proofErr w:type="spellStart"/>
      <w:r w:rsidR="001F2605">
        <w:t>dikdik</w:t>
      </w:r>
      <w:r w:rsidRPr="007C2A70">
        <w:t>s</w:t>
      </w:r>
      <w:proofErr w:type="spellEnd"/>
      <w:r w:rsidRPr="007C2A70">
        <w:t xml:space="preserve"> and impala together comprise 82% of the prey biomass that wild dogs consume at our study site</w:t>
      </w:r>
      <w:r w:rsidR="00DE486A">
        <w:t xml:space="preserve"> </w:t>
      </w:r>
      <w:r w:rsidR="00DE486A">
        <w:fldChar w:fldCharType="begin" w:fldLock="1"/>
      </w:r>
      <w:r w:rsidR="00DE486A">
        <w:instrText>ADDIN CSL_CITATION { "citationItems" : [ { "id" : "ITEM-1", "itemData" : { "author" : [ { "dropping-particle" : "", "family" : "Woodroffe", "given" : "Rosie", "non-dropping-particle" : "", "parse-names" : false, "suffix" : "" }, { "dropping-particle" : "", "family" : "Lindsey", "given" : "Peter A.", "non-dropping-particle" : "", "parse-names" : false, "suffix" : "" }, { "dropping-particle" : "", "family" : "Roma\u00f1ach", "given" : "Stephanie S.", "non-dropping-particle" : "", "parse-names" : false, "suffix" : "" }, { "dropping-particle" : "", "family" : "Ranah", "given" : "Symon M. K. ole", "non-dropping-particle" : "", "parse-names" : false, "suffix" : "" } ], "container-title" : "Journal of Mammalogy", "id" : "ITEM-1", "issue" : "1", "issued" : { "date-parts" : [ [ "2007" ] ] }, "title" : "African Wild Dogs (Lycaon pictus) Can Subsist on Small Prey: Implications for Conservation", "type" : "article-journal", "volume" : "88" }, "uris" : [ "http://www.mendeley.com/documents/?uuid=e447d914-eeea-34d9-a6df-a817529b490f" ] } ], "mendeley" : { "formattedCitation" : "(Woodroffe et al. 2007)", "plainTextFormattedCitation" : "(Woodroffe et al. 2007)", "previouslyFormattedCitation" : "(Woodroffe et al. 2007)" }, "properties" : { "noteIndex" : 0 }, "schema" : "https://github.com/citation-style-language/schema/raw/master/csl-citation.json" }</w:instrText>
      </w:r>
      <w:r w:rsidR="00DE486A">
        <w:fldChar w:fldCharType="separate"/>
      </w:r>
      <w:r w:rsidR="00DE486A" w:rsidRPr="00DE486A">
        <w:rPr>
          <w:noProof/>
        </w:rPr>
        <w:t>(Woodroffe et al. 2007)</w:t>
      </w:r>
      <w:r w:rsidR="00DE486A">
        <w:fldChar w:fldCharType="end"/>
      </w:r>
      <w:r w:rsidRPr="007C2A70">
        <w:t xml:space="preserve">. </w:t>
      </w:r>
    </w:p>
    <w:p w14:paraId="38455B51" w14:textId="23AF6623" w:rsidR="00EC0DAE" w:rsidRPr="007C2A70" w:rsidRDefault="00EC0DAE" w:rsidP="007C2A70">
      <w:r w:rsidRPr="007C2A70">
        <w:t xml:space="preserve">We evaluated four sets of hypotheses about the impacts of ambient temperature on predation by wild dogs, based on predicted behavioural changes by predator and prey (Table 1). First, we explored the potential consequences for predation of a scenario in which animals reduced their activity time during daytime, when solar radiation makes ambient temperatures highest (Table 1, Scenario 1). Previously, we have shown that wild dogs are less active on hot days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xml:space="preserve">, which may reflect shorter hunting periods </w:t>
      </w:r>
      <w:r w:rsidRPr="007C2A70">
        <w:fldChar w:fldCharType="begin"/>
      </w:r>
      <w:r w:rsidRPr="007C2A70">
        <w:instrText xml:space="preserve"> ADDIN EN.CITE &lt;EndNote&gt;&lt;Cite&gt;&lt;Author&gt;Woodroffe&lt;/Author&gt;&lt;Year&gt;2011&lt;/Year&gt;&lt;RecNum&gt;1840&lt;/RecNum&gt;&lt;DisplayText&gt;(Woodroffe 2011b)&lt;/DisplayText&gt;&lt;record&gt;&lt;rec-number&gt;1840&lt;/rec-number&gt;&lt;foreign-keys&gt;&lt;key app="EN" db-id="ezxv9apxvt9we8e9re8x05wu9xwzvtzf9zx9" timestamp="1279536015"&gt;1840&lt;/key&gt;&lt;/foreign-keys&gt;&lt;ref-type name="Journal Article"&gt;17&lt;/ref-type&gt;&lt;contributors&gt;&lt;authors&gt;&lt;author&gt;Woodroffe, R.&lt;/author&gt;&lt;/authors&gt;&lt;/contributors&gt;&lt;titles&gt;&lt;title&gt;Ranging behaviour of African wild dog packs in a human-dominated landscape&lt;/title&gt;&lt;secondary-title&gt;Journal of Zoology&lt;/secondary-title&gt;&lt;/titles&gt;&lt;periodical&gt;&lt;full-title&gt;Journal of Zoology&lt;/full-title&gt;&lt;/periodical&gt;&lt;pages&gt;88-97&lt;/pages&gt;&lt;volume&gt;283&lt;/volume&gt;&lt;dates&gt;&lt;year&gt;2011&lt;/year&gt;&lt;/dates&gt;&lt;urls&gt;&lt;/urls&gt;&lt;/record&gt;&lt;/Cite&gt;&lt;/EndNote&gt;</w:instrText>
      </w:r>
      <w:r w:rsidRPr="007C2A70">
        <w:fldChar w:fldCharType="separate"/>
      </w:r>
      <w:r w:rsidRPr="007C2A70">
        <w:rPr>
          <w:noProof/>
        </w:rPr>
        <w:t>(Woodroffe 2011b)</w:t>
      </w:r>
      <w:r w:rsidRPr="007C2A70">
        <w:fldChar w:fldCharType="end"/>
      </w:r>
      <w:r w:rsidRPr="007C2A70">
        <w:t xml:space="preserve">. Optimal foraging theory suggests that, when foraging time is limited, individuals should accept lower-value prey when encountered, rather than continuing to search for higher-value prey </w:t>
      </w:r>
      <w:r w:rsidRPr="007C2A70">
        <w:fldChar w:fldCharType="begin"/>
      </w:r>
      <w:r w:rsidRPr="007C2A70">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7C2A70">
        <w:fldChar w:fldCharType="separate"/>
      </w:r>
      <w:r w:rsidRPr="007C2A70">
        <w:rPr>
          <w:noProof/>
        </w:rPr>
        <w:t>(Lucas 1983)</w:t>
      </w:r>
      <w:r w:rsidRPr="007C2A70">
        <w:fldChar w:fldCharType="end"/>
      </w:r>
      <w:r w:rsidRPr="007C2A70">
        <w:t xml:space="preserve">. Therefore, we expected that, if wild dogs had reduced foraging time, they would increase predation on </w:t>
      </w:r>
      <w:proofErr w:type="spellStart"/>
      <w:r w:rsidR="001F2605">
        <w:t>dikdik</w:t>
      </w:r>
      <w:r w:rsidRPr="007C2A70">
        <w:t>s</w:t>
      </w:r>
      <w:proofErr w:type="spellEnd"/>
      <w:r w:rsidRPr="007C2A70">
        <w:t xml:space="preserve"> (which are encountered more frequently but are too small to feed a whole pack) over impala, which are larger but encountered less frequently </w:t>
      </w:r>
      <w:r w:rsidRPr="007C2A70">
        <w:fldChar w:fldCharType="begin"/>
      </w:r>
      <w:r w:rsidRPr="007C2A70">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rsidRPr="007C2A70">
        <w:fldChar w:fldCharType="separate"/>
      </w:r>
      <w:r w:rsidRPr="007C2A70">
        <w:rPr>
          <w:noProof/>
        </w:rPr>
        <w:t>(Woodroffe</w:t>
      </w:r>
      <w:r w:rsidRPr="007C2A70">
        <w:rPr>
          <w:i/>
          <w:noProof/>
        </w:rPr>
        <w:t xml:space="preserve"> et al.</w:t>
      </w:r>
      <w:r w:rsidRPr="007C2A70">
        <w:rPr>
          <w:noProof/>
        </w:rPr>
        <w:t xml:space="preserve"> 2007)</w:t>
      </w:r>
      <w:r w:rsidRPr="007C2A70">
        <w:fldChar w:fldCharType="end"/>
      </w:r>
      <w:r w:rsidRPr="007C2A70">
        <w:t>. We term Scenario 1 the ‘reduced foraging time scenario’.</w:t>
      </w:r>
    </w:p>
    <w:p w14:paraId="57CD04FF" w14:textId="3539FC55" w:rsidR="00EC0DAE" w:rsidRPr="007C2A70" w:rsidRDefault="00EC0DAE" w:rsidP="007C2A70">
      <w:r w:rsidRPr="007C2A70">
        <w:t xml:space="preserve">Second, we investigated whether increased nocturnal activity influenced the outcome of interactions between wild dogs and their prey. Following hot days, wild dogs are more active at night, which we have suggested might reflect increased nocturnal hunting </w:t>
      </w:r>
      <w:r w:rsidRPr="007C2A70">
        <w:fldChar w:fldCharType="begin"/>
      </w:r>
      <w:r w:rsidRPr="007C2A70">
        <w:instrText xml:space="preserve"> ADDIN EN.CITE &lt;EndNote&gt;&lt;Cite&gt;&lt;Author&gt;Rabaiotti&lt;/Author&gt;&lt;Year&gt;2019&lt;/Year&gt;&lt;RecNum&gt;2613&lt;/RecNum&gt;&lt;DisplayText&gt;(Rabaiotti &amp;amp; Woodroffe 2019)&lt;/DisplayText&gt;&lt;record&gt;&lt;rec-number&gt;2613&lt;/rec-number&gt;&lt;foreign-keys&gt;&lt;key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rsidRPr="007C2A70">
        <w:fldChar w:fldCharType="separate"/>
      </w:r>
      <w:r w:rsidRPr="007C2A70">
        <w:rPr>
          <w:noProof/>
        </w:rPr>
        <w:t>(Rabaiotti &amp; Woodroffe 2019)</w:t>
      </w:r>
      <w:r w:rsidRPr="007C2A70">
        <w:fldChar w:fldCharType="end"/>
      </w:r>
      <w:r w:rsidRPr="007C2A70">
        <w:t>. We predicted that this change might increase wild dog predation on impala, which aggregate at night in small clearings (“glades”), apparently as a form of anti-</w:t>
      </w:r>
      <w:r w:rsidRPr="007C2A70">
        <w:lastRenderedPageBreak/>
        <w:t xml:space="preserve">predator behaviour </w:t>
      </w:r>
      <w:r w:rsidRPr="007C2A70">
        <w:fldChar w:fldCharType="begin" w:fldLock="1"/>
      </w:r>
      <w:r w:rsidR="00DE486A">
        <w:instrText>ADDIN CSL_CITATION { "citationItems" : [ { "id" : "ITEM-1", "itemData" : { "DOI" : "10.2193/0022-541x(2004)068[0916:iocmoh]2.0.co;2", "ISSN" : "0022-541X", "abstract" : "Abstract In sub-Saharan Africa, the widespread practice of corralling livestock overnight in thorn-scrub \u201cbomas\u201d creates nutrient-enriched patches within rangelands that can subsequently support unique plant communities for decades to centuries after boma abandonment. These nutrient-rich patches (glades) may be preferentially used by native ungulates that coexist with livestock. To evaluate the potential link between cattle management via bomas and habitat for impala (Aepyceros melampus), I examined seasonal patterns of habitat selection by impala and landscape variation in grass nutrient content on a commercial cattle ranch in central Laikipia, Kenya. Studies using automated, infrared camera monitors showed that impala selected nutrient-rich glades 2.6 times more frequently than surrounding Acacia bushland habitat during dry seasons, and 9.6 times more frequently during wet seasons. Significantly greater impala presence in glade versus bushland habitat during dry seasons suggests that impala presence may...", "author" : [ { "dropping-particle" : "", "family" : "Augustine", "given" : "David J.", "non-dropping-particle" : "", "parse-names" : false, "suffix" : "" } ], "container-title" : "Journal of Wildlife Management", "id" : "ITEM-1", "issue" : "4", "issued" : { "date-parts" : [ [ "2004", "10", "1" ] ] }, "page" : "916-923", "publisher" : "The Wildlife Society", "title" : "Influence of cattle management on habitat selection by impala on central kenyan rangeland", "type" : "article-journal", "volume" : "68" }, "uris" : [ "http://www.mendeley.com/documents/?uuid=5b4d574a-7a02-32b0-b59e-e1bafc148232" ] }, { "id" : "ITEM-2", "itemData" : { "DOI" : "10.1016/J.BIOCON.2019.01.028", "ISSN" : "0006-3207", "abstract" : "Human activity shapes landscape heterogeneity, which can influence where and how species interact. In African savannas, human-mediated changes to woody cover affect perceptions of risk and foraging decisions by large herbivores. Through cafeteria-style feeding trials, we presented two common, browsing ungulates (Guenther's dik-dik [Madoqua guentheri] and impala [Aepyceros melampus]) with branches from four tree species that varied in their relative investment in mechanical and chemical defenses. We conducted trials in habitats that were perceived as risky to either dik-dik (i.e., open habitat) or impala (i.e., bushland habitat). We found that dik-dik preferred to eat thorny trees low in tannin content within bushland habitats, while the larger-bodied impala preferred tannin-rich but thorn-less branches within open habitats. Risk-induced habitat use homogenized browsing pressure in the lower canopy, but increased heterogeneity in browsing pressure in the upper canopy. In addition, plant defenses neutralized the effects of risk, and foraging height on browsing pressure. Our results demonstrate how foraging experiments\u2014typically the basis for field studies on species coexistence\u2014can be extended to make inferences about consumer-resource dynamics in human-modified landscapes.", "author" : [ { "dropping-particle" : "", "family" : "Otieno", "given" : "Tobias O.", "non-dropping-particle" : "", "parse-names" : false, "suffix" : "" }, { "dropping-particle" : "", "family" : "Goheen", "given" : "Jacob R.", "non-dropping-particle" : "", "parse-names" : false, "suffix" : "" }, { "dropping-particle" : "", "family" : "Webala", "given" : "Paul W.", "non-dropping-particle" : "", "parse-names" : false, "suffix" : "" }, { "dropping-particle" : "", "family" : "Mwangi", "given" : "Albert", "non-dropping-particle" : "", "parse-names" : false, "suffix" : "" }, { "dropping-particle" : "", "family" : "Osuga", "given" : "Isaac M.", "non-dropping-particle" : "", "parse-names" : false, "suffix" : "" }, { "dropping-particle" : "", "family" : "Ford", "given" : "Adam T.", "non-dropping-particle" : "", "parse-names" : false, "suffix" : "" } ], "container-title" : "Biological Conservation", "id" : "ITEM-2", "issued" : { "date-parts" : [ [ "2019", "4", "1" ] ] }, "page" : "59-65", "publisher" : "Elsevier", "title" : "Human- and risk-mediated browsing pressure by sympatric antelope in an African savanna", "type" : "article-journal", "volume" : "232" }, "uris" : [ "http://www.mendeley.com/documents/?uuid=d9f79abc-e943-3d4c-8907-11e9b5c41a47" ] } ], "mendeley" : { "formattedCitation" : "(Augustine 2004; Otieno et al. 2019)", "plainTextFormattedCitation" : "(Augustine 2004; Otieno et al. 2019)", "previouslyFormattedCitation" : "(Augustine 2004; Otieno et al. 2019)" }, "properties" : { "noteIndex" : 0 }, "schema" : "https://github.com/citation-style-language/schema/raw/master/csl-citation.json" }</w:instrText>
      </w:r>
      <w:r w:rsidRPr="007C2A70">
        <w:fldChar w:fldCharType="separate"/>
      </w:r>
      <w:r w:rsidRPr="007C2A70">
        <w:rPr>
          <w:noProof/>
        </w:rPr>
        <w:t>(Augustine 2004; Otieno et al. 2019)</w:t>
      </w:r>
      <w:r w:rsidRPr="007C2A70">
        <w:fldChar w:fldCharType="end"/>
      </w:r>
      <w:r w:rsidRPr="007C2A70">
        <w:t>, and are therefore predictably located. We thus predicted that wild dogs should select areas in and around glades when hunting on nights following hot days (Table 1). We term this Scenario 2, the ‘nocturnal prey switching scenario’.</w:t>
      </w:r>
    </w:p>
    <w:p w14:paraId="6F458AEB" w14:textId="3C1EF4B5" w:rsidR="00EC0DAE" w:rsidRPr="007C2A70" w:rsidRDefault="00EC0DAE" w:rsidP="007C2A70">
      <w:r w:rsidRPr="007C2A70">
        <w:t xml:space="preserve">Third, we quantified whether habitat selection might be affected by ambient temperatures, with consequences for predation. Many large mammals select shaded habitat in hot weather </w: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 </w:instrText>
      </w:r>
      <w:r w:rsidRPr="007C2A70">
        <w:fldChar w:fldCharType="begin">
          <w:fldData xml:space="preserve">PEVuZE5vdGU+PENpdGU+PEF1dGhvcj5QaWdlb248L0F1dGhvcj48WWVhcj4yMDE2PC9ZZWFyPjxS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</w:fldData>
        </w:fldChar>
      </w:r>
      <w:r w:rsidRPr="007C2A70">
        <w:instrText xml:space="preserve"> ADDIN EN.CITE.DATA </w:instrText>
      </w:r>
      <w:r w:rsidRPr="007C2A70">
        <w:fldChar w:fldCharType="end"/>
      </w:r>
      <w:r w:rsidRPr="007C2A70">
        <w:fldChar w:fldCharType="separate"/>
      </w:r>
      <w:r w:rsidRPr="007C2A70">
        <w:rPr>
          <w:noProof/>
        </w:rPr>
        <w:t>(Mole</w:t>
      </w:r>
      <w:r w:rsidRPr="007C2A70">
        <w:rPr>
          <w:i/>
          <w:noProof/>
        </w:rPr>
        <w:t xml:space="preserve"> et al.</w:t>
      </w:r>
      <w:r w:rsidRPr="007C2A70">
        <w:rPr>
          <w:noProof/>
        </w:rPr>
        <w:t xml:space="preserve"> 2016; Pigeon</w:t>
      </w:r>
      <w:r w:rsidRPr="007C2A70">
        <w:rPr>
          <w:i/>
          <w:noProof/>
        </w:rPr>
        <w:t xml:space="preserve"> et al.</w:t>
      </w:r>
      <w:r w:rsidRPr="007C2A70">
        <w:rPr>
          <w:noProof/>
        </w:rPr>
        <w:t xml:space="preserve"> 2016)</w:t>
      </w:r>
      <w:r w:rsidRPr="007C2A70">
        <w:fldChar w:fldCharType="end"/>
      </w:r>
      <w:r w:rsidRPr="007C2A70">
        <w:t xml:space="preserve">, and we predicted that wild dogs, impala, and </w:t>
      </w:r>
      <w:proofErr w:type="spellStart"/>
      <w:r w:rsidR="001F2605">
        <w:t>dikdik</w:t>
      </w:r>
      <w:r w:rsidRPr="007C2A70">
        <w:t>s</w:t>
      </w:r>
      <w:proofErr w:type="spellEnd"/>
      <w:r w:rsidRPr="007C2A70">
        <w:t xml:space="preserve"> would do the same (Table 1). Further, we predicted that such a change would increase predation by wild dogs on impala, since we have shown previously that impala face higher </w:t>
      </w:r>
      <w:r w:rsidRPr="007C2A70">
        <w:rPr>
          <w:i/>
          <w:iCs/>
        </w:rPr>
        <w:t>per capita</w:t>
      </w:r>
      <w:r w:rsidRPr="007C2A70">
        <w:t xml:space="preserve"> predation rates in habitats characterized by woody cover </w:t>
      </w:r>
      <w:r w:rsidRPr="007C2A70">
        <w:fldChar w:fldCharType="begin"/>
      </w:r>
      <w:r w:rsidRPr="007C2A70">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7C2A70">
        <w:fldChar w:fldCharType="separate"/>
      </w:r>
      <w:r w:rsidRPr="007C2A70">
        <w:rPr>
          <w:noProof/>
        </w:rPr>
        <w:t>(and thus shade; Ford</w:t>
      </w:r>
      <w:r w:rsidRPr="007C2A70">
        <w:rPr>
          <w:i/>
          <w:noProof/>
        </w:rPr>
        <w:t xml:space="preserve"> et al.</w:t>
      </w:r>
      <w:r w:rsidRPr="007C2A70">
        <w:rPr>
          <w:noProof/>
        </w:rPr>
        <w:t xml:space="preserve"> 2014)</w:t>
      </w:r>
      <w:r w:rsidRPr="007C2A70">
        <w:fldChar w:fldCharType="end"/>
      </w:r>
      <w:r w:rsidRPr="007C2A70">
        <w:t>. We term this Scenario 3, the ‘shade-seeking scenario’.</w:t>
      </w:r>
    </w:p>
    <w:p w14:paraId="59EF42DE" w14:textId="208AAAEE" w:rsidR="00EC0DAE" w:rsidRPr="007C2A70" w:rsidRDefault="00EC0DAE" w:rsidP="007C2A70">
      <w:r w:rsidRPr="007C2A70">
        <w:t xml:space="preserve">Finally, we explored the potential consequences of overheating during chases. Creel </w:t>
      </w:r>
      <w:r w:rsidRPr="007C2A70">
        <w:rPr>
          <w:i/>
          <w:iCs/>
        </w:rPr>
        <w:t>et al.</w:t>
      </w:r>
      <w:r w:rsidRPr="007C2A70">
        <w:t xml:space="preserve"> </w:t>
      </w:r>
      <w:r w:rsidRPr="007C2A70">
        <w:fldChar w:fldCharType="begin"/>
      </w:r>
      <w:r w:rsidRPr="007C2A70">
        <w:instrText xml:space="preserve"> ADDIN EN.CITE &lt;EndNote&gt;&lt;Cite ExcludeAuth="1"&gt;&lt;Author&gt;Creel&lt;/Author&gt;&lt;Year&gt;2016&lt;/Year&gt;&lt;RecNum&gt;2612&lt;/RecNum&gt;&lt;DisplayText&gt;(2016)&lt;/DisplayText&gt;&lt;record&gt;&lt;rec-number&gt;2612&lt;/rec-number&gt;&lt;foreign-keys&gt;&lt;key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7C2A70">
        <w:fldChar w:fldCharType="separate"/>
      </w:r>
      <w:r w:rsidRPr="007C2A70">
        <w:rPr>
          <w:noProof/>
        </w:rPr>
        <w:t>(2016)</w:t>
      </w:r>
      <w:r w:rsidRPr="007C2A70">
        <w:fldChar w:fldCharType="end"/>
      </w:r>
      <w:r w:rsidRPr="007C2A70">
        <w:t xml:space="preserve"> suggested that, during high-speed chases, wild dogs would overheat more slowly than their larger-bodied prey, leading to shorter, successful chases at high ambient temperatures as a result of larger species having more difficulty dissipating heat due to their lower surface-area-to-volume ratio </w:t>
      </w:r>
      <w:r w:rsidRPr="007C2A70">
        <w:fldChar w:fldCharType="begin" w:fldLock="1"/>
      </w:r>
      <w:r w:rsidR="00DE486A">
        <w:instrText>ADDIN CSL_CITATION { "citationItems" : [ { "id" : "ITEM-1", "itemData" : { "ISBN" : "052128886X", "author" : [ { "dropping-particle" : "", "family" : "Peters", "given" : "Robert Henry.", "non-dropping-particle" : "", "parse-names" : false, "suffix" : "" } ], "id" : "ITEM-1", "issued" : { "date-parts" : [ [ "1986" ] ] }, "number-of-pages" : "329", "publisher" : "Cambridge University Press", "title" : "The ecological implications of body size", "type" : "book" }, "uris" : [ "http://www.mendeley.com/documents/?uuid=356a9422-db05-37d1-89a1-567c944d529c" ] } ], "mendeley" : { "formattedCitation" : "(Peters 1986)", "plainTextFormattedCitation" : "(Peters 1986)", "previouslyFormattedCitation" : "(Peters 1986)" }, "properties" : { "noteIndex" : 0 }, "schema" : "https://github.com/citation-style-language/schema/raw/master/csl-citation.json" }</w:instrText>
      </w:r>
      <w:r w:rsidRPr="007C2A70">
        <w:fldChar w:fldCharType="separate"/>
      </w:r>
      <w:r w:rsidRPr="007C2A70">
        <w:rPr>
          <w:noProof/>
        </w:rPr>
        <w:t>(Peters 1986)</w:t>
      </w:r>
      <w:r w:rsidRPr="007C2A70">
        <w:fldChar w:fldCharType="end"/>
      </w:r>
      <w:r w:rsidRPr="007C2A70">
        <w:t xml:space="preserve">. By extension, we predicted that wild dogs (23kg) would overheat less rapidly than impala (40kg) but more rapidly than </w:t>
      </w:r>
      <w:proofErr w:type="spellStart"/>
      <w:r w:rsidR="001F2605">
        <w:t>dikdik</w:t>
      </w:r>
      <w:r w:rsidRPr="007C2A70">
        <w:t>s</w:t>
      </w:r>
      <w:proofErr w:type="spellEnd"/>
      <w:r w:rsidRPr="007C2A70">
        <w:t xml:space="preserve"> (5kg), leading to increased predation on impala relative to </w:t>
      </w:r>
      <w:proofErr w:type="spellStart"/>
      <w:r w:rsidR="001F2605">
        <w:t>dikdik</w:t>
      </w:r>
      <w:r w:rsidRPr="007C2A70">
        <w:t>s</w:t>
      </w:r>
      <w:proofErr w:type="spellEnd"/>
      <w:r w:rsidRPr="007C2A70">
        <w:t xml:space="preserve"> (Table 1). We termed this Scenario 4, the ‘chase time scenario’.</w:t>
      </w:r>
    </w:p>
    <w:p w14:paraId="4AE53542" w14:textId="1773615A" w:rsidR="00EC0DAE" w:rsidRPr="007C2A70" w:rsidRDefault="00EC0DAE" w:rsidP="007C2A70">
      <w:r w:rsidRPr="007C2A70">
        <w:t xml:space="preserve">These four hypothesised behavioural responses to high ambient temperatures generated four different scenarios, comprising contrasting sets of predictions about trophic interactions between wild dogs, impala, and </w:t>
      </w:r>
      <w:proofErr w:type="spellStart"/>
      <w:r w:rsidR="001F2605">
        <w:t>dikdik</w:t>
      </w:r>
      <w:r w:rsidRPr="007C2A70">
        <w:t>s</w:t>
      </w:r>
      <w:proofErr w:type="spellEnd"/>
      <w:r w:rsidRPr="007C2A70">
        <w:t xml:space="preserve"> (summarised in Table 1). By testing these predictions, we explored the behavioural mechanisms underlying whether, and how, ambient temperature influenced interactions between these three endothermic species, in an attempt to evaluate how climate change might affect this ecosystem through predator-prey interactions.</w:t>
      </w:r>
    </w:p>
    <w:p w14:paraId="5639136B" w14:textId="77777777" w:rsidR="00EC0DAE" w:rsidRDefault="00EC0DAE" w:rsidP="007C2A70"/>
    <w:p w14:paraId="66AAE608" w14:textId="77777777" w:rsidR="00EC0DAE" w:rsidRPr="00670977" w:rsidRDefault="00EC0DAE" w:rsidP="007C2A70">
      <w:pPr>
        <w:pStyle w:val="Heading1"/>
      </w:pPr>
      <w:r w:rsidRPr="00670977">
        <w:t>Methods</w:t>
      </w:r>
    </w:p>
    <w:p w14:paraId="4547ABE7" w14:textId="77777777" w:rsidR="00EC0DAE" w:rsidRPr="007C2A70" w:rsidRDefault="00EC0DAE" w:rsidP="007C2A70">
      <w:pPr>
        <w:pStyle w:val="Heading2"/>
      </w:pPr>
      <w:r w:rsidRPr="007C2A70">
        <w:t>Study area</w:t>
      </w:r>
    </w:p>
    <w:p w14:paraId="699AA571" w14:textId="77777777" w:rsidR="00EC0DAE" w:rsidRPr="007C2A70" w:rsidRDefault="00EC0DAE" w:rsidP="007C2A70">
      <w:r w:rsidRPr="007C2A70">
        <w:t xml:space="preserve">The focal area for this study was the </w:t>
      </w:r>
      <w:proofErr w:type="spellStart"/>
      <w:r w:rsidRPr="007C2A70">
        <w:t>Mpala</w:t>
      </w:r>
      <w:proofErr w:type="spellEnd"/>
      <w:r w:rsidRPr="007C2A70">
        <w:t xml:space="preserve"> Conservancy, a 200 km</w:t>
      </w:r>
      <w:r w:rsidRPr="007C2A70">
        <w:rPr>
          <w:vertAlign w:val="superscript"/>
        </w:rPr>
        <w:t>2</w:t>
      </w:r>
      <w:r w:rsidRPr="007C2A70">
        <w:t xml:space="preserve"> semi-arid savanna in Kenya managed jointly for livestock production and wildlife conservation (0°17’ N, 36°53’ E). Due to its equatorial location, </w:t>
      </w:r>
      <w:proofErr w:type="spellStart"/>
      <w:r w:rsidRPr="007C2A70">
        <w:t>Mpala</w:t>
      </w:r>
      <w:proofErr w:type="spellEnd"/>
      <w:r w:rsidRPr="007C2A70">
        <w:t xml:space="preserve"> experiences little predictable seasonal variation in temperature; daily maximum temperature ranges from 20-37°C years, and mean annual </w:t>
      </w:r>
      <w:r w:rsidRPr="007C2A70">
        <w:lastRenderedPageBreak/>
        <w:t xml:space="preserve">rainfall is 590mm, varying substantially both within and between years </w:t>
      </w:r>
      <w:r w:rsidRPr="007C2A70">
        <w:fldChar w:fldCharType="begin"/>
      </w:r>
      <w:r w:rsidRPr="007C2A70">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rsidRPr="007C2A70">
        <w:fldChar w:fldCharType="separate"/>
      </w:r>
      <w:r w:rsidRPr="007C2A70">
        <w:rPr>
          <w:noProof/>
        </w:rPr>
        <w:t>(Caylor, Gitonga &amp; Martins 2017)</w:t>
      </w:r>
      <w:r w:rsidRPr="007C2A70">
        <w:fldChar w:fldCharType="end"/>
      </w:r>
      <w:r w:rsidRPr="007C2A70">
        <w:t>.</w:t>
      </w:r>
    </w:p>
    <w:p w14:paraId="6CC9C8CC" w14:textId="4F2174B0" w:rsidR="00EC0DAE" w:rsidRPr="007C2A70" w:rsidRDefault="00EC0DAE" w:rsidP="007C2A70">
      <w:proofErr w:type="spellStart"/>
      <w:r w:rsidRPr="007C2A70">
        <w:t>Mpala</w:t>
      </w:r>
      <w:proofErr w:type="spellEnd"/>
      <w:r w:rsidRPr="007C2A70">
        <w:t xml:space="preserve"> hosts 22 species of wild ungulate, of which </w:t>
      </w:r>
      <w:proofErr w:type="spellStart"/>
      <w:r w:rsidR="001F2605">
        <w:t>dikdik</w:t>
      </w:r>
      <w:r w:rsidRPr="007C2A70">
        <w:t>s</w:t>
      </w:r>
      <w:proofErr w:type="spellEnd"/>
      <w:r w:rsidRPr="007C2A70">
        <w:t xml:space="preserve"> and impala are the two most abundant </w:t>
      </w:r>
      <w:r w:rsidRPr="007C2A70">
        <w:fldChar w:fldCharType="begin"/>
      </w:r>
      <w:r w:rsidRPr="007C2A70">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rsidRPr="007C2A70">
        <w:fldChar w:fldCharType="separate"/>
      </w:r>
      <w:r w:rsidRPr="007C2A70">
        <w:rPr>
          <w:noProof/>
        </w:rPr>
        <w:t>(Ford</w:t>
      </w:r>
      <w:r w:rsidRPr="007C2A70">
        <w:rPr>
          <w:i/>
          <w:noProof/>
        </w:rPr>
        <w:t xml:space="preserve"> et al.</w:t>
      </w:r>
      <w:r w:rsidRPr="007C2A70">
        <w:rPr>
          <w:noProof/>
        </w:rPr>
        <w:t xml:space="preserve"> 2015)</w:t>
      </w:r>
      <w:r w:rsidRPr="007C2A70">
        <w:fldChar w:fldCharType="end"/>
      </w:r>
      <w:r w:rsidRPr="007C2A70">
        <w:t xml:space="preserve">. </w:t>
      </w:r>
      <w:proofErr w:type="spellStart"/>
      <w:r w:rsidRPr="007C2A70">
        <w:t>Mpala</w:t>
      </w:r>
      <w:proofErr w:type="spellEnd"/>
      <w:r w:rsidRPr="007C2A70">
        <w:t xml:space="preserve"> also supports six large predator species: lion (</w:t>
      </w:r>
      <w:proofErr w:type="spellStart"/>
      <w:r w:rsidRPr="007C2A70">
        <w:rPr>
          <w:i/>
          <w:iCs/>
        </w:rPr>
        <w:t>Panthera</w:t>
      </w:r>
      <w:proofErr w:type="spellEnd"/>
      <w:r w:rsidRPr="007C2A70">
        <w:rPr>
          <w:i/>
          <w:iCs/>
        </w:rPr>
        <w:t xml:space="preserve"> </w:t>
      </w:r>
      <w:proofErr w:type="spellStart"/>
      <w:r w:rsidRPr="007C2A70">
        <w:rPr>
          <w:i/>
          <w:iCs/>
        </w:rPr>
        <w:t>leo</w:t>
      </w:r>
      <w:proofErr w:type="spellEnd"/>
      <w:r w:rsidRPr="007C2A70">
        <w:t>), leopard (</w:t>
      </w:r>
      <w:r w:rsidRPr="007C2A70">
        <w:rPr>
          <w:i/>
          <w:iCs/>
        </w:rPr>
        <w:t xml:space="preserve">P. </w:t>
      </w:r>
      <w:proofErr w:type="spellStart"/>
      <w:r w:rsidRPr="007C2A70">
        <w:rPr>
          <w:i/>
          <w:iCs/>
        </w:rPr>
        <w:t>pardus</w:t>
      </w:r>
      <w:proofErr w:type="spellEnd"/>
      <w:r w:rsidRPr="007C2A70">
        <w:t>), cheetah (</w:t>
      </w:r>
      <w:proofErr w:type="spellStart"/>
      <w:r w:rsidRPr="007C2A70">
        <w:rPr>
          <w:i/>
          <w:iCs/>
        </w:rPr>
        <w:t>Acinonyx</w:t>
      </w:r>
      <w:proofErr w:type="spellEnd"/>
      <w:r w:rsidRPr="007C2A70">
        <w:rPr>
          <w:i/>
          <w:iCs/>
        </w:rPr>
        <w:t xml:space="preserve"> </w:t>
      </w:r>
      <w:proofErr w:type="spellStart"/>
      <w:r w:rsidRPr="007C2A70">
        <w:rPr>
          <w:i/>
          <w:iCs/>
        </w:rPr>
        <w:t>jubatus</w:t>
      </w:r>
      <w:proofErr w:type="spellEnd"/>
      <w:r w:rsidRPr="007C2A70">
        <w:t xml:space="preserve">), spotted </w:t>
      </w:r>
      <w:proofErr w:type="spellStart"/>
      <w:r w:rsidRPr="007C2A70">
        <w:t>hyaena</w:t>
      </w:r>
      <w:proofErr w:type="spellEnd"/>
      <w:r w:rsidRPr="007C2A70">
        <w:t xml:space="preserve"> (</w:t>
      </w:r>
      <w:proofErr w:type="spellStart"/>
      <w:r w:rsidRPr="007C2A70">
        <w:rPr>
          <w:i/>
          <w:iCs/>
        </w:rPr>
        <w:t>Crocuta</w:t>
      </w:r>
      <w:proofErr w:type="spellEnd"/>
      <w:r w:rsidRPr="007C2A70">
        <w:rPr>
          <w:i/>
          <w:iCs/>
        </w:rPr>
        <w:t xml:space="preserve"> </w:t>
      </w:r>
      <w:proofErr w:type="spellStart"/>
      <w:r w:rsidRPr="007C2A70">
        <w:rPr>
          <w:i/>
          <w:iCs/>
        </w:rPr>
        <w:t>crocuta</w:t>
      </w:r>
      <w:proofErr w:type="spellEnd"/>
      <w:r w:rsidRPr="007C2A70">
        <w:t xml:space="preserve">), striped </w:t>
      </w:r>
      <w:proofErr w:type="spellStart"/>
      <w:r w:rsidRPr="007C2A70">
        <w:t>hyaena</w:t>
      </w:r>
      <w:proofErr w:type="spellEnd"/>
      <w:r w:rsidRPr="007C2A70">
        <w:t xml:space="preserve"> (</w:t>
      </w:r>
      <w:proofErr w:type="spellStart"/>
      <w:r w:rsidRPr="007C2A70">
        <w:rPr>
          <w:i/>
          <w:iCs/>
        </w:rPr>
        <w:t>Hyaena</w:t>
      </w:r>
      <w:proofErr w:type="spellEnd"/>
      <w:r w:rsidRPr="007C2A70">
        <w:rPr>
          <w:i/>
          <w:iCs/>
        </w:rPr>
        <w:t xml:space="preserve"> </w:t>
      </w:r>
      <w:proofErr w:type="spellStart"/>
      <w:r w:rsidRPr="007C2A70">
        <w:rPr>
          <w:i/>
          <w:iCs/>
        </w:rPr>
        <w:t>hyaena</w:t>
      </w:r>
      <w:proofErr w:type="spellEnd"/>
      <w:r w:rsidRPr="007C2A70">
        <w:t xml:space="preserve">) and African wild dog </w:t>
      </w:r>
      <w:r w:rsidRPr="007C2A70">
        <w:fldChar w:fldCharType="begin"/>
      </w:r>
      <w:r w:rsidRPr="007C2A70">
        <w:instrText xml:space="preserve"> ADDIN EN.CITE &lt;EndNote&gt;&lt;Cite&gt;&lt;Author&gt;Frank&lt;/Author&gt;&lt;Year&gt;2005&lt;/Year&gt;&lt;RecNum&gt;1205&lt;/RecNum&gt;&lt;DisplayText&gt;(Frank, Woodroffe &amp;amp; Ogada 2005)&lt;/DisplayText&gt;&lt;record&gt;&lt;rec-number&gt;1205&lt;/rec-number&gt;&lt;foreign-keys&gt;&lt;key app="EN" db-id="ezxv9apxvt9we8e9re8x05wu9xwzvtzf9zx9" timestamp="0"&gt;1205&lt;/key&gt;&lt;/foreign-keys&gt;&lt;ref-type name="Book Section"&gt;5&lt;/ref-type&gt;&lt;contributors&gt;&lt;authors&gt;&lt;author&gt;Frank, L.G.&lt;/author&gt;&lt;author&gt;Woodroffe, R.&lt;/author&gt;&lt;author&gt;Ogada, M.O.&lt;/author&gt;&lt;/authors&gt;&lt;secondary-authors&gt;&lt;author&gt;Woodroffe, R.&lt;/author&gt;&lt;author&gt;Thirgood, S.&lt;/author&gt;&lt;author&gt;Rabinowitz, A.R.&lt;/author&gt;&lt;/secondary-authors&gt;&lt;/contributors&gt;&lt;titles&gt;&lt;title&gt;People and predators in Laikipia District, Kenya&lt;/title&gt;&lt;secondary-title&gt;People and wildlife - Conflict or coexistence?&lt;/secondary-title&gt;&lt;/titles&gt;&lt;pages&gt;286-304&lt;/pages&gt;&lt;dates&gt;&lt;year&gt;2005&lt;/year&gt;&lt;/dates&gt;&lt;pub-location&gt;Cambridge&lt;/pub-location&gt;&lt;publisher&gt;Cambridge University Press&lt;/publisher&gt;&lt;urls&gt;&lt;/urls&gt;&lt;/record&gt;&lt;/Cite&gt;&lt;/EndNote&gt;</w:instrText>
      </w:r>
      <w:r w:rsidRPr="007C2A70">
        <w:fldChar w:fldCharType="separate"/>
      </w:r>
      <w:r w:rsidRPr="007C2A70">
        <w:rPr>
          <w:noProof/>
        </w:rPr>
        <w:t>(Frank, Woodroffe &amp; Ogada 2005)</w:t>
      </w:r>
      <w:r w:rsidRPr="007C2A70">
        <w:fldChar w:fldCharType="end"/>
      </w:r>
      <w:r w:rsidRPr="007C2A70">
        <w:t>.</w:t>
      </w:r>
    </w:p>
    <w:p w14:paraId="142937C4" w14:textId="77777777" w:rsidR="00EC0DAE" w:rsidRDefault="00EC0DAE" w:rsidP="007C2A70"/>
    <w:p w14:paraId="0C4D2536" w14:textId="77777777" w:rsidR="00EC0DAE" w:rsidRPr="00F245E9" w:rsidRDefault="00EC0DAE" w:rsidP="007C2A70">
      <w:pPr>
        <w:pStyle w:val="Heading2"/>
      </w:pPr>
      <w:r w:rsidRPr="00F245E9">
        <w:t>Data collection</w:t>
      </w:r>
    </w:p>
    <w:p w14:paraId="06993547" w14:textId="131B90A3" w:rsidR="00EC0DAE" w:rsidRDefault="00EC0DAE" w:rsidP="007C2A70">
      <w:r>
        <w:t xml:space="preserve">We used </w:t>
      </w:r>
      <w:r w:rsidRPr="00F245E9">
        <w:t>Global Positioning System (GPS) collar</w:t>
      </w:r>
      <w:r>
        <w:t xml:space="preserve">s to measure daytime and night-time activity, movement, and habitat use. GPS-collars </w:t>
      </w:r>
      <w:r w:rsidRPr="00F245E9">
        <w:t>(Savannah Tracking Ltd, Nairobi, Kenya)</w:t>
      </w:r>
      <w:r>
        <w:t xml:space="preserve"> were fitted to </w:t>
      </w:r>
      <w:r w:rsidRPr="00F245E9">
        <w:t>20 adult female impala (each from a different herd)</w:t>
      </w:r>
      <w:r>
        <w:t xml:space="preserve"> b</w:t>
      </w:r>
      <w:r w:rsidRPr="00F245E9">
        <w:t>etween May and June 2011</w:t>
      </w:r>
      <w:r>
        <w:t xml:space="preserve">, as described in Ford </w:t>
      </w:r>
      <w:r w:rsidRPr="00F245E9">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t xml:space="preserve">. Each impala GPS-collar </w:t>
      </w:r>
      <w:r w:rsidRPr="00F245E9">
        <w:t>recorded a location every 20 minutes</w:t>
      </w:r>
      <w:r>
        <w:t>, for an average of 245 days</w:t>
      </w:r>
      <w:r w:rsidRPr="00F245E9">
        <w:t>.</w:t>
      </w:r>
      <w:r>
        <w:t xml:space="preserve"> Likewise, GPS-collars </w:t>
      </w:r>
      <w:r w:rsidRPr="00F245E9">
        <w:t>(Savannah Tracking Ltd, Nairobi, Kenya)</w:t>
      </w:r>
      <w:r>
        <w:t xml:space="preserve"> were fitted to </w:t>
      </w:r>
      <w:r w:rsidRPr="00F245E9">
        <w:t xml:space="preserve">15 adult female </w:t>
      </w:r>
      <w:proofErr w:type="spellStart"/>
      <w:r w:rsidR="001F2605">
        <w:t>dikdik</w:t>
      </w:r>
      <w:r w:rsidRPr="00F245E9">
        <w:t>s</w:t>
      </w:r>
      <w:proofErr w:type="spellEnd"/>
      <w:r w:rsidRPr="007F7134">
        <w:t xml:space="preserve"> </w:t>
      </w:r>
      <w:r>
        <w:t>b</w:t>
      </w:r>
      <w:r w:rsidRPr="00F245E9">
        <w:t>etween July 2010 and September 2011</w:t>
      </w:r>
      <w:r>
        <w:t xml:space="preserve">, as described in Ford &amp; Goheen </w:t>
      </w:r>
      <w:r>
        <w:fldChar w:fldCharType="begin"/>
      </w:r>
      <w:r>
        <w:instrText xml:space="preserve"> ADDIN EN.CITE &lt;EndNote&gt;&lt;Cite ExcludeAuth="1"&gt;&lt;Author&gt;Ford&lt;/Author&gt;&lt;Year&gt;2015&lt;/Year&gt;&lt;RecNum&gt;2864&lt;/RecNum&gt;&lt;DisplayText&gt;(2015)&lt;/DisplayText&gt;&lt;record&gt;&lt;rec-number&gt;2864&lt;/rec-number&gt;&lt;foreign-keys&gt;&lt;key app="EN" db-id="ezxv9apxvt9we8e9re8x05wu9xwzvtzf9zx9" timestamp="1493110788"&gt;2864&lt;/key&gt;&lt;/foreign-keys&gt;&lt;ref-type name="Journal Article"&gt;17&lt;/ref-type&gt;&lt;contributors&gt;&lt;authors&gt;&lt;author&gt;Ford, A. T.&lt;/author&gt;&lt;author&gt;Goheen, J. R.&lt;/author&gt;&lt;/authors&gt;&lt;/contributors&gt;&lt;titles&gt;&lt;title&gt;An experimental study on risk effects in a dwarf antelope, Madoqua guentheri&lt;/title&gt;&lt;secondary-title&gt;Journal of Mammalogy&lt;/secondary-title&gt;&lt;/titles&gt;&lt;periodical&gt;&lt;full-title&gt;Journal of Mammalogy&lt;/full-title&gt;&lt;/periodical&gt;&lt;pages&gt;918-926&lt;/pages&gt;&lt;volume&gt;96&lt;/volume&gt;&lt;number&gt;5&lt;/number&gt;&lt;dates&gt;&lt;year&gt;2015&lt;/year&gt;&lt;pub-dates&gt;&lt;date&gt;Sep&lt;/date&gt;&lt;/pub-dates&gt;&lt;/dates&gt;&lt;isbn&gt;0022-2372&lt;/isbn&gt;&lt;accession-num&gt;WOS:000362497700003&lt;/accession-num&gt;&lt;urls&gt;&lt;related-urls&gt;&lt;url&gt;&amp;lt;Go to ISI&amp;gt;://WOS:000362497700003&lt;/url&gt;&lt;/related-urls&gt;&lt;/urls&gt;&lt;electronic-resource-num&gt;10.1093/jmammal/gyv090&lt;/electronic-resource-num&gt;&lt;/record&gt;&lt;/Cite&gt;&lt;/EndNote&gt;</w:instrText>
      </w:r>
      <w:r>
        <w:fldChar w:fldCharType="separate"/>
      </w:r>
      <w:r>
        <w:rPr>
          <w:noProof/>
        </w:rPr>
        <w:t>(2015)</w:t>
      </w:r>
      <w:r>
        <w:fldChar w:fldCharType="end"/>
      </w:r>
      <w:r>
        <w:t xml:space="preserve">. Each </w:t>
      </w:r>
      <w:proofErr w:type="spellStart"/>
      <w:r w:rsidR="001F2605">
        <w:t>dikdik</w:t>
      </w:r>
      <w:proofErr w:type="spellEnd"/>
      <w:r>
        <w:t xml:space="preserve"> GPS-collar </w:t>
      </w:r>
      <w:r w:rsidRPr="00F245E9">
        <w:t xml:space="preserve">recorded a location every </w:t>
      </w:r>
      <w:r>
        <w:t>1</w:t>
      </w:r>
      <w:r w:rsidRPr="00F245E9">
        <w:t>0 minutes</w:t>
      </w:r>
      <w:r>
        <w:t>, for 18 days on average</w:t>
      </w:r>
      <w:r w:rsidRPr="00F245E9">
        <w:t>.</w:t>
      </w:r>
      <w:r w:rsidRPr="007F7134">
        <w:t xml:space="preserve"> </w:t>
      </w:r>
      <w:r>
        <w:t xml:space="preserve">Additionally, </w:t>
      </w:r>
      <w:r w:rsidRPr="00F245E9">
        <w:t>GPS collars (</w:t>
      </w:r>
      <w:proofErr w:type="spellStart"/>
      <w:r w:rsidRPr="00F245E9">
        <w:t>Vectronic</w:t>
      </w:r>
      <w:proofErr w:type="spellEnd"/>
      <w:r w:rsidRPr="00F245E9">
        <w:t xml:space="preserve"> Aerospace GmbH, Berlin, Germany)</w:t>
      </w:r>
      <w:r>
        <w:t xml:space="preserve"> were fitted to 18 wild dogs in 13 packs between </w:t>
      </w:r>
      <w:r w:rsidRPr="00F245E9">
        <w:t xml:space="preserve">2011 and 2016, </w:t>
      </w:r>
      <w:r>
        <w:t xml:space="preserve">using capture methods described in Woodroffe </w:t>
      </w:r>
      <w:r>
        <w:fldChar w:fldCharType="begin"/>
      </w:r>
      <w:r>
        <w:instrText xml:space="preserve"> ADDIN EN.CITE &lt;EndNote&gt;&lt;Cite ExcludeAuth="1"&gt;&lt;Author&gt;Woodroffe&lt;/Author&gt;&lt;Year&gt;2011&lt;/Year&gt;&lt;RecNum&gt;1774&lt;/RecNum&gt;&lt;DisplayText&gt;(2011a)&lt;/DisplayText&gt;&lt;record&gt;&lt;rec-number&gt;1774&lt;/rec-number&gt;&lt;foreign-keys&gt;&lt;key app="EN" db-id="ezxv9apxvt9we8e9re8x05wu9xwzvtzf9zx9" timestamp="1252242904"&gt;1774&lt;/key&gt;&lt;/foreign-keys&gt;&lt;ref-type name="Journal Article"&gt;17&lt;/ref-type&gt;&lt;contributors&gt;&lt;authors&gt;&lt;author&gt;Woodroffe, R.&lt;/author&gt;&lt;/authors&gt;&lt;/contributors&gt;&lt;titles&gt;&lt;title&gt;&lt;style face="normal" font="default" size="100%"&gt;Demography of a recovering African wild dog (&lt;/style&gt;&lt;style face="italic" font="default" size="100%"&gt;Lycaon pictus&lt;/style&gt;&lt;style face="normal" font="default" size="100%"&gt;) population&lt;/style&gt;&lt;/title&gt;&lt;secondary-title&gt;Journal of Mammalogy&lt;/secondary-title&gt;&lt;/titles&gt;&lt;periodical&gt;&lt;full-title&gt;Journal of Mammalogy&lt;/full-title&gt;&lt;/periodical&gt;&lt;pages&gt;305-315&lt;/pages&gt;&lt;volume&gt;92&lt;/volume&gt;&lt;dates&gt;&lt;year&gt;2011&lt;/year&gt;&lt;/dates&gt;&lt;urls&gt;&lt;/urls&gt;&lt;/record&gt;&lt;/Cite&gt;&lt;/EndNote&gt;</w:instrText>
      </w:r>
      <w:r>
        <w:fldChar w:fldCharType="separate"/>
      </w:r>
      <w:r>
        <w:rPr>
          <w:noProof/>
        </w:rPr>
        <w:t>(2011a)</w:t>
      </w:r>
      <w:r>
        <w:fldChar w:fldCharType="end"/>
      </w:r>
      <w:r>
        <w:t xml:space="preserve">; all of these packs had home ranges overlapping </w:t>
      </w:r>
      <w:proofErr w:type="spellStart"/>
      <w:r>
        <w:t>Mpala</w:t>
      </w:r>
      <w:proofErr w:type="spellEnd"/>
      <w:r>
        <w:t xml:space="preserve">, although none remained on </w:t>
      </w:r>
      <w:proofErr w:type="spellStart"/>
      <w:r>
        <w:t>Mpala</w:t>
      </w:r>
      <w:proofErr w:type="spellEnd"/>
      <w:r>
        <w:t xml:space="preserve"> year-round. D</w:t>
      </w:r>
      <w:r w:rsidRPr="00F245E9">
        <w:t xml:space="preserve">ata </w:t>
      </w:r>
      <w:r>
        <w:t xml:space="preserve">were </w:t>
      </w:r>
      <w:r w:rsidRPr="00F245E9">
        <w:t xml:space="preserve">collected from one collar per pack at any one time. </w:t>
      </w:r>
      <w:r>
        <w:t>Each wild dog GPS-</w:t>
      </w:r>
      <w:r w:rsidRPr="00F245E9">
        <w:t>collar recorded locations at 01:00, 06:30, 07:00, 07:30, 08:00, 13:00, 18:00, 18:30, 19:30, and also recorded average acceleration in two planes (on a scale of 0 to 255) every five minutes</w:t>
      </w:r>
      <w:r>
        <w:t>, for 218 days on average.</w:t>
      </w:r>
    </w:p>
    <w:p w14:paraId="3E9DA229" w14:textId="46F8A9B6" w:rsidR="00EC0DAE" w:rsidRDefault="00EC0DAE" w:rsidP="007C2A70">
      <w:r>
        <w:t xml:space="preserve">We used faecal analysis to quantify the relative frequency of predation by wild dogs on impala and </w:t>
      </w:r>
      <w:proofErr w:type="spellStart"/>
      <w:r w:rsidR="001F2605">
        <w:t>dikdik</w:t>
      </w:r>
      <w:r>
        <w:t>s</w:t>
      </w:r>
      <w:proofErr w:type="spellEnd"/>
      <w:r>
        <w:t>. Wild dog scats were collected during 2001-4 across a 5,700km</w:t>
      </w:r>
      <w:r w:rsidRPr="0071272E">
        <w:rPr>
          <w:vertAlign w:val="superscript"/>
        </w:rPr>
        <w:t>2</w:t>
      </w:r>
      <w:r>
        <w:t xml:space="preserve"> study area which included </w:t>
      </w:r>
      <w:proofErr w:type="spellStart"/>
      <w:r>
        <w:t>Mpala</w:t>
      </w:r>
      <w:proofErr w:type="spellEnd"/>
      <w:r>
        <w:t xml:space="preserve"> Conservancy, and analysed as described in Woodroffe </w:t>
      </w:r>
      <w:r w:rsidRPr="0071272E">
        <w:rPr>
          <w:i/>
          <w:iCs/>
        </w:rPr>
        <w:t>et al.</w:t>
      </w:r>
      <w:r>
        <w:t xml:space="preserve"> </w:t>
      </w:r>
      <w:r>
        <w:fldChar w:fldCharType="begin"/>
      </w:r>
      <w:r>
        <w:instrText xml:space="preserve"> ADDIN EN.CITE &lt;EndNote&gt;&lt;Cite ExcludeAuth="1"&gt;&lt;Author&gt;Woodroffe&lt;/Author&gt;&lt;Year&gt;2007&lt;/Year&gt;&lt;RecNum&gt;1498&lt;/RecNum&gt;&lt;DisplayText&gt;(2007)&lt;/DisplayText&gt;&lt;record&gt;&lt;rec-number&gt;1498&lt;/rec-number&gt;&lt;foreign-keys&gt;&lt;key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(2007)</w:t>
      </w:r>
      <w:r>
        <w:fldChar w:fldCharType="end"/>
      </w:r>
      <w:r>
        <w:t xml:space="preserve">. We avoided </w:t>
      </w:r>
      <w:proofErr w:type="spellStart"/>
      <w:r>
        <w:t>pseudoreplication</w:t>
      </w:r>
      <w:proofErr w:type="spellEnd"/>
      <w:r>
        <w:t xml:space="preserve"> by including only one randomly-selected scat collected from each pack on each occasion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EE5BE5">
        <w:rPr>
          <w:i/>
          <w:noProof/>
        </w:rPr>
        <w:t xml:space="preserve"> et al.</w:t>
      </w:r>
      <w:r>
        <w:rPr>
          <w:noProof/>
        </w:rPr>
        <w:t xml:space="preserve"> 2007)</w:t>
      </w:r>
      <w:r>
        <w:fldChar w:fldCharType="end"/>
      </w:r>
      <w:r>
        <w:t>.</w:t>
      </w:r>
    </w:p>
    <w:p w14:paraId="4062CFAB" w14:textId="77777777" w:rsidR="00EC0DAE" w:rsidRDefault="00EC0DAE" w:rsidP="007C2A70">
      <w:r>
        <w:t xml:space="preserve">We drew on daily meteorological data collected at </w:t>
      </w:r>
      <w:proofErr w:type="spellStart"/>
      <w:r>
        <w:t>Mpala</w:t>
      </w:r>
      <w:proofErr w:type="spellEnd"/>
      <w:r>
        <w:t xml:space="preserve"> Research Centre, within the study site </w:t>
      </w:r>
      <w:r>
        <w:fldChar w:fldCharType="begin"/>
      </w:r>
      <w:r>
        <w:instrText xml:space="preserve"> ADDIN EN.CITE &lt;EndNote&gt;&lt;Cite&gt;&lt;Author&gt;Caylor&lt;/Author&gt;&lt;Year&gt;2017&lt;/Year&gt;&lt;RecNum&gt;2917&lt;/RecNum&gt;&lt;DisplayText&gt;(Caylor, Gitonga &amp;amp; Martins 2017)&lt;/DisplayText&gt;&lt;record&gt;&lt;rec-number&gt;2917&lt;/rec-number&gt;&lt;foreign-keys&gt;&lt;key app="EN" db-id="ezxv9apxvt9we8e9re8x05wu9xwzvtzf9zx9" timestamp="1521730332"&gt;2917&lt;/key&gt;&lt;/foreign-keys&gt;&lt;ref-type name="Dataset"&gt;59&lt;/ref-type&gt;&lt;contributors&gt;&lt;authors&gt;&lt;author&gt;Caylor, K.K.&lt;/author&gt;&lt;author&gt;Gitonga, J.&lt;/author&gt;&lt;author&gt;Martins, D.J.&lt;/author&gt;&lt;/authors&gt;&lt;/contributors&gt;&lt;titles&gt;&lt;title&gt;Mpala Research Centre Meteorological and Hydrological Dataset &lt;/title&gt;&lt;/titles&gt;&lt;dates&gt;&lt;year&gt;2017&lt;/year&gt;&lt;/dates&gt;&lt;pub-location&gt;Mpala Research Centre, Kenya&lt;/pub-location&gt;&lt;urls&gt;&lt;/urls&gt;&lt;/record&gt;&lt;/Cite&gt;&lt;/EndNote&gt;</w:instrText>
      </w:r>
      <w:r>
        <w:fldChar w:fldCharType="separate"/>
      </w:r>
      <w:r>
        <w:rPr>
          <w:noProof/>
        </w:rPr>
        <w:t>(Caylor, Gitonga &amp; Martins 2017)</w:t>
      </w:r>
      <w:r>
        <w:fldChar w:fldCharType="end"/>
      </w:r>
      <w:r>
        <w:t xml:space="preserve">. We also recorded pack size of wild dogs through visual observation at least once a month. Finally, we used GPS-collar data to identify periods when wild dog packs were denning </w:t>
      </w:r>
      <w:r>
        <w:fldChar w:fldCharType="begin"/>
      </w:r>
      <w:r>
        <w:instrText xml:space="preserve"> ADDIN EN.CITE &lt;EndNote&gt;&lt;Cite&gt;&lt;Author&gt;Woodroffe&lt;/Author&gt;&lt;Year&gt;2017&lt;/Year&gt;&lt;RecNum&gt;2369&lt;/RecNum&gt;&lt;Prefix&gt;raising small pups in a den`, recognisable from the movement path which shows a characteristic “starburst” pattern of repeat visits to the same location`, &lt;/Prefix&gt;&lt;DisplayText&gt;(raising small pups in a den, recognisable from the movement path which shows a characteristic “starburst” pattern of repeat visits to the same location, Woodroffe, Groom &amp;amp; McNutt 2017)&lt;/DisplayText&gt;&lt;record&gt;&lt;rec-number&gt;2369&lt;/rec-number&gt;&lt;foreign-keys&gt;&lt;key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 xml:space="preserve">(raising small pups in a den, recognisable from </w:t>
      </w:r>
      <w:r>
        <w:rPr>
          <w:noProof/>
        </w:rPr>
        <w:lastRenderedPageBreak/>
        <w:t>the movement path which shows a characteristic “starburst” pattern of repeat visits to the same location, Woodroffe, Groom &amp; McNutt 2017)</w:t>
      </w:r>
      <w:r>
        <w:fldChar w:fldCharType="end"/>
      </w:r>
      <w:r>
        <w:t>.</w:t>
      </w:r>
    </w:p>
    <w:p w14:paraId="29C5A59E" w14:textId="77777777" w:rsidR="00EC0DAE" w:rsidRDefault="00EC0DAE" w:rsidP="007C2A70"/>
    <w:p w14:paraId="1E6F77B7" w14:textId="77777777" w:rsidR="00EC0DAE" w:rsidRPr="00205E74" w:rsidRDefault="00EC0DAE" w:rsidP="007C2A70">
      <w:pPr>
        <w:pStyle w:val="Heading2"/>
      </w:pPr>
      <w:r w:rsidRPr="00205E74">
        <w:t>Identifying hunting periods</w:t>
      </w:r>
      <w:r>
        <w:t xml:space="preserve"> of wild dogs</w:t>
      </w:r>
    </w:p>
    <w:p w14:paraId="35506EBD" w14:textId="77777777" w:rsidR="00EC0DAE" w:rsidRDefault="00EC0DAE" w:rsidP="007C2A70">
      <w:r>
        <w:t xml:space="preserve">To estimate the time that wild dogs spent hunting, and to compare prey and predator behaviour at times when predation risk was highest, we used </w:t>
      </w:r>
      <w:proofErr w:type="spellStart"/>
      <w:r>
        <w:t>accelerometry</w:t>
      </w:r>
      <w:proofErr w:type="spellEnd"/>
      <w:r>
        <w:t xml:space="preserve"> data to identify wild dog hunting periods. First, we summed the two a</w:t>
      </w:r>
      <w:r w:rsidRPr="00205E74">
        <w:t xml:space="preserve">ccelerometer measurements </w:t>
      </w:r>
      <w:r>
        <w:t xml:space="preserve">for each 5-minute period, </w:t>
      </w:r>
      <w:r w:rsidRPr="00205E74">
        <w:t xml:space="preserve">to give an overall measure of activity (from 0 to 510). </w:t>
      </w:r>
      <w:r>
        <w:t xml:space="preserve">We then </w:t>
      </w:r>
      <w:r w:rsidRPr="00205E74">
        <w:t xml:space="preserve">defined </w:t>
      </w:r>
      <w:r>
        <w:t>hunt periods based on three criteria: (</w:t>
      </w:r>
      <w:proofErr w:type="spellStart"/>
      <w:r>
        <w:t>i</w:t>
      </w:r>
      <w:proofErr w:type="spellEnd"/>
      <w:r>
        <w:t xml:space="preserve">) activity &gt;0 for &gt;20 minutes; (ii) total activity during the activity bout &gt;500; (iii) followed by three or more consecutive records of 0 activity. </w:t>
      </w:r>
      <w:r w:rsidRPr="00205E74">
        <w:t xml:space="preserve">These </w:t>
      </w:r>
      <w:r>
        <w:t>criteria</w:t>
      </w:r>
      <w:r w:rsidRPr="00205E74">
        <w:t xml:space="preserve"> excluded </w:t>
      </w:r>
      <w:r>
        <w:t xml:space="preserve">activity </w:t>
      </w:r>
      <w:r w:rsidRPr="00205E74">
        <w:t>bouts which were too short to relate to hunting periods, or which related to less energetic behaviours, such as socialising.</w:t>
      </w:r>
      <w:r>
        <w:t xml:space="preserve"> Because this method did not allow us to distinguish chases from other parts of the hunt (e.g. seeking prey, feeding from a kill) we could not measure the duration or speed of chases.</w:t>
      </w:r>
      <w:r w:rsidRPr="006B23BA">
        <w:t xml:space="preserve"> </w:t>
      </w:r>
      <w:r>
        <w:t xml:space="preserve">For each hunting period, we recorded start time, end time, duration (in minutes), and intensity (total activity divided by duration). The distributions of start and stop times are shown in </w:t>
      </w:r>
      <w:r w:rsidRPr="000D5154">
        <w:t>Figure S1</w:t>
      </w:r>
      <w:r>
        <w:t xml:space="preserve">. We classified hunting periods as “morning”, “evening”, “night” or “midday”, based on their start and stop times, and as detailed in Table S1 and Figure S1. Bouts that spanned multiple time periods were excluded from the analysis. After using </w:t>
      </w:r>
      <w:proofErr w:type="spellStart"/>
      <w:r>
        <w:t>accelerometry</w:t>
      </w:r>
      <w:proofErr w:type="spellEnd"/>
      <w:r>
        <w:t xml:space="preserve"> data to delineate hunting periods, we categorized each wild dog location as falling either inside or outside a hunting period.</w:t>
      </w:r>
    </w:p>
    <w:p w14:paraId="69B51888" w14:textId="16EA5A5A" w:rsidR="00EC0DAE" w:rsidRDefault="00EC0DAE" w:rsidP="007C2A70">
      <w:r>
        <w:t xml:space="preserve">We categorised </w:t>
      </w:r>
      <w:proofErr w:type="spellStart"/>
      <w:r w:rsidR="001F2605">
        <w:t>dikdik</w:t>
      </w:r>
      <w:proofErr w:type="spellEnd"/>
      <w:r w:rsidRPr="005C5674">
        <w:t xml:space="preserve"> and impala GPS colla</w:t>
      </w:r>
      <w:r>
        <w:t xml:space="preserve">r locations into four time periods. We defined “morning” as the time period between sunrise </w:t>
      </w:r>
      <w:r>
        <w:fldChar w:fldCharType="begin"/>
      </w:r>
      <w:r>
        <w:instrText xml:space="preserve"> ADDIN EN.CITE &lt;EndNote&gt;&lt;Cite&gt;&lt;Author&gt;Agafonkin&lt;/Author&gt;&lt;Year&gt;2017&lt;/Year&gt;&lt;RecNum&gt;3099&lt;/RecNum&gt;&lt;Prefix&gt;taken from the R package suncalc`, &lt;/Prefix&gt;&lt;DisplayText&gt;(taken from the R package suncalc, 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 xml:space="preserve">(taken from the </w:t>
      </w:r>
      <w:r w:rsidRPr="005B2A48">
        <w:rPr>
          <w:i/>
          <w:iCs/>
          <w:noProof/>
        </w:rPr>
        <w:t>R</w:t>
      </w:r>
      <w:r>
        <w:rPr>
          <w:noProof/>
        </w:rPr>
        <w:t xml:space="preserve"> package </w:t>
      </w:r>
      <w:r w:rsidRPr="005B2A48">
        <w:rPr>
          <w:i/>
          <w:iCs/>
          <w:noProof/>
        </w:rPr>
        <w:t>suncalc</w:t>
      </w:r>
      <w:r>
        <w:rPr>
          <w:noProof/>
        </w:rPr>
        <w:t>, Agafonkin &amp; Thieurmel 2017)</w:t>
      </w:r>
      <w:r>
        <w:fldChar w:fldCharType="end"/>
      </w:r>
      <w:r>
        <w:t xml:space="preserve"> and the third quartile of end</w:t>
      </w:r>
      <w:r w:rsidRPr="005C5674">
        <w:t xml:space="preserve"> times </w:t>
      </w:r>
      <w:r>
        <w:t xml:space="preserve">for hunting periods </w:t>
      </w:r>
      <w:r w:rsidRPr="005C5674">
        <w:t xml:space="preserve">(approximately </w:t>
      </w:r>
      <w:r>
        <w:t xml:space="preserve">3.5h after sunrise; </w:t>
      </w:r>
      <w:r w:rsidRPr="000D5154">
        <w:t>Figure S</w:t>
      </w:r>
      <w:r>
        <w:t xml:space="preserve">2). For example, if </w:t>
      </w:r>
      <w:r w:rsidRPr="005C5674">
        <w:t>sunrise was at 0600</w:t>
      </w:r>
      <w:r>
        <w:t>h</w:t>
      </w:r>
      <w:r w:rsidRPr="005C5674">
        <w:t xml:space="preserve"> (</w:t>
      </w:r>
      <w:r>
        <w:t>sunrise at the site</w:t>
      </w:r>
      <w:r w:rsidRPr="005C5674">
        <w:t xml:space="preserve"> varied </w:t>
      </w:r>
      <w:r>
        <w:t>between</w:t>
      </w:r>
      <w:r w:rsidRPr="005C5674">
        <w:t xml:space="preserve"> 0552</w:t>
      </w:r>
      <w:r>
        <w:t xml:space="preserve">h and </w:t>
      </w:r>
      <w:r w:rsidRPr="005C5674">
        <w:t>0623</w:t>
      </w:r>
      <w:r>
        <w:t>h</w:t>
      </w:r>
      <w:r w:rsidRPr="005C5674">
        <w:t xml:space="preserve">), any </w:t>
      </w:r>
      <w:r>
        <w:t xml:space="preserve">impala or </w:t>
      </w:r>
      <w:proofErr w:type="spellStart"/>
      <w:r w:rsidR="001F2605">
        <w:t>dikdik</w:t>
      </w:r>
      <w:proofErr w:type="spellEnd"/>
      <w:r>
        <w:t xml:space="preserve"> </w:t>
      </w:r>
      <w:r w:rsidRPr="005C5674">
        <w:t>GPS-collar locations recorded between 0600</w:t>
      </w:r>
      <w:r>
        <w:t>h</w:t>
      </w:r>
      <w:r w:rsidRPr="005C5674">
        <w:t xml:space="preserve"> and 0930</w:t>
      </w:r>
      <w:r>
        <w:t>h</w:t>
      </w:r>
      <w:r w:rsidRPr="005C5674">
        <w:t xml:space="preserve"> were </w:t>
      </w:r>
      <w:r>
        <w:t>categorized to occur within the</w:t>
      </w:r>
      <w:r w:rsidRPr="005C5674">
        <w:t xml:space="preserve"> </w:t>
      </w:r>
      <w:r>
        <w:t>“</w:t>
      </w:r>
      <w:r w:rsidRPr="005C5674">
        <w:t>morning</w:t>
      </w:r>
      <w:r>
        <w:t>”</w:t>
      </w:r>
      <w:r w:rsidRPr="005C5674">
        <w:t xml:space="preserve"> period.</w:t>
      </w:r>
      <w:r>
        <w:t xml:space="preserve"> We likewise classified impala and </w:t>
      </w:r>
      <w:proofErr w:type="spellStart"/>
      <w:r w:rsidR="001F2605">
        <w:t>dikdik</w:t>
      </w:r>
      <w:proofErr w:type="spellEnd"/>
      <w:r>
        <w:t xml:space="preserve"> “evening” GPS-locations as those recorded between </w:t>
      </w:r>
      <w:r w:rsidRPr="005C5674">
        <w:t xml:space="preserve">the first quartile of start times </w:t>
      </w:r>
      <w:r>
        <w:t xml:space="preserve">for hunting periods </w:t>
      </w:r>
      <w:r w:rsidRPr="005C5674">
        <w:t xml:space="preserve">(approximately 2hr10min before </w:t>
      </w:r>
      <w:r>
        <w:t xml:space="preserve">sunset; </w:t>
      </w:r>
      <w:r w:rsidRPr="000D5154">
        <w:t>Figure S2</w:t>
      </w:r>
      <w:r w:rsidRPr="005C5674">
        <w:t xml:space="preserve">) and </w:t>
      </w:r>
      <w:r>
        <w:t>sunset</w:t>
      </w:r>
      <w:r w:rsidRPr="005C5674">
        <w:t xml:space="preserve"> (</w:t>
      </w:r>
      <w:r>
        <w:t xml:space="preserve">which fell between </w:t>
      </w:r>
      <w:r w:rsidRPr="005C5674">
        <w:t>1841</w:t>
      </w:r>
      <w:r>
        <w:t xml:space="preserve">h and </w:t>
      </w:r>
      <w:r w:rsidRPr="005C5674">
        <w:t>1912</w:t>
      </w:r>
      <w:r>
        <w:t>h</w:t>
      </w:r>
      <w:r w:rsidRPr="005C5674">
        <w:t>).</w:t>
      </w:r>
      <w:r>
        <w:t xml:space="preserve"> We then categorized impala and </w:t>
      </w:r>
      <w:proofErr w:type="spellStart"/>
      <w:r w:rsidR="001F2605">
        <w:t>dikdik</w:t>
      </w:r>
      <w:proofErr w:type="spellEnd"/>
      <w:r>
        <w:t xml:space="preserve"> GPS-locations as “midday” if they were recorded between the “morning” and “evening” periods, and “night” if they were recorded between sunset and sunrise.</w:t>
      </w:r>
    </w:p>
    <w:p w14:paraId="637B0B5F" w14:textId="77777777" w:rsidR="00EC0DAE" w:rsidRDefault="00EC0DAE" w:rsidP="007C2A70"/>
    <w:p w14:paraId="02701FEB" w14:textId="77777777" w:rsidR="00EC0DAE" w:rsidRPr="009C26D8" w:rsidRDefault="00EC0DAE" w:rsidP="007C2A70">
      <w:pPr>
        <w:pStyle w:val="Heading2"/>
      </w:pPr>
      <w:r w:rsidRPr="009C26D8">
        <w:lastRenderedPageBreak/>
        <w:t xml:space="preserve">Habitat </w:t>
      </w:r>
      <w:r>
        <w:t>use</w:t>
      </w:r>
    </w:p>
    <w:p w14:paraId="22853D22" w14:textId="7F1E042C" w:rsidR="00EC0DAE" w:rsidRDefault="00EC0DAE" w:rsidP="007C2A70">
      <w:r>
        <w:t xml:space="preserve">We analysed habitat use from a habitat map of </w:t>
      </w:r>
      <w:proofErr w:type="spellStart"/>
      <w:r>
        <w:t>Mpala</w:t>
      </w:r>
      <w:proofErr w:type="spellEnd"/>
      <w:r>
        <w:t xml:space="preserve">, </w:t>
      </w:r>
      <w:r w:rsidRPr="008B478A">
        <w:t xml:space="preserve">created from a 2011 </w:t>
      </w:r>
      <w:proofErr w:type="spellStart"/>
      <w:r w:rsidRPr="008B478A">
        <w:t>Quickbird</w:t>
      </w:r>
      <w:proofErr w:type="spellEnd"/>
      <w:r w:rsidRPr="008B478A">
        <w:t xml:space="preserve"> satellite image (Digital Globe, Longmont, CO, USA)</w:t>
      </w:r>
      <w:r>
        <w:t xml:space="preserve"> by Ford </w:t>
      </w:r>
      <w:r w:rsidRPr="00F1431D">
        <w:rPr>
          <w:i/>
          <w:iCs/>
        </w:rPr>
        <w:t>et al</w:t>
      </w:r>
      <w:r>
        <w:rPr>
          <w:i/>
          <w:iCs/>
        </w:rPr>
        <w:t>.</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8B478A">
        <w:t>.</w:t>
      </w:r>
      <w:r>
        <w:t xml:space="preserve"> We estimated the woody cover (a measure of shadiness) associated with each impala, </w:t>
      </w:r>
      <w:proofErr w:type="spellStart"/>
      <w:r w:rsidR="001F2605">
        <w:t>dikdik</w:t>
      </w:r>
      <w:proofErr w:type="spellEnd"/>
      <w:r>
        <w:t xml:space="preserve">, and wild dog GPS-collar location </w:t>
      </w:r>
      <w:r w:rsidRPr="008B478A">
        <w:t xml:space="preserve">as the proportion of </w:t>
      </w:r>
      <w:r>
        <w:t>woody</w:t>
      </w:r>
      <w:r w:rsidRPr="008B478A">
        <w:t xml:space="preserve"> cover within a circular area of radius 40m</w:t>
      </w:r>
      <w:r>
        <w:t>, centred on the collar location.</w:t>
      </w:r>
    </w:p>
    <w:p w14:paraId="6C87151F" w14:textId="49EEC5B9" w:rsidR="00EC0DAE" w:rsidRDefault="00EC0DAE" w:rsidP="007C2A70">
      <w:r>
        <w:t xml:space="preserve">We used the same habitat map to classify each GPS-collar location in relation to glades. For impala and </w:t>
      </w:r>
      <w:proofErr w:type="spellStart"/>
      <w:r w:rsidR="001F2605">
        <w:t>dikdik</w:t>
      </w:r>
      <w:r>
        <w:t>s</w:t>
      </w:r>
      <w:proofErr w:type="spellEnd"/>
      <w:r>
        <w:t xml:space="preserve">, we recorded whether each location fell inside or outside a glade. As &lt;1% of wild dog hunting locations fell inside glades, we recorded the distance to the nearest glade for each wild dog location, using the plugin </w:t>
      </w:r>
      <w:r w:rsidRPr="00C428B5">
        <w:t>“</w:t>
      </w:r>
      <w:proofErr w:type="spellStart"/>
      <w:r w:rsidRPr="00C428B5">
        <w:rPr>
          <w:i/>
          <w:iCs/>
        </w:rPr>
        <w:t>NNJoin</w:t>
      </w:r>
      <w:proofErr w:type="spellEnd"/>
      <w:r w:rsidRPr="00C428B5">
        <w:t>”</w:t>
      </w:r>
      <w:r>
        <w:t xml:space="preserve"> in </w:t>
      </w:r>
      <w:r>
        <w:rPr>
          <w:i/>
          <w:iCs/>
        </w:rPr>
        <w:t>QGIS</w:t>
      </w:r>
      <w:r>
        <w:t xml:space="preserve"> </w:t>
      </w:r>
      <w:r>
        <w:fldChar w:fldCharType="begin"/>
      </w:r>
      <w:r>
        <w:instrText xml:space="preserve"> ADDIN EN.CITE &lt;EndNote&gt;&lt;Cite&gt;&lt;Author&gt;QGIS Development Team&lt;/Author&gt;&lt;Year&gt;2018&lt;/Year&gt;&lt;RecNum&gt;3100&lt;/RecNum&gt;&lt;DisplayText&gt;(QGIS Development Team 2018)&lt;/DisplayText&gt;&lt;record&gt;&lt;rec-number&gt;3100&lt;/rec-number&gt;&lt;foreign-keys&gt;&lt;key app="EN" db-id="ezxv9apxvt9we8e9re8x05wu9xwzvtzf9zx9" timestamp="1563033161"&gt;3100&lt;/key&gt;&lt;/foreign-keys&gt;&lt;ref-type name="Book"&gt;6&lt;/ref-type&gt;&lt;contributors&gt;&lt;authors&gt;&lt;author&gt;QGIS Development Team,&lt;/author&gt;&lt;/authors&gt;&lt;/contributors&gt;&lt;titles&gt;&lt;title&gt;QGIS Geographic Information System&lt;/title&gt;&lt;/titles&gt;&lt;dates&gt;&lt;year&gt;2018&lt;/year&gt;&lt;/dates&gt;&lt;publisher&gt;Open Source Geospatial Foundation Project, http://qgis.osgeo.org&lt;/publisher&gt;&lt;urls&gt;&lt;/urls&gt;&lt;/record&gt;&lt;/Cite&gt;&lt;/EndNote&gt;</w:instrText>
      </w:r>
      <w:r>
        <w:fldChar w:fldCharType="separate"/>
      </w:r>
      <w:r>
        <w:rPr>
          <w:noProof/>
        </w:rPr>
        <w:t>(QGIS Development Team 2018)</w:t>
      </w:r>
      <w:r>
        <w:fldChar w:fldCharType="end"/>
      </w:r>
      <w:r>
        <w:t>.</w:t>
      </w:r>
    </w:p>
    <w:p w14:paraId="154239F4" w14:textId="77777777" w:rsidR="00EC0DAE" w:rsidRDefault="00EC0DAE" w:rsidP="007C2A70"/>
    <w:p w14:paraId="28B60A80" w14:textId="77777777" w:rsidR="00EC0DAE" w:rsidRPr="00110852" w:rsidRDefault="00EC0DAE" w:rsidP="007C2A70">
      <w:pPr>
        <w:pStyle w:val="Heading2"/>
      </w:pPr>
      <w:r w:rsidRPr="00110852">
        <w:t>Statistical analyses</w:t>
      </w:r>
    </w:p>
    <w:p w14:paraId="6ABDA790" w14:textId="3DECF8B6" w:rsidR="00EC0DAE" w:rsidRDefault="00EC0DAE" w:rsidP="007C2A70">
      <w:r>
        <w:t xml:space="preserve">We used multi-model inference to evaluate associations between each outcome variable and a range of explanatory variables (detailed below). For each outcome variable, we built a series of statistical models from explanatory variables and biologically-meaningful interactions between explanatory variables, with individual identity as a random variable. We then used </w:t>
      </w:r>
      <w:proofErr w:type="spellStart"/>
      <w:r w:rsidRPr="006543EB">
        <w:t>Akaike</w:t>
      </w:r>
      <w:r>
        <w:t>’s</w:t>
      </w:r>
      <w:proofErr w:type="spellEnd"/>
      <w:r w:rsidRPr="006543EB">
        <w:t xml:space="preserve"> Information Criterion (AIC)</w:t>
      </w:r>
      <w:r>
        <w:t xml:space="preserve"> to compare models using the</w:t>
      </w:r>
      <w:r w:rsidRPr="006543EB">
        <w:t xml:space="preserve"> </w:t>
      </w:r>
      <w:r w:rsidRPr="00923F88">
        <w:rPr>
          <w:i/>
          <w:iCs/>
        </w:rPr>
        <w:t>R</w:t>
      </w:r>
      <w:r w:rsidRPr="006543EB">
        <w:t xml:space="preserve"> package </w:t>
      </w:r>
      <w:proofErr w:type="spellStart"/>
      <w:r w:rsidRPr="00923F88">
        <w:rPr>
          <w:i/>
          <w:iCs/>
        </w:rPr>
        <w:t>MuMIn</w:t>
      </w:r>
      <w:proofErr w:type="spellEnd"/>
      <w:r>
        <w:t xml:space="preserve"> </w:t>
      </w:r>
      <w:r>
        <w:fldChar w:fldCharType="begin"/>
      </w:r>
      <w:r>
        <w:instrText xml:space="preserve"> ADDIN EN.CITE &lt;EndNote&gt;&lt;Cite&gt;&lt;Author&gt;Bartoń&lt;/Author&gt;&lt;Year&gt;2017&lt;/Year&gt;&lt;RecNum&gt;3101&lt;/RecNum&gt;&lt;DisplayText&gt;(Bartoń 2017)&lt;/DisplayText&gt;&lt;record&gt;&lt;rec-number&gt;3101&lt;/rec-number&gt;&lt;foreign-keys&gt;&lt;key app="EN" db-id="ezxv9apxvt9we8e9re8x05wu9xwzvtzf9zx9" timestamp="1563078354"&gt;3101&lt;/key&gt;&lt;/foreign-keys&gt;&lt;ref-type name="Book"&gt;6&lt;/ref-type&gt;&lt;contributors&gt;&lt;authors&gt;&lt;author&gt;Bartoń, K.&lt;/author&gt;&lt;/authors&gt;&lt;/contributors&gt;&lt;titles&gt;&lt;title&gt;MuMIn: Multi-Model Inference&lt;/title&gt;&lt;/titles&gt;&lt;dates&gt;&lt;year&gt;2017&lt;/year&gt;&lt;/dates&gt;&lt;publisher&gt;https://CRAN.R-project.org/package=MuMIn&lt;/publisher&gt;&lt;urls&gt;&lt;/urls&gt;&lt;/record&gt;&lt;/Cite&gt;&lt;/EndNote&gt;</w:instrText>
      </w:r>
      <w:r>
        <w:fldChar w:fldCharType="separate"/>
      </w:r>
      <w:r>
        <w:rPr>
          <w:noProof/>
        </w:rPr>
        <w:t>(Bartoń 2017)</w:t>
      </w:r>
      <w:r>
        <w:fldChar w:fldCharType="end"/>
      </w:r>
      <w:r w:rsidRPr="006543EB">
        <w:t xml:space="preserve">. </w:t>
      </w:r>
      <w:r>
        <w:t>We considered all models with AIC scores within 7 units of the best (lowest AIC) model (</w:t>
      </w:r>
      <w:r w:rsidRPr="00F1431D">
        <w:rPr>
          <w:i/>
          <w:iCs/>
        </w:rPr>
        <w:t>i.e.,</w:t>
      </w:r>
      <w:r>
        <w:t xml:space="preserve"> </w:t>
      </w:r>
      <w:r w:rsidRPr="006543EB">
        <w:t>ΔAIC&lt;</w:t>
      </w:r>
      <w:r>
        <w:t>7) to have some</w:t>
      </w:r>
      <w:r w:rsidRPr="006543EB">
        <w:t xml:space="preserve"> level of support</w:t>
      </w:r>
      <w:r>
        <w:t xml:space="preserve">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referring to this array of models as the “top set”. We used model averaging </w:t>
      </w:r>
      <w:r>
        <w:fldChar w:fldCharType="begin" w:fldLock="1"/>
      </w:r>
      <w:r w:rsidR="00DE486A">
        <w:instrText>ADDIN CSL_CITATION { "citationItems" : [ { "id" : "ITEM-1", "itemData" : { "ISBN" : "9780387953649", "abstract" : "2nd ed. Revised edition of: Model selection and inference. c1998. This book is unique in that it covers the philosophy of model-based data analysis and a strategy for the analysis of empirical data. The book introduces information theoretic approaches and focuses critical attention on a priori modeling and the selection of a good approximating model that best represents the inference supported by the data. Kullback-Leibler Information represents a fundamental quantity in science and is Hirotugu Akaike's basis for model selection. The maximized log-likelihood function can be bias-corrected to provide an estimate of expected, relative Kullback-Leibler information. This leads to Akaike's Information Criterion (AIC) and various extensions. These are relatively simple and easy to use in practice. The information theoretic approaches provide a unified and rigorous theory, an extension of likelihood theory, an important application of information theory, and are objective and practical to employ across a very wide class of empirical problems. Model selection, under the information theoretic approach presented here, attempts to identify the (likely) best model, orders the models from best to worst, and measures the plausibility (\"calibration\") that each model is really the best as an inference. Model selection methods are extended to allow inference from more than a single \"best\" model. The book presents several new approaches to estimating model selection uncertainty and incorporating selection uncertainty into estimates of precision. An array of examples is given to illustrate various technical issues. This is an applied book written primarily for biologists and statisticians using models for making inferences from empirical data. People interested in the empirical sciences will find this material useful as it offers an alternative to hypothesis testing and Bayesian. 1. Introduction -- 2. Information and likelihood theory: a basis for model selection and inference -- 3. Basic use of the information-theoretic approach -- 4. Formal inference from more than one model: multimodel inference (MMI) -- 5. Monte Carlo insights and extended examples -- 6. Advanced issues and deeper insights -- 7. Statistical theory and numerical results -- 8. Summary.", "author" : [ { "dropping-particle" : "", "family" : "Burnham", "given" : "Kenneth P.", "non-dropping-particle" : "", "parse-names" : false, "suffix" : "" }, { "dropping-particle" : "", "family" : "Anderson", "given" : "David Raymond", "non-dropping-particle" : "", "parse-names" : false, "suffix" : "" }, { "dropping-particle" : "", "family" : "Burnham", "given" : "Kenneth P.", "non-dropping-particle" : "", "parse-names" : false, "suffix" : "" } ], "id" : "ITEM-1", "issued" : { "date-parts" : [ [ "2002" ] ] }, "number-of-pages" : "488", "publisher" : "Springer", "title" : "Model selection and multimodel inference : a practical information-theoretic approach", "type" : "book" }, "uris" : [ "http://www.mendeley.com/documents/?uuid=bbe76217-fad4-3484-816b-97365b741dcf" ] } ], "mendeley" : { "formattedCitation" : "(Burnham et al. 2002)", "plainTextFormattedCitation" : "(Burnham et al. 2002)", "previouslyFormattedCitation" : "(Burnham et al. 2002)" }, "properties" : { "noteIndex" : 0 }, "schema" : "https://github.com/citation-style-language/schema/raw/master/csl-citation.json" }</w:instrText>
      </w:r>
      <w:r>
        <w:fldChar w:fldCharType="separate"/>
      </w:r>
      <w:r w:rsidRPr="001C215E">
        <w:rPr>
          <w:noProof/>
        </w:rPr>
        <w:t>(Burnham et al. 2002)</w:t>
      </w:r>
      <w:r>
        <w:fldChar w:fldCharType="end"/>
      </w:r>
      <w:r>
        <w:t xml:space="preserve"> to estimate the effect on the outcome variable of each explanatory variable in the top set.</w:t>
      </w:r>
    </w:p>
    <w:p w14:paraId="08D24211" w14:textId="77777777" w:rsidR="00EC0DAE" w:rsidRDefault="00EC0DAE" w:rsidP="007C2A70">
      <w:r>
        <w:t>In the reduced foraging time scenario (Scenario 1), we predicted that wild dogs would spend less time hunting on hot days. To test this hypothesis, we analysed continuous outcome variables describing hunt duration, start time, and stop time, within the morning, evening, and night-time periods. We also analysed hunt intensity as a continuous outcome variable, as well as a binary outcome variable describing whether or not a hunt was recorded during each period. Only 10% of hunting periods occurred during midday (accounting for 2% of daily activity), so these were not subjected to statistical analyses. For each of these outcome variables, we constructed Generalised Linear Mixed Models (GLMMs)</w:t>
      </w:r>
      <w:r w:rsidRPr="00B73444">
        <w:t xml:space="preserve"> </w:t>
      </w:r>
      <w:r>
        <w:t xml:space="preserve">using the package </w:t>
      </w:r>
      <w:proofErr w:type="spellStart"/>
      <w:r w:rsidRPr="00923F88">
        <w:rPr>
          <w:i/>
          <w:iCs/>
        </w:rPr>
        <w:t>nlme</w:t>
      </w:r>
      <w:proofErr w:type="spellEnd"/>
      <w:r>
        <w:t xml:space="preserve"> </w:t>
      </w:r>
      <w:r>
        <w:fldChar w:fldCharType="begin"/>
      </w:r>
      <w:r>
        <w:instrText xml:space="preserve"> ADDIN EN.CITE &lt;EndNote&gt;&lt;Cite&gt;&lt;Author&gt;Pinheiro&lt;/Author&gt;&lt;Year&gt;2015&lt;/Year&gt;&lt;RecNum&gt;2233&lt;/RecNum&gt;&lt;DisplayText&gt;(Pinheiro&lt;style face="italic"&gt; et al.&lt;/style&gt; 2015)&lt;/DisplayText&gt;&lt;record&gt;&lt;rec-number&gt;2233&lt;/rec-number&gt;&lt;foreign-keys&gt;&lt;key app="EN" db-id="ezxv9apxvt9we8e9re8x05wu9xwzvtzf9zx9" timestamp="1422216573"&gt;2233&lt;/key&gt;&lt;/foreign-keys&gt;&lt;ref-type name="Book"&gt;6&lt;/ref-type&gt;&lt;contributors&gt;&lt;authors&gt;&lt;author&gt;Pinheiro, J.&lt;/author&gt;&lt;author&gt;Bates, D.&lt;/author&gt;&lt;author&gt;DebRoy, S.&lt;/author&gt;&lt;author&gt;Sarkar, D.&lt;/author&gt;&lt;author&gt;R Core Team,&lt;/author&gt;&lt;/authors&gt;&lt;/contributors&gt;&lt;titles&gt;&lt;title&gt;nlme: Linear and Nonlinear Mixed Effects Models. R package version 3.1-119&lt;/title&gt;&lt;/titles&gt;&lt;dates&gt;&lt;year&gt;2015&lt;/year&gt;&lt;/dates&gt;&lt;publisher&gt; http://CRAN.R-project.org/package=nlme&lt;/publisher&gt;&lt;urls&gt;&lt;/urls&gt;&lt;/record&gt;&lt;/Cite&gt;&lt;/EndNote&gt;</w:instrText>
      </w:r>
      <w:r>
        <w:fldChar w:fldCharType="separate"/>
      </w:r>
      <w:r>
        <w:rPr>
          <w:noProof/>
        </w:rPr>
        <w:t>(Pinheiro</w:t>
      </w:r>
      <w:r w:rsidRPr="003A5CF2">
        <w:rPr>
          <w:i/>
          <w:noProof/>
        </w:rPr>
        <w:t xml:space="preserve"> et al.</w:t>
      </w:r>
      <w:r>
        <w:rPr>
          <w:noProof/>
        </w:rPr>
        <w:t xml:space="preserve"> 2015)</w:t>
      </w:r>
      <w:r>
        <w:fldChar w:fldCharType="end"/>
      </w:r>
      <w:r>
        <w:t xml:space="preserve"> in </w:t>
      </w:r>
      <w:r w:rsidRPr="00923F88">
        <w:rPr>
          <w:i/>
          <w:iCs/>
        </w:rPr>
        <w:t>R</w:t>
      </w:r>
      <w:r>
        <w:t xml:space="preserve"> </w:t>
      </w:r>
      <w:r>
        <w:fldChar w:fldCharType="begin"/>
      </w:r>
      <w:r>
        <w:instrText xml:space="preserve"> ADDIN EN.CITE &lt;EndNote&gt;&lt;Cite&gt;&lt;Author&gt;R Core Team&lt;/Author&gt;&lt;Year&gt;2015&lt;/Year&gt;&lt;RecNum&gt;2498&lt;/RecNum&gt;&lt;DisplayText&gt;(R Core Team 2015)&lt;/DisplayText&gt;&lt;record&gt;&lt;rec-number&gt;2498&lt;/rec-number&gt;&lt;foreign-keys&gt;&lt;key app="EN" db-id="ezxv9apxvt9we8e9re8x05wu9xwzvtzf9zx9" timestamp="1458021963"&gt;2498&lt;/key&gt;&lt;/foreign-keys&gt;&lt;ref-type name="Book"&gt;6&lt;/ref-type&gt;&lt;contributors&gt;&lt;authors&gt;&lt;author&gt;R Core Team,&lt;/author&gt;&lt;/authors&gt;&lt;/contributors&gt;&lt;titles&gt;&lt;title&gt;R: A language and environment for statistical computing&lt;/title&gt;&lt;/titles&gt;&lt;dates&gt;&lt;year&gt;2015&lt;/year&gt;&lt;/dates&gt;&lt;pub-location&gt;Vienna, Austria&lt;/pub-location&gt;&lt;publisher&gt;R Foundation for Statistical Computing http://www.R-project.org&lt;/publisher&gt;&lt;urls&gt;&lt;/urls&gt;&lt;/record&gt;&lt;/Cite&gt;&lt;/EndNote&gt;</w:instrText>
      </w:r>
      <w:r>
        <w:fldChar w:fldCharType="separate"/>
      </w:r>
      <w:r>
        <w:rPr>
          <w:noProof/>
        </w:rPr>
        <w:t>(R Core Team 2015)</w:t>
      </w:r>
      <w:r>
        <w:fldChar w:fldCharType="end"/>
      </w:r>
      <w:r>
        <w:t xml:space="preserve">, with Gaussian error distribution for the </w:t>
      </w:r>
      <w:r>
        <w:lastRenderedPageBreak/>
        <w:t xml:space="preserve">continuous variables and binomial error distribution for the binary variables. Each model included the identity of individual animals as a random effect. Temperature was included as an explanatory variable; for morning and evening hunts the temperature variable was maximum temperature (in °C) on the day of the hunt, while the variable for night-time hunts was maximum temperature during the preceding daytime period. </w:t>
      </w:r>
    </w:p>
    <w:p w14:paraId="053D383B" w14:textId="020C06B2" w:rsidR="00EC0DAE" w:rsidRDefault="00EC0DAE" w:rsidP="007C2A70">
      <w:r>
        <w:t xml:space="preserve">Although our hypotheses concerned the potential effects of temperature, we included three other explanatory variables known to influence activity patterns of wild dogs </w:t>
      </w:r>
      <w:r>
        <w:fldChar w:fldCharType="begin"/>
      </w:r>
      <w:r>
        <w:instrText xml:space="preserve"> ADDIN EN.CITE &lt;EndNote&gt;&lt;Cite&gt;&lt;Author&gt;Woodroffe&lt;/Author&gt;&lt;Year&gt;2017&lt;/Year&gt;&lt;RecNum&gt;2369&lt;/RecNum&gt;&lt;DisplayText&gt;(Woodroffe, Groom &amp;amp; McNutt 2017; Rabaiotti &amp;amp; Woodroffe 2019)&lt;/DisplayText&gt;&lt;record&gt;&lt;rec-number&gt;2369&lt;/rec-number&gt;&lt;foreign-keys&gt;&lt;key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2019&lt;/Year&gt;&lt;RecNum&gt;2613&lt;/RecNum&gt;&lt;record&gt;&lt;rec-number&gt;2613&lt;/rec-number&gt;&lt;foreign-keys&gt;&lt;key app="EN" db-id="ezxv9apxvt9we8e9re8x05wu9xwzvtzf9zx9" timestamp="1475227756"&gt;2613&lt;/key&gt;&lt;/foreign-keys&gt;&lt;ref-type name="Journal Article"&gt;17&lt;/ref-type&gt;&lt;contributors&gt;&lt;authors&gt;&lt;author&gt;Rabaiotti, D.&lt;/author&gt;&lt;author&gt;Woodroffe, R.&lt;/author&gt;&lt;/authors&gt;&lt;/contributors&gt;&lt;titles&gt;&lt;title&gt;Coping with climate change: limited behavioural responses to hot weather in a tropical carnivore&lt;/title&gt;&lt;secondary-title&gt;Oecologia&lt;/secondary-title&gt;&lt;/titles&gt;&lt;periodical&gt;&lt;full-title&gt;Oecologia&lt;/full-title&gt;&lt;/periodical&gt;&lt;pages&gt;587-599&lt;/pages&gt;&lt;volume&gt;189&lt;/volume&gt;&lt;dates&gt;&lt;year&gt;2019&lt;/year&gt;&lt;/dates&gt;&lt;urls&gt;&lt;/urls&gt;&lt;/record&gt;&lt;/Cite&gt;&lt;/EndNote&gt;</w:instrText>
      </w:r>
      <w:r>
        <w:fldChar w:fldCharType="separate"/>
      </w:r>
      <w:r>
        <w:rPr>
          <w:noProof/>
        </w:rPr>
        <w:t>(Woodroffe, Groom &amp; McNutt 2017; Rabaiotti &amp; Woodroffe 2019)</w:t>
      </w:r>
      <w:r>
        <w:fldChar w:fldCharType="end"/>
      </w:r>
      <w:r>
        <w:t xml:space="preserve">. The first of these variables described whether or not the pack was denning. This is because African wild dogs are more active during the denning period, presumably due to the energetic demands of raising a litter (Woodroffe, Groom and McNutt 2017, Rabaiotti and Woodroffe 2019). The second variable was rainfall (in mm) on the day of the hunt. This variable was included as rainfall has been shown to mitigate the impact of high temperatures on activity levels (Rabaiotti and Woodroffe 2019). The third variable was moonlight, expressed in full-moon-hour equivalents, calculated from </w:t>
      </w:r>
      <w:proofErr w:type="spellStart"/>
      <w:r w:rsidRPr="007D748C">
        <w:rPr>
          <w:i/>
          <w:iCs/>
        </w:rPr>
        <w:t>suncalc</w:t>
      </w:r>
      <w:proofErr w:type="spellEnd"/>
      <w:r>
        <w:t xml:space="preserve"> </w:t>
      </w:r>
      <w:r>
        <w:fldChar w:fldCharType="begin"/>
      </w:r>
      <w:r>
        <w:instrText xml:space="preserve"> ADDIN EN.CITE &lt;EndNote&gt;&lt;Cite&gt;&lt;Author&gt;Agafonkin&lt;/Author&gt;&lt;Year&gt;2017&lt;/Year&gt;&lt;RecNum&gt;3099&lt;/RecNum&gt;&lt;DisplayText&gt;(Agafonkin &amp;amp; Thieurmel 2017)&lt;/DisplayText&gt;&lt;record&gt;&lt;rec-number&gt;3099&lt;/rec-number&gt;&lt;foreign-keys&gt;&lt;key app="EN" db-id="ezxv9apxvt9we8e9re8x05wu9xwzvtzf9zx9" timestamp="1562843206"&gt;3099&lt;/key&gt;&lt;/foreign-keys&gt;&lt;ref-type name="Book"&gt;6&lt;/ref-type&gt;&lt;contributors&gt;&lt;authors&gt;&lt;author&gt;Agafonkin, V.&lt;/author&gt;&lt;author&gt;Thieurmel, B.&lt;/author&gt;&lt;/authors&gt;&lt;/contributors&gt;&lt;titles&gt;&lt;title&gt;&lt;style face="italic" font="default" size="100%"&gt;suncalc&lt;/style&gt;&lt;style face="normal" font="default" size="100%"&gt;: compute sun position, sunlight phases, moon position and lunar phase&lt;/style&gt;&lt;/title&gt;&lt;/titles&gt;&lt;dates&gt;&lt;year&gt;2017&lt;/year&gt;&lt;/dates&gt;&lt;publisher&gt;https://CRAN.R-project.org/package=suncalc&lt;/publisher&gt;&lt;urls&gt;&lt;/urls&gt;&lt;/record&gt;&lt;/Cite&gt;&lt;/EndNote&gt;</w:instrText>
      </w:r>
      <w:r>
        <w:fldChar w:fldCharType="separate"/>
      </w:r>
      <w:r>
        <w:rPr>
          <w:noProof/>
        </w:rPr>
        <w:t>(Agafonkin &amp; Thieurmel 2017)</w:t>
      </w:r>
      <w:r>
        <w:fldChar w:fldCharType="end"/>
      </w:r>
      <w:r>
        <w:t xml:space="preserve"> in </w:t>
      </w:r>
      <w:r w:rsidRPr="007D748C">
        <w:rPr>
          <w:i/>
          <w:iCs/>
        </w:rPr>
        <w:t>R</w:t>
      </w:r>
      <w:r>
        <w:t xml:space="preserve"> by multiplying the proportion of the moon that was illuminated, by the number of hours the moon was in the sky between sunset and sunrise. This variable was included as wild dogs are more active on moonlit nights </w:t>
      </w:r>
      <w:r>
        <w:fldChar w:fldCharType="begin" w:fldLock="1"/>
      </w:r>
      <w:r w:rsidR="00DE486A">
        <w:instrText>ADDIN CSL_CITATION { "citationItems" : [ { "id" : "ITEM-1", "itemData" : { "author" : [ { "dropping-particle" : "", "family" : "Cozzi", "given" : "G", "non-dropping-particle" : "", "parse-names" : false, "suffix" : "" }, { "dropping-particle" : "", "family" : "Broekhuis", "given" : "F", "non-dropping-particle" : "", "parse-names" : false, "suffix" : "" }, { "dropping-particle" : "", "family" : "McNutt", "given" : "JW", "non-dropping-particle" : "", "parse-names" : false, "suffix" : "" }, { "dropping-particle" : "", "family" : "Turnbull", "given" : "LA", "non-dropping-particle" : "", "parse-names" : false, "suffix" : "" }, { "dropping-particle" : "", "family" : "Macdonald", "given" : "DW", "non-dropping-particle" : "", "parse-names" : false, "suffix" : "" }, { "dropping-particle" : "", "family" : "Schmid", "given" : "B", "non-dropping-particle" : "", "parse-names" : false, "suffix" : "" } ], "container-title" : "Ecology", "id" : "ITEM-1", "issue" : "12", "issued" : { "date-parts" : [ [ "2012" ] ] }, "page" : "2590-2599", "title" : "Fear of the dark or dinner by moonlight ? Reduced temporal partitioning among Africa ' s large carnivores Author ( s ): Gabriele Cozzi , Femke Broekhuis , John W . McNutt , Lindsay A . Turnbull , David W . Macdonald and Bernhard Schmid Stable URL : http:/", "type" : "article-journal", "volume" : "93" }, "uris" : [ "http://www.mendeley.com/documents/?uuid=58ed91d3-47fd-4b76-8af8-c6f596ad57ee" ] } ], "mendeley" : { "formattedCitation" : "(Cozzi et al. 2012)", "manualFormatting" : "(Cozzi et al. 2012, Rabaiotti and Woodroffe 2019)", "plainTextFormattedCitation" : "(Cozzi et al. 2012)", "previouslyFormattedCitation" : "(Cozzi et al. 2012)" }, "properties" : { "noteIndex" : 0 }, "schema" : "https://github.com/citation-style-language/schema/raw/master/csl-citation.json" }</w:instrText>
      </w:r>
      <w:r>
        <w:fldChar w:fldCharType="separate"/>
      </w:r>
      <w:r w:rsidRPr="001C215E">
        <w:rPr>
          <w:noProof/>
        </w:rPr>
        <w:t>(Cozzi et al. 2012</w:t>
      </w:r>
      <w:r>
        <w:rPr>
          <w:noProof/>
        </w:rPr>
        <w:t>, Rabaiotti and Woodroffe 2019</w:t>
      </w:r>
      <w:r w:rsidRPr="001C215E">
        <w:rPr>
          <w:noProof/>
        </w:rPr>
        <w:t>)</w:t>
      </w:r>
      <w:r>
        <w:fldChar w:fldCharType="end"/>
      </w:r>
      <w:r>
        <w:t>. Models of night-time activity included moonlight on the same night, while models of morning activity included the previous night’s moonlight, and models of evening activity included moonlight the subsequent night. For models of night-time activity, the time of moonrise and moonset were also included as explanatory variables.</w:t>
      </w:r>
    </w:p>
    <w:p w14:paraId="18A2EFCD" w14:textId="77777777" w:rsidR="00EC0DAE" w:rsidRDefault="00EC0DAE" w:rsidP="007C2A70">
      <w:r>
        <w:t xml:space="preserve">In the nocturnal prey-switching scenario (Scenario 2), we predicted that impala would use glades more at night and that wild dogs would also therefore preferentially target glades at night. To test the first hypothesis, we calculated the proportion of each individual impala’s locations falling within glades during the morning, midday, evening, and night periods for each 24-h period. To test the hypothesis that wild dogs hunted in glades more often at night following hot days, we calculated the mean distance to the nearest glade for each night-time hunt period. We analysed these outcome variables using GLMMs, using time of day, temperature, rainfall, and rainfall phase as candidate explanatory variables. For wild dogs, we also included explanatory variables describing denning and pack size. </w:t>
      </w:r>
    </w:p>
    <w:p w14:paraId="3DD64013" w14:textId="4E930601" w:rsidR="00EC0DAE" w:rsidRDefault="00EC0DAE" w:rsidP="007C2A70">
      <w:r>
        <w:lastRenderedPageBreak/>
        <w:t xml:space="preserve">In the shade-seeking scenario (Scenario 3), we hypothesised that wild dogs, impala, and </w:t>
      </w:r>
      <w:proofErr w:type="spellStart"/>
      <w:r w:rsidR="001F2605">
        <w:t>dikdik</w:t>
      </w:r>
      <w:r>
        <w:t>s</w:t>
      </w:r>
      <w:proofErr w:type="spellEnd"/>
      <w:r>
        <w:t xml:space="preserve"> would increase their use of shaded habitat at high ambient temperatures. To test this hypothesis, we constructed a series of models with use of woody cover as the outcome variable. To avoid </w:t>
      </w:r>
      <w:proofErr w:type="spellStart"/>
      <w:r>
        <w:t>pseudoreplication</w:t>
      </w:r>
      <w:proofErr w:type="spellEnd"/>
      <w:r>
        <w:t xml:space="preserve">, we averaged the woody cover values for each individual across each morning, midday, </w:t>
      </w:r>
      <w:proofErr w:type="gramStart"/>
      <w:r>
        <w:t>evening</w:t>
      </w:r>
      <w:proofErr w:type="gramEnd"/>
      <w:r>
        <w:t xml:space="preserve"> or night-time period. For wild dogs, only locations from hunting periods were included. We analysed these outcome variables using GLMMs with individual identity as a random effect, building a separate array of models for each time of </w:t>
      </w:r>
      <w:proofErr w:type="gramStart"/>
      <w:r>
        <w:t>day,</w:t>
      </w:r>
      <w:proofErr w:type="gramEnd"/>
      <w:r>
        <w:t xml:space="preserve"> and for all times of day together. Candidate explanatory variables were the same as for the analyses of wild dog activity (i.e., temperature, rainfall, moonlight, and, for wild dogs, denning), but also included a variable describing rainfall phase. Reflecting the unpredictable rainfall at our study site, and following </w:t>
      </w:r>
      <w:r w:rsidRPr="00371AAD">
        <w:t xml:space="preserve">Ford </w:t>
      </w:r>
      <w:r w:rsidRPr="00371AAD">
        <w:rPr>
          <w:i/>
          <w:iCs/>
        </w:rPr>
        <w:t>et al.</w:t>
      </w:r>
      <w:r>
        <w:t xml:space="preserve"> </w:t>
      </w:r>
      <w:r>
        <w:fldChar w:fldCharType="begin"/>
      </w:r>
      <w:r>
        <w:instrText xml:space="preserve"> ADDIN EN.CITE &lt;EndNote&gt;&lt;Cite ExcludeAuth="1"&gt;&lt;Author&gt;Ford&lt;/Author&gt;&lt;Year&gt;2014&lt;/Year&gt;&lt;RecNum&gt;2810&lt;/RecNum&gt;&lt;DisplayText&gt;(2014)&lt;/DisplayText&gt;&lt;record&gt;&lt;rec-number&gt;2810&lt;/rec-number&gt;&lt;foreign-keys&gt;&lt;key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(2014)</w:t>
      </w:r>
      <w:r>
        <w:fldChar w:fldCharType="end"/>
      </w:r>
      <w:r w:rsidRPr="00371AAD">
        <w:t xml:space="preserve">, we considered days to fall within “wet phases” if &gt;50mm of rain had fallen in the previous four weeks, </w:t>
      </w:r>
      <w:r>
        <w:t>and classed</w:t>
      </w:r>
      <w:r w:rsidRPr="00371AAD">
        <w:t xml:space="preserve"> all other days as </w:t>
      </w:r>
      <w:r>
        <w:t xml:space="preserve">falling in </w:t>
      </w:r>
      <w:r w:rsidRPr="00371AAD">
        <w:t xml:space="preserve">“dry phases”. </w:t>
      </w:r>
      <w:r>
        <w:t>In constructing the array of models for multi-model inference, this rainfall phase variable was never included in the same model as daily rainfall, because the two were correlated.</w:t>
      </w:r>
    </w:p>
    <w:p w14:paraId="5F64E002" w14:textId="77777777" w:rsidR="00EC0DAE" w:rsidRDefault="00EC0DAE" w:rsidP="007C2A70">
      <w:r>
        <w:t xml:space="preserve">In the chase-speed scenario (Scenario 4), we predicted that chase distances of impala would be shorter on hotter days, while chase distances of </w:t>
      </w:r>
      <w:proofErr w:type="spellStart"/>
      <w:r>
        <w:t>dikdiks</w:t>
      </w:r>
      <w:proofErr w:type="spellEnd"/>
      <w:r>
        <w:t xml:space="preserve"> would be longer, leading to greater predation on impala on hotter days (Table 1). We could not measure chase distance as our GPS-collar locations were recorded too infrequently, so our evaluation of this scenario relied on testing the hypothesis that wild dogs killed impala more frequently on hot days. This outcome was also predicted under the nocturnal prey-switching and shade-seeking scenarios (Scenarios 2 and 3). We tested this hypothesis by using a GLM with binomial error distribution to analyse whether or not wild dog scats contained impala remains. In this model, candidate explanatory variables were temperature during the previous seven days (to account for delays between a scat being deposited and collected), and land use type </w:t>
      </w:r>
      <w:r>
        <w:fldChar w:fldCharType="begin"/>
      </w:r>
      <w:r>
        <w:instrText xml:space="preserve"> ADDIN EN.CITE &lt;EndNote&gt;&lt;Cite&gt;&lt;Author&gt;Woodroffe&lt;/Author&gt;&lt;Year&gt;2007&lt;/Year&gt;&lt;RecNum&gt;1498&lt;/RecNum&gt;&lt;Prefix&gt;as a previous study showed that impala were consumed far less frequently on community land`, relative to private land`, &lt;/Prefix&gt;&lt;DisplayText&gt;(as a previous study showed that impala were consumed far less frequently on community land, relative to private land,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(as a previous study showed that impala were consumed less frequently on community land, relative to private land, Woodroffe</w:t>
      </w:r>
      <w:r w:rsidRPr="003A5CF2">
        <w:rPr>
          <w:i/>
          <w:noProof/>
        </w:rPr>
        <w:t xml:space="preserve"> et al.</w:t>
      </w:r>
      <w:r>
        <w:rPr>
          <w:noProof/>
        </w:rPr>
        <w:t xml:space="preserve"> 2007)</w:t>
      </w:r>
      <w:r>
        <w:fldChar w:fldCharType="end"/>
      </w:r>
      <w:r>
        <w:t xml:space="preserve">. Pack or individual </w:t>
      </w:r>
      <w:proofErr w:type="gramStart"/>
      <w:r>
        <w:t>identity were</w:t>
      </w:r>
      <w:proofErr w:type="gramEnd"/>
      <w:r>
        <w:t xml:space="preserve"> often unknown for wild dog scats, so these models did not include random effects.</w:t>
      </w:r>
    </w:p>
    <w:p w14:paraId="3BF29507" w14:textId="77777777" w:rsidR="00EC0DAE" w:rsidRDefault="00EC0DAE" w:rsidP="007C2A70"/>
    <w:p w14:paraId="2A4A6DE8" w14:textId="77777777" w:rsidR="00414DD0" w:rsidRDefault="00414DD0" w:rsidP="007C2A70"/>
    <w:p w14:paraId="242574DA" w14:textId="77777777" w:rsidR="00414DD0" w:rsidRDefault="00414DD0" w:rsidP="007C2A70"/>
    <w:p w14:paraId="07C648E8" w14:textId="77777777" w:rsidR="00414DD0" w:rsidRDefault="00414DD0" w:rsidP="007C2A70"/>
    <w:p w14:paraId="644C0163" w14:textId="135B5264" w:rsidR="00EC0DAE" w:rsidRPr="009E6B29" w:rsidRDefault="00EC0DAE" w:rsidP="007C2A70">
      <w:pPr>
        <w:pStyle w:val="Heading1"/>
      </w:pPr>
      <w:r w:rsidRPr="009E6B29">
        <w:lastRenderedPageBreak/>
        <w:t>Results</w:t>
      </w:r>
    </w:p>
    <w:p w14:paraId="52DE169E" w14:textId="7B22B25C" w:rsidR="00EC0DAE" w:rsidRPr="00353270" w:rsidRDefault="00EC0DAE" w:rsidP="007C2A70">
      <w:pPr>
        <w:pStyle w:val="Heading2"/>
      </w:pPr>
      <w:r w:rsidRPr="00353270">
        <w:t>Daily movement patterns</w:t>
      </w:r>
    </w:p>
    <w:p w14:paraId="2D169B91" w14:textId="49C0E2A6" w:rsidR="00EC0DAE" w:rsidRPr="007C2A70" w:rsidRDefault="00EC0DAE" w:rsidP="007C2A70">
      <w:r>
        <w:rPr>
          <w:rFonts w:ascii="Cambria" w:hAnsi="Cambria"/>
        </w:rPr>
        <w:tab/>
      </w:r>
      <w:r w:rsidRPr="007C2A70">
        <w:t xml:space="preserve">African wild dogs showed a strongly crepuscular activity pattern, </w:t>
      </w:r>
      <w:r w:rsidR="001F2605">
        <w:t>with the majority of both hunts and daily activity occurring in the morning and evening time periods (Figure 1, Figure 2</w:t>
      </w:r>
      <w:r w:rsidRPr="007C2A70">
        <w:t xml:space="preserve">). </w:t>
      </w:r>
      <w:r w:rsidR="00DE7DBF">
        <w:t>1</w:t>
      </w:r>
      <w:r w:rsidR="001F2605">
        <w:t>6</w:t>
      </w:r>
      <w:r w:rsidRPr="007C2A70">
        <w:t>% percent of wild dog hunting periods</w:t>
      </w:r>
      <w:r w:rsidR="001F2605">
        <w:t>, and of daily activity,</w:t>
      </w:r>
      <w:r w:rsidRPr="007C2A70">
        <w:t xml:space="preserve"> occurred at night</w:t>
      </w:r>
      <w:r w:rsidR="001F2605">
        <w:t xml:space="preserve"> (Figure 1</w:t>
      </w:r>
      <w:r w:rsidRPr="007C2A70">
        <w:t>).</w:t>
      </w:r>
    </w:p>
    <w:p w14:paraId="575AE04B" w14:textId="77777777" w:rsidR="00EC0DAE" w:rsidRDefault="00EC0DAE" w:rsidP="007C2A70"/>
    <w:p w14:paraId="545B762F" w14:textId="50A29E9F" w:rsidR="00EC0DAE" w:rsidRPr="009E6B29" w:rsidRDefault="00EC0DAE" w:rsidP="007C2A70">
      <w:pPr>
        <w:pStyle w:val="Heading2"/>
      </w:pPr>
      <w:r w:rsidRPr="009E6B29">
        <w:t xml:space="preserve">Effects of ambient temperature on </w:t>
      </w:r>
      <w:r>
        <w:t>wild dog hunting patterns</w:t>
      </w:r>
    </w:p>
    <w:p w14:paraId="53D1DA37" w14:textId="77777777" w:rsidR="00EC0DAE" w:rsidRPr="007C2A70" w:rsidRDefault="00EC0DAE" w:rsidP="007C2A70">
      <w:r>
        <w:rPr>
          <w:rFonts w:ascii="Cambria" w:hAnsi="Cambria"/>
        </w:rPr>
        <w:tab/>
      </w:r>
      <w:r w:rsidRPr="007C2A70">
        <w:t xml:space="preserve">Consistent with the reduced foraging time scenario (Scenario 1), at high ambient temperatures wild dogs’ daytime hunting periods were of shorter duration in both the morning and evening time periods (Table 2). These shorter hunting periods reflected earlier start and stop times in the morning (Table S2) and later start times in the evening (Table S3). As well as being shorter, both morning and evening hunts entailed less intense activity on hotter days (Table S2, Table S2). Evening hunts were less likely to occur at all on days with higher ambient temperatures (Table S3), though there was no such effect on morning hunts (Table S2). Rainfall may have mitigated the effects of high ambient temperatures, with </w:t>
      </w:r>
      <w:proofErr w:type="spellStart"/>
      <w:r w:rsidRPr="007C2A70">
        <w:t>rainfall</w:t>
      </w:r>
      <w:proofErr w:type="gramStart"/>
      <w:r w:rsidRPr="007C2A70">
        <w:t>:temperature</w:t>
      </w:r>
      <w:proofErr w:type="spellEnd"/>
      <w:proofErr w:type="gramEnd"/>
      <w:r w:rsidRPr="007C2A70">
        <w:t xml:space="preserve"> interactions included in some of the top models for hunt duration and intensity (Table S2, Table S3). Packs were consistently more active during daytime when they were denning (Table S2, Table S3).</w:t>
      </w:r>
    </w:p>
    <w:p w14:paraId="34AD5476" w14:textId="77777777" w:rsidR="00EC0DAE" w:rsidRPr="007C2A70" w:rsidRDefault="00EC0DAE" w:rsidP="007C2A70">
      <w:r w:rsidRPr="007C2A70">
        <w:tab/>
        <w:t>Likewise, as predicted under the nocturnal prey-switching scenario (Scenario 2), wild dogs were more likely to hunt at night following daytime periods with high ambient temperatures (Table 2). There was also some evidence that temperature affected the duration and intensity of night-time hunts (Table S3). Nocturnal activity was strongly linked to moonlight (Table 2, Table S4), with corresponding reductions in daytime activity on dates with high moonlight indices (Table 2, Table S2, Table S3).</w:t>
      </w:r>
    </w:p>
    <w:p w14:paraId="788DFC98" w14:textId="77777777" w:rsidR="00EC0DAE" w:rsidRDefault="00EC0DAE" w:rsidP="007C2A70"/>
    <w:p w14:paraId="7A20493A" w14:textId="6103C8A7" w:rsidR="00EC0DAE" w:rsidRPr="00421FA1" w:rsidRDefault="00EC0DAE" w:rsidP="007C2A70">
      <w:pPr>
        <w:pStyle w:val="Heading2"/>
      </w:pPr>
      <w:r w:rsidRPr="00421FA1">
        <w:t>Habitat selection</w:t>
      </w:r>
    </w:p>
    <w:p w14:paraId="43A63992" w14:textId="56F5EB39" w:rsidR="00EC0DAE" w:rsidRPr="007C2A70" w:rsidRDefault="00EC0DAE" w:rsidP="007C2A70">
      <w:r>
        <w:rPr>
          <w:rFonts w:ascii="Cambria" w:hAnsi="Cambria"/>
        </w:rPr>
        <w:tab/>
      </w:r>
      <w:r w:rsidRPr="007C2A70">
        <w:t xml:space="preserve">The three species showed clear differences in their use of woody cover, with impala using the most open areas and wild dogs the least (Figure </w:t>
      </w:r>
      <w:r w:rsidR="009726C1">
        <w:t>3</w:t>
      </w:r>
      <w:r w:rsidRPr="007C2A70">
        <w:t xml:space="preserve">). Impala were found in the lowest levels of woody cover during the morning and night-time periods, in comparison to wild dogs which used the highest levels of woody cover during the night (Figure </w:t>
      </w:r>
      <w:r w:rsidR="009726C1">
        <w:t>3</w:t>
      </w:r>
      <w:r w:rsidRPr="007C2A70">
        <w:t xml:space="preserve">). The use of woody cover by </w:t>
      </w:r>
      <w:proofErr w:type="spellStart"/>
      <w:r w:rsidRPr="007C2A70">
        <w:t>dikdiks</w:t>
      </w:r>
      <w:proofErr w:type="spellEnd"/>
      <w:r w:rsidRPr="007C2A70">
        <w:t xml:space="preserve"> was relatively consistent throughout the day (Figure </w:t>
      </w:r>
      <w:r w:rsidR="009726C1">
        <w:t>3</w:t>
      </w:r>
      <w:r w:rsidRPr="007C2A70">
        <w:t>).</w:t>
      </w:r>
    </w:p>
    <w:p w14:paraId="5AFB677C" w14:textId="13A872B2" w:rsidR="00EC0DAE" w:rsidRPr="007C2A70" w:rsidRDefault="00EC0DAE" w:rsidP="007C2A70">
      <w:r w:rsidRPr="007C2A70">
        <w:lastRenderedPageBreak/>
        <w:tab/>
        <w:t xml:space="preserve">As predicted under the shade-seeking scenario (Scenario 3), impala selected land with denser woody cover on hotter days, with positive effects of ambient temperature included in the top model sets for morning, midday, and evening (Table 3). In contrast, there was only weak and inconsistent evidence for </w:t>
      </w:r>
      <w:proofErr w:type="spellStart"/>
      <w:r w:rsidR="001F2605">
        <w:t>dikdik</w:t>
      </w:r>
      <w:r w:rsidRPr="007C2A70">
        <w:t>s</w:t>
      </w:r>
      <w:proofErr w:type="spellEnd"/>
      <w:r w:rsidRPr="007C2A70">
        <w:t xml:space="preserve"> selecting woody cover based on ambient temperature, and no evidence of such selection by hunting wild dog packs (Table 3).</w:t>
      </w:r>
    </w:p>
    <w:p w14:paraId="79BDEAE4" w14:textId="3913DCA4" w:rsidR="00EC0DAE" w:rsidRPr="007C2A70" w:rsidRDefault="00EC0DAE" w:rsidP="007C2A70">
      <w:r w:rsidRPr="007C2A70">
        <w:tab/>
        <w:t xml:space="preserve">The three species also varied in their use of land in and near glades. On average, we recorded </w:t>
      </w:r>
      <w:proofErr w:type="spellStart"/>
      <w:r w:rsidRPr="007C2A70">
        <w:t>dikdik</w:t>
      </w:r>
      <w:proofErr w:type="spellEnd"/>
      <w:r w:rsidRPr="007C2A70">
        <w:t xml:space="preserve"> closest to glades, and wild dogs furthest, irrespective of time period. Consistent with the nocturnal prey-switching scenario (Scenario 2), impala were more likely to be located in glades at night than at other times</w:t>
      </w:r>
      <w:r w:rsidR="009726C1">
        <w:t xml:space="preserve"> (Figure </w:t>
      </w:r>
      <w:r w:rsidR="00C840A2">
        <w:t>3C</w:t>
      </w:r>
      <w:r w:rsidR="009726C1">
        <w:t>)</w:t>
      </w:r>
      <w:r w:rsidRPr="007C2A70">
        <w:t xml:space="preserve">, although there was no such pattern for </w:t>
      </w:r>
      <w:proofErr w:type="spellStart"/>
      <w:r w:rsidR="001F2605">
        <w:t>dikdik</w:t>
      </w:r>
      <w:r w:rsidRPr="007C2A70">
        <w:t>s</w:t>
      </w:r>
      <w:proofErr w:type="spellEnd"/>
      <w:r w:rsidRPr="007C2A70">
        <w:t xml:space="preserve"> (Table 4). In contrast with predictions under Scenario 2, wild dogs were not located closer to glades at night than at other times of day, and were no more likely to be found close to glades at night when daytime temperatures had been high (Table 4). Impala were less likely to be located in glades on moonlit nights, and following days with high temperatures, whereas </w:t>
      </w:r>
      <w:proofErr w:type="spellStart"/>
      <w:r w:rsidR="001F2605">
        <w:t>dikdik</w:t>
      </w:r>
      <w:r w:rsidRPr="007C2A70">
        <w:t>s</w:t>
      </w:r>
      <w:proofErr w:type="spellEnd"/>
      <w:r w:rsidRPr="007C2A70">
        <w:t xml:space="preserve"> appeared more likely to use glades on moonlit nights (Table 4). Pack size was the most consistent predictor of wild dog proximity to glades (Table 4).</w:t>
      </w:r>
    </w:p>
    <w:p w14:paraId="05E92DC9" w14:textId="77777777" w:rsidR="00EC0DAE" w:rsidRDefault="00EC0DAE" w:rsidP="007C2A70"/>
    <w:p w14:paraId="5D8E1C5C" w14:textId="1CB11C1B" w:rsidR="00EC0DAE" w:rsidRPr="009B6B69" w:rsidRDefault="00EC0DAE" w:rsidP="007C2A70">
      <w:pPr>
        <w:pStyle w:val="Heading2"/>
      </w:pPr>
      <w:r w:rsidRPr="009B6B69">
        <w:t>Prey selection</w:t>
      </w:r>
    </w:p>
    <w:p w14:paraId="2FE2D2EF" w14:textId="0DEE99A8" w:rsidR="00EC0DAE" w:rsidRDefault="00EC0DAE" w:rsidP="007C2A70">
      <w:r>
        <w:tab/>
        <w:t xml:space="preserve">Among 795 wild dog scats, 71 (9%) contained impala remains and 609 (77%) contained </w:t>
      </w:r>
      <w:proofErr w:type="spellStart"/>
      <w:r w:rsidR="001F2605">
        <w:t>dikdik</w:t>
      </w:r>
      <w:proofErr w:type="spellEnd"/>
      <w:r>
        <w:t xml:space="preserve"> remains. As predicted under the reduced foraging time scenario (Scenario 1), (but not the other three scenarios), wild dog scats were less likely to contain impala remains when temperatures had been higher during the previous seven days (Table 5).</w:t>
      </w:r>
    </w:p>
    <w:p w14:paraId="2BC2E8AD" w14:textId="77777777" w:rsidR="00EC0DAE" w:rsidRDefault="00EC0DAE" w:rsidP="007C2A70"/>
    <w:p w14:paraId="6F65041F" w14:textId="6A688E96" w:rsidR="00EC0DAE" w:rsidRPr="0014566C" w:rsidRDefault="00EC0DAE" w:rsidP="007C2A70">
      <w:pPr>
        <w:pStyle w:val="Heading1"/>
      </w:pPr>
      <w:r w:rsidRPr="0014566C">
        <w:t>Discussion</w:t>
      </w:r>
    </w:p>
    <w:p w14:paraId="115BF9D9" w14:textId="70121676" w:rsidR="00EC0DAE" w:rsidRDefault="00EC0DAE" w:rsidP="007C2A70">
      <w:r>
        <w:tab/>
        <w:t xml:space="preserve">Our analyses revealed clear associations between ambient temperature and the behaviour of both predator and prey species, which appeared to influence predation risk. Our findings were most consistent with the reduced foraging time scenario (Scenario 1), under which we predicted that, on hot days, wild dogs would spend less of the daylight period hunting, and would therefore prefer abundant small prey over larger </w:t>
      </w:r>
      <w:proofErr w:type="gramStart"/>
      <w:r>
        <w:t>prey which take</w:t>
      </w:r>
      <w:proofErr w:type="gramEnd"/>
      <w:r>
        <w:t xml:space="preserve"> longer to locate. Consistent with these predictions, we found that wild dogs’ morning hunts ended earlier (Table S2), and evening hunts started later (Table S3) so that, overall, less time was spent hunting during daytime hours. In a previous comparison we concluded that, on private ranches like </w:t>
      </w:r>
      <w:proofErr w:type="spellStart"/>
      <w:r>
        <w:t>Mpala</w:t>
      </w:r>
      <w:proofErr w:type="spellEnd"/>
      <w:r>
        <w:t xml:space="preserve">, hunting </w:t>
      </w:r>
      <w:proofErr w:type="spellStart"/>
      <w:r w:rsidR="001F2605">
        <w:t>dikdik</w:t>
      </w:r>
      <w:r>
        <w:t>s</w:t>
      </w:r>
      <w:proofErr w:type="spellEnd"/>
      <w:r>
        <w:t xml:space="preserve"> and impala would have similar profitability, because the </w:t>
      </w:r>
      <w:r>
        <w:lastRenderedPageBreak/>
        <w:t xml:space="preserve">greater energy intake achievable by hunting impala (the larger prey species) was offset by the shorter travel distances associated with hunting </w:t>
      </w:r>
      <w:proofErr w:type="spellStart"/>
      <w:r w:rsidR="001F2605">
        <w:t>dikdik</w:t>
      </w:r>
      <w:r>
        <w:t>s</w:t>
      </w:r>
      <w:proofErr w:type="spellEnd"/>
      <w:r>
        <w:t xml:space="preserve"> </w:t>
      </w:r>
      <w:r>
        <w:fldChar w:fldCharType="begin"/>
      </w:r>
      <w:r>
        <w:instrText xml:space="preserve"> ADDIN EN.CITE &lt;EndNote&gt;&lt;Cite&gt;&lt;Author&gt;Woodroffe&lt;/Author&gt;&lt;Year&gt;2007&lt;/Year&gt;&lt;RecNum&gt;1498&lt;/RecNum&gt;&lt;Prefix&gt;the more abundant prey species`, &lt;/Prefix&gt;&lt;DisplayText&gt;(the more abundant prey species, 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(the more abundant prey species, Woodroffe</w:t>
      </w:r>
      <w:r w:rsidRPr="007E6181">
        <w:rPr>
          <w:i/>
          <w:noProof/>
        </w:rPr>
        <w:t xml:space="preserve"> et al.</w:t>
      </w:r>
      <w:r>
        <w:rPr>
          <w:noProof/>
        </w:rPr>
        <w:t xml:space="preserve"> 2007)</w:t>
      </w:r>
      <w:r>
        <w:fldChar w:fldCharType="end"/>
      </w:r>
      <w:r>
        <w:t xml:space="preserve">. However, optimal foraging theory predicts that a predator with limited time should select a more abundant but lower-value prey (such as </w:t>
      </w:r>
      <w:proofErr w:type="spellStart"/>
      <w:r w:rsidR="001F2605">
        <w:t>dikdik</w:t>
      </w:r>
      <w:r>
        <w:t>s</w:t>
      </w:r>
      <w:proofErr w:type="spellEnd"/>
      <w:r>
        <w:t xml:space="preserve">) rather than waiting to locate a rarer but higher value prey </w:t>
      </w:r>
      <w:r>
        <w:fldChar w:fldCharType="begin"/>
      </w:r>
      <w:r>
        <w:instrText xml:space="preserve"> ADDIN EN.CITE &lt;EndNote&gt;&lt;Cite&gt;&lt;Author&gt;Lucas&lt;/Author&gt;&lt;Year&gt;1983&lt;/Year&gt;&lt;RecNum&gt;3013&lt;/RecNum&gt;&lt;Prefix&gt;such as impala`, &lt;/Prefix&gt;&lt;DisplayText&gt;(such as impala, 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fldChar w:fldCharType="separate"/>
      </w:r>
      <w:r>
        <w:rPr>
          <w:noProof/>
        </w:rPr>
        <w:t>(such as impala, Lucas 1983)</w:t>
      </w:r>
      <w:r>
        <w:fldChar w:fldCharType="end"/>
      </w:r>
      <w:r>
        <w:t xml:space="preserve">. High ambient temperatures would therefore be expected to favour wild dogs eating </w:t>
      </w:r>
      <w:proofErr w:type="spellStart"/>
      <w:r w:rsidR="001F2605">
        <w:t>dikdik</w:t>
      </w:r>
      <w:r>
        <w:t>s</w:t>
      </w:r>
      <w:proofErr w:type="spellEnd"/>
      <w:r>
        <w:t xml:space="preserve"> more than impala, and our observations were consistent with this prediction (Table 4).</w:t>
      </w:r>
    </w:p>
    <w:p w14:paraId="108CB28E" w14:textId="77777777" w:rsidR="00EC0DAE" w:rsidRDefault="00EC0DAE" w:rsidP="007C2A70">
      <w:r>
        <w:tab/>
        <w:t xml:space="preserve">Under the nocturnal prey-switching scenario (Scenario 2), we predicted that, when ambient temperatures were high, wild dogs would hunt at night, targeting impala which are predictably located in glades. Although wild dogs hunted more often at night in hot weather (Table 2), and impala were usually located in glades at night (Table 4), there was no evidence that wild dogs targeted impala at night. Wild dogs were no closer to glades at night than at other times of day, and were no closer to glades on nights when daytime temperatures had been high (Table 4). Interestingly, impala were less frequently located in glades on moonlit nights, when wild dogs were more active (Table 4). Moonlight is associated with reduced hunting success in lions </w:t>
      </w:r>
      <w:r>
        <w:fldChar w:fldCharType="begin"/>
      </w:r>
      <w:r>
        <w:instrText xml:space="preserve"> ADDIN EN.CITE &lt;EndNote&gt;&lt;Cite&gt;&lt;Author&gt;Funston&lt;/Author&gt;&lt;Year&gt;2001&lt;/Year&gt;&lt;RecNum&gt;3102&lt;/RecNum&gt;&lt;DisplayText&gt;(Funston, Mills &amp;amp; Biggs 2001)&lt;/DisplayText&gt;&lt;record&gt;&lt;rec-number&gt;3102&lt;/rec-number&gt;&lt;foreign-keys&gt;&lt;key app="EN" db-id="ezxv9apxvt9we8e9re8x05wu9xwzvtzf9zx9" timestamp="1563105963"&gt;3102&lt;/key&gt;&lt;/foreign-keys&gt;&lt;ref-type name="Journal Article"&gt;17&lt;/ref-type&gt;&lt;contributors&gt;&lt;authors&gt;&lt;author&gt;Funston, P. J.&lt;/author&gt;&lt;author&gt;Mills, M. G. L.&lt;/author&gt;&lt;author&gt;Biggs, H. C.&lt;/author&gt;&lt;/authors&gt;&lt;/contributors&gt;&lt;auth-address&gt;Univ Pretoria, Dept Zool &amp;amp; Entomol, ZA-0002 Pretoria, South Africa. S African Natl Pk, Kruger Natl Pk, ZA-1350 Skukuza, South Africa. Endangered Wildlife Trust, ZA-2122 Parkview, South Africa.&amp;#xD;Funston, PJ (reprint author), Kalahari Gemsbok Natl Pk, Private Bag X5890, ZA-8800 Upington, South Africa.&amp;#xD;gusm@parks-sa.co.za&lt;/auth-address&gt;&lt;titles&gt;&lt;title&gt;Factors affecting the hunting success of male and female lions in the Kruger National Park&lt;/title&gt;&lt;secondary-title&gt;Journal of Zoology&lt;/secondary-title&gt;&lt;alt-title&gt;J. Zool.&lt;/alt-title&gt;&lt;/titles&gt;&lt;periodical&gt;&lt;full-title&gt;Journal of Zoology&lt;/full-title&gt;&lt;/periodical&gt;&lt;pages&gt;419-431&lt;/pages&gt;&lt;volume&gt;253&lt;/volume&gt;&lt;keywords&gt;&lt;keyword&gt;female&lt;/keyword&gt;&lt;keyword&gt;hunting&lt;/keyword&gt;&lt;keyword&gt;lions&lt;/keyword&gt;&lt;keyword&gt;male&lt;/keyword&gt;&lt;keyword&gt;success&lt;/keyword&gt;&lt;keyword&gt;behavior&lt;/keyword&gt;&lt;keyword&gt;Zoology&lt;/keyword&gt;&lt;/keywords&gt;&lt;dates&gt;&lt;year&gt;2001&lt;/year&gt;&lt;pub-dates&gt;&lt;date&gt;Apr&lt;/date&gt;&lt;/pub-dates&gt;&lt;/dates&gt;&lt;isbn&gt;0952-8369&lt;/isbn&gt;&lt;accession-num&gt;WOS:000168615500001&lt;/accession-num&gt;&lt;work-type&gt;Article&lt;/work-type&gt;&lt;urls&gt;&lt;related-urls&gt;&lt;url&gt;&amp;lt;Go to ISI&amp;gt;://WOS:000168615500001&lt;/url&gt;&lt;/related-urls&gt;&lt;/urls&gt;&lt;electronic-resource-num&gt;10.1017/s0952836901000395&lt;/electronic-resource-num&gt;&lt;language&gt;English&lt;/language&gt;&lt;/record&gt;&lt;/Cite&gt;&lt;/EndNote&gt;</w:instrText>
      </w:r>
      <w:r>
        <w:fldChar w:fldCharType="separate"/>
      </w:r>
      <w:r>
        <w:rPr>
          <w:noProof/>
        </w:rPr>
        <w:t>(Funston, Mills &amp; Biggs 2001)</w:t>
      </w:r>
      <w:r>
        <w:fldChar w:fldCharType="end"/>
      </w:r>
      <w:r>
        <w:t>, so it is possible that impala relax their antipredator behaviour and abandon glades on moonlit nights. Alternatively, impala may change their antipredator behaviour in response to wild dog hunting on moonlit nights. In contrast with the predictions of the nocturnal prey-switching scenario (Scenario 2), impala remains were less likely to be found in wild dog scats following periods of high ambient temperature (Table 4). Hence, Scenario 2 did not generate the predicted consequences for either predator behaviour or predation risk.</w:t>
      </w:r>
    </w:p>
    <w:p w14:paraId="00AAB853" w14:textId="1D517672" w:rsidR="00EC0DAE" w:rsidRDefault="00EC0DAE" w:rsidP="007C2A70">
      <w:r>
        <w:tab/>
        <w:t xml:space="preserve">Under the shade-seeking scenario (Scenario 3), we predicted that all three species would increase their daytime use of woody cover at high ambient temperatures. However, we found that only impala did so (Table 3). Of the three species, impala used the most open habitat (Figure </w:t>
      </w:r>
      <w:r w:rsidR="009726C1">
        <w:t xml:space="preserve">3, Figure </w:t>
      </w:r>
      <w:r w:rsidR="00C840A2">
        <w:t>3C</w:t>
      </w:r>
      <w:r>
        <w:t xml:space="preserve">), which may have resulted in a greater need to seek shade at high temperatures. Physiological studies suggest that </w:t>
      </w:r>
      <w:proofErr w:type="spellStart"/>
      <w:r w:rsidR="001F2605">
        <w:t>dikdik</w:t>
      </w:r>
      <w:r>
        <w:t>s</w:t>
      </w:r>
      <w:proofErr w:type="spellEnd"/>
      <w:r>
        <w:t xml:space="preserve"> are dependent upon shade to </w:t>
      </w:r>
      <w:proofErr w:type="spellStart"/>
      <w:r>
        <w:t>thermoregulate</w:t>
      </w:r>
      <w:proofErr w:type="spellEnd"/>
      <w:r>
        <w:t xml:space="preserve"> </w:t>
      </w:r>
      <w:r>
        <w:fldChar w:fldCharType="begin"/>
      </w:r>
      <w:r>
        <w:instrText xml:space="preserve"> ADDIN EN.CITE &lt;EndNote&gt;&lt;Cite&gt;&lt;Author&gt;Kamau&lt;/Author&gt;&lt;Year&gt;1985&lt;/Year&gt;&lt;RecNum&gt;3103&lt;/RecNum&gt;&lt;DisplayText&gt;(Kamau &amp;amp; Maloiy 1985)&lt;/DisplayText&gt;&lt;record&gt;&lt;rec-number&gt;3103&lt;/rec-number&gt;&lt;foreign-keys&gt;&lt;key app="EN" db-id="ezxv9apxvt9we8e9re8x05wu9xwzvtzf9zx9" timestamp="1563125018"&gt;3103&lt;/key&gt;&lt;/foreign-keys&gt;&lt;ref-type name="Journal Article"&gt;17&lt;/ref-type&gt;&lt;contributors&gt;&lt;authors&gt;&lt;author&gt;Kamau, J.M.Z.&lt;/author&gt;&lt;author&gt;Maloiy, G.M.O.&lt;/author&gt;&lt;/authors&gt;&lt;/contributors&gt;&lt;auth-address&gt;KAMAU, JMZ (reprint author), UNIV NAIROBI,DEPT ANIM PHYSIOL,COMPARAT ANIM PHYSIOL RES UNIT,NAIROBI,KENYA.&lt;/auth-address&gt;&lt;titles&gt;&lt;title&gt;&lt;style face="normal" font="default" size="100%"&gt;Thermoregulation and heat balance in the dikdik antelope (&lt;/style&gt;&lt;style face="italic" font="default" size="100%"&gt;Rhynchotragus kirki&lt;/style&gt;&lt;style face="normal" font="default" size="100%"&gt;) - a field and laboratory study&lt;/style&gt;&lt;/title&gt;&lt;secondary-title&gt;Comparative Biochemistry and Physiology a-Physiology&lt;/secondary-title&gt;&lt;alt-title&gt;Comp. Biochem. Physiol. A-Physiol.&lt;/alt-title&gt;&lt;/titles&gt;&lt;periodical&gt;&lt;full-title&gt;Comparative Biochemistry and Physiology a-Physiology&lt;/full-title&gt;&lt;abbr-1&gt;Comp. Biochem. Physiol. A-Physiol.&lt;/abbr-1&gt;&lt;/periodical&gt;&lt;alt-periodical&gt;&lt;full-title&gt;Comparative Biochemistry and Physiology a-Physiology&lt;/full-title&gt;&lt;abbr-1&gt;Comp. Biochem. Physiol. A-Physiol.&lt;/abbr-1&gt;&lt;/alt-periodical&gt;&lt;pages&gt;335-340&lt;/pages&gt;&lt;volume&gt;81&lt;/volume&gt;&lt;number&gt;2&lt;/number&gt;&lt;keywords&gt;&lt;keyword&gt;Biochemistry &amp;amp; Molecular Biology&lt;/keyword&gt;&lt;keyword&gt;Physiology&lt;/keyword&gt;&lt;keyword&gt;Zoology&lt;/keyword&gt;&lt;/keywords&gt;&lt;dates&gt;&lt;year&gt;1985&lt;/year&gt;&lt;/dates&gt;&lt;isbn&gt;0300-9629&lt;/isbn&gt;&lt;accession-num&gt;WOS:A1985AKA7000021&lt;/accession-num&gt;&lt;work-type&gt;Article&lt;/work-type&gt;&lt;urls&gt;&lt;related-urls&gt;&lt;url&gt;&amp;lt;Go to ISI&amp;gt;://WOS:A1985AKA7000021&lt;/url&gt;&lt;/related-urls&gt;&lt;/urls&gt;&lt;electronic-resource-num&gt;10.1016/0300-9629(85)90144-6&lt;/electronic-resource-num&gt;&lt;language&gt;English&lt;/language&gt;&lt;/record&gt;&lt;/Cite&gt;&lt;/EndNote&gt;</w:instrText>
      </w:r>
      <w:r>
        <w:fldChar w:fldCharType="separate"/>
      </w:r>
      <w:r>
        <w:rPr>
          <w:noProof/>
        </w:rPr>
        <w:t>(Kamau &amp; Maloiy 1985)</w:t>
      </w:r>
      <w:r>
        <w:fldChar w:fldCharType="end"/>
      </w:r>
      <w:r>
        <w:t xml:space="preserve"> but, being small-bodied, they may be able to use small patches of shade without moving into denser habitat. </w:t>
      </w:r>
      <w:r w:rsidR="009726C1">
        <w:t xml:space="preserve">There </w:t>
      </w:r>
      <w:r>
        <w:t xml:space="preserve">was no evidence that </w:t>
      </w:r>
      <w:r w:rsidR="009726C1">
        <w:t>wild dogs</w:t>
      </w:r>
      <w:r>
        <w:t xml:space="preserve"> hunted in d</w:t>
      </w:r>
      <w:r w:rsidR="009726C1">
        <w:t>enser cover on hot days (</w:t>
      </w:r>
      <w:proofErr w:type="gramStart"/>
      <w:r w:rsidR="009726C1">
        <w:t xml:space="preserve">Table </w:t>
      </w:r>
      <w:r>
        <w:t>)</w:t>
      </w:r>
      <w:proofErr w:type="gramEnd"/>
      <w:r>
        <w:t xml:space="preserve">, perhaps because hunting periods occurred before and after the hottest times of day (Figure </w:t>
      </w:r>
      <w:r w:rsidR="009726C1">
        <w:t>2</w:t>
      </w:r>
      <w:r>
        <w:t xml:space="preserve">). Impala’s tendency to move into denser cover at high temperatures would be expected to increase their risk of being killed, since wild </w:t>
      </w:r>
      <w:r>
        <w:lastRenderedPageBreak/>
        <w:t xml:space="preserve">dogs typically occupied denser cover (Figure </w:t>
      </w:r>
      <w:r w:rsidR="009726C1">
        <w:t>3</w:t>
      </w:r>
      <w:r>
        <w:t xml:space="preserve">), and we have shown previously that impala are more likely to be killed (by any predator species) in denser cover </w:t>
      </w:r>
      <w:r>
        <w:fldChar w:fldCharType="begin"/>
      </w:r>
      <w: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fldChar w:fldCharType="separate"/>
      </w:r>
      <w:r>
        <w:rPr>
          <w:noProof/>
        </w:rPr>
        <w:t>(Ford</w:t>
      </w:r>
      <w:r w:rsidRPr="007E6181">
        <w:rPr>
          <w:i/>
          <w:noProof/>
        </w:rPr>
        <w:t xml:space="preserve"> et al.</w:t>
      </w:r>
      <w:r>
        <w:rPr>
          <w:noProof/>
        </w:rPr>
        <w:t xml:space="preserve"> 2014)</w:t>
      </w:r>
      <w:r>
        <w:fldChar w:fldCharType="end"/>
      </w:r>
      <w:r>
        <w:t>. Nevertheless, we found that impala remains were less likely to be found in wild dog scats following periods of high ambient temperature (Table 4). Hence, although impala behaviour changed in line with the predictions of the shade-seeking scenario (Scenario 3), this change did not generate the predicted impact on predation risk.</w:t>
      </w:r>
    </w:p>
    <w:p w14:paraId="306DE740" w14:textId="6EDAB682" w:rsidR="00EC0DAE" w:rsidRDefault="00EC0DAE" w:rsidP="007C2A70">
      <w:r>
        <w:tab/>
        <w:t xml:space="preserve">Under the chase speed scenario (Scenario 4), we predicted that high ambient temperatures would reduce chase distances for impala and increase them for </w:t>
      </w:r>
      <w:proofErr w:type="spellStart"/>
      <w:r w:rsidR="001F2605">
        <w:t>dikdik</w:t>
      </w:r>
      <w:r>
        <w:t>s</w:t>
      </w:r>
      <w:proofErr w:type="spellEnd"/>
      <w:r>
        <w:t xml:space="preserve">, as larger-bodied animals would be slowed down by the heat to a greater extent than smaller-bodied animals </w:t>
      </w:r>
      <w:r>
        <w:fldChar w:fldCharType="begin"/>
      </w:r>
      <w: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fldChar w:fldCharType="separate"/>
      </w:r>
      <w:r>
        <w:rPr>
          <w:noProof/>
        </w:rPr>
        <w:t>(Creel</w:t>
      </w:r>
      <w:r w:rsidRPr="007E6181">
        <w:rPr>
          <w:i/>
          <w:noProof/>
        </w:rPr>
        <w:t xml:space="preserve"> et al.</w:t>
      </w:r>
      <w:r>
        <w:rPr>
          <w:noProof/>
        </w:rPr>
        <w:t xml:space="preserve"> 2016)</w:t>
      </w:r>
      <w:r>
        <w:fldChar w:fldCharType="end"/>
      </w:r>
      <w:r>
        <w:t xml:space="preserve">. We were not able to test these hypotheses directly because our monitoring methods did not allow us to measure chase distance or speed. However, under this scenario we also predicted that predation upon impala would increase, relative to predation on </w:t>
      </w:r>
      <w:proofErr w:type="spellStart"/>
      <w:r w:rsidR="001F2605">
        <w:t>dikdik</w:t>
      </w:r>
      <w:r>
        <w:t>s</w:t>
      </w:r>
      <w:proofErr w:type="spellEnd"/>
      <w:r>
        <w:t>, when ambient temperatures were high. Our observations showed the opposite pattern (Table 4); hence, a key prediction of the chase speed scenario was not upheld by our analyses.</w:t>
      </w:r>
    </w:p>
    <w:p w14:paraId="034D4458" w14:textId="77777777" w:rsidR="00EC0DAE" w:rsidRDefault="00EC0DAE" w:rsidP="007C2A70">
      <w:r>
        <w:tab/>
        <w:t xml:space="preserve">Demographic evidence provides further support for the reduced foraging time scenario (Scenario 1) over the other scenarios. Under Scenario 1, we would expect energy intake by wild dogs to be reduced at high ambient temperatures, due to constrained foraging time and a consequent acceptance of lower-energy prey. This prediction is consistent with our observations that this study population experiences higher mortality and lower reproductive success at high ambient temperatures </w:t>
      </w:r>
      <w:r>
        <w:fldChar w:fldCharType="begin"/>
      </w:r>
      <w:r>
        <w:instrText xml:space="preserve"> ADDIN EN.CITE &lt;EndNote&gt;&lt;Cite&gt;&lt;Author&gt;Rabaiotti&lt;/Author&gt;&lt;Year&gt;in review&lt;/Year&gt;&lt;RecNum&gt;2611&lt;/RecNum&gt;&lt;DisplayText&gt;(Woodroffe, Groom &amp;amp; McNutt 2017; Rabaiotti&lt;style face="italic"&gt; et al.&lt;/style&gt; in review)&lt;/DisplayText&gt;&lt;record&gt;&lt;rec-number&gt;2611&lt;/rec-number&gt;&lt;foreign-keys&gt;&lt;key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Cite&gt;&lt;Author&gt;Woodroffe&lt;/Author&gt;&lt;Year&gt;2017&lt;/Year&gt;&lt;RecNum&gt;2369&lt;/RecNum&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in review)</w:t>
      </w:r>
      <w:r>
        <w:fldChar w:fldCharType="end"/>
      </w:r>
      <w:r>
        <w:t>. In contrast, under the other three scenarios, wild dogs’ food intake (and potentially survival and reproductive success), would be expected to improve at high temperatures, because impala (a higher-value prey) would be more accessible due to their being predictably-located (Scenario 2, nocturnal prey-switching), in dense cover where they are vulnerable to predators (Scenario 3, shade-seeking), or more easily captured due to their tendency to overheat during high speed chases (Scenario 4, chase speed). Hence, while demographic patterns cannot confirm the reduced foraging time scenario (Scenario 1) as the most likely mechanism whereby temperature influences predator-prey interactions in this system, they do contribute to refuting Scenarios 2-4.</w:t>
      </w:r>
    </w:p>
    <w:p w14:paraId="46438486" w14:textId="4A17CDB6" w:rsidR="00EC0DAE" w:rsidRDefault="00EC0DAE" w:rsidP="007C2A70">
      <w:r>
        <w:tab/>
        <w:t xml:space="preserve">Our findings suggest two potential impacts of climate change through its effect on predation by wild dogs. First, we have shown previously that wild dogs suppressed </w:t>
      </w:r>
      <w:proofErr w:type="spellStart"/>
      <w:r w:rsidR="001F2605">
        <w:t>dikdik</w:t>
      </w:r>
      <w:proofErr w:type="spellEnd"/>
      <w:r>
        <w:t xml:space="preserve"> </w:t>
      </w:r>
      <w:r>
        <w:lastRenderedPageBreak/>
        <w:t xml:space="preserve">numbers, and </w:t>
      </w:r>
      <w:proofErr w:type="spellStart"/>
      <w:r w:rsidR="001F2605">
        <w:t>dikdik</w:t>
      </w:r>
      <w:proofErr w:type="spellEnd"/>
      <w:r>
        <w:t xml:space="preserve"> browsing influenced tree abundance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Although we found that wild dog predation on </w:t>
      </w:r>
      <w:proofErr w:type="spellStart"/>
      <w:r>
        <w:t>dikdiks</w:t>
      </w:r>
      <w:proofErr w:type="spellEnd"/>
      <w:r>
        <w:t xml:space="preserve"> did not trigger cascading effects on vegetation </w:t>
      </w:r>
      <w:r>
        <w:fldChar w:fldCharType="begin"/>
      </w:r>
      <w:r>
        <w:instrText xml:space="preserve"> ADDIN EN.CITE &lt;EndNote&gt;&lt;Cite&gt;&lt;Author&gt;Ford&lt;/Author&gt;&lt;Year&gt;2015&lt;/Year&gt;&lt;RecNum&gt;2238&lt;/RecNum&gt;&lt;DisplayText&gt;(Ford&lt;style face="italic"&gt; et al.&lt;/style&gt; 2015)&lt;/DisplayText&gt;&lt;record&gt;&lt;rec-number&gt;2238&lt;/rec-number&gt;&lt;foreign-keys&gt;&lt;key app="EN" db-id="ezxv9apxvt9we8e9re8x05wu9xwzvtzf9zx9" timestamp="1422449596"&gt;2238&lt;/key&gt;&lt;/foreign-keys&gt;&lt;ref-type name="Journal Article"&gt;17&lt;/ref-type&gt;&lt;contributors&gt;&lt;authors&gt;&lt;author&gt;Ford, A.T.&lt;/author&gt;&lt;author&gt;Goheen, J.R.&lt;/author&gt;&lt;author&gt;Augustine, D.J.&lt;/author&gt;&lt;author&gt;Kinnaird, M.F.&lt;/author&gt;&lt;author&gt;O’Brien, T.G.&lt;/author&gt;&lt;author&gt;Palmer, T.M.&lt;/author&gt;&lt;author&gt;Pringle, R.M.&lt;/author&gt;&lt;author&gt;Woodroffe, R.&lt;/author&gt;&lt;/authors&gt;&lt;/contributors&gt;&lt;titles&gt;&lt;title&gt;Recovery of African wild dogs suppresses prey but does not trigger a trophic cascade&lt;/title&gt;&lt;secondary-title&gt;Ecology&lt;/secondary-title&gt;&lt;/titles&gt;&lt;periodical&gt;&lt;full-title&gt;Ecology&lt;/full-title&gt;&lt;/periodical&gt;&lt;pages&gt;2705-2714&lt;/pages&gt;&lt;volume&gt;96&lt;/volume&gt;&lt;dates&gt;&lt;year&gt;2015&lt;/year&gt;&lt;/dates&gt;&lt;urls&gt;&lt;/urls&gt;&lt;/record&gt;&lt;/Cite&gt;&lt;/EndNote&gt;</w:instrText>
      </w:r>
      <w:r>
        <w:fldChar w:fldCharType="separate"/>
      </w:r>
      <w:r>
        <w:rPr>
          <w:noProof/>
        </w:rPr>
        <w:t>(Ford</w:t>
      </w:r>
      <w:r w:rsidRPr="007E6181">
        <w:rPr>
          <w:i/>
          <w:noProof/>
        </w:rPr>
        <w:t xml:space="preserve"> et al.</w:t>
      </w:r>
      <w:r>
        <w:rPr>
          <w:noProof/>
        </w:rPr>
        <w:t xml:space="preserve"> 2015)</w:t>
      </w:r>
      <w:r>
        <w:fldChar w:fldCharType="end"/>
      </w:r>
      <w:r>
        <w:t xml:space="preserve">, rising temperatures would be expected to intensify wild dog predation on </w:t>
      </w:r>
      <w:proofErr w:type="spellStart"/>
      <w:r w:rsidR="001F2605">
        <w:t>dikdik</w:t>
      </w:r>
      <w:r>
        <w:t>s</w:t>
      </w:r>
      <w:proofErr w:type="spellEnd"/>
      <w:r>
        <w:t>, which might generate wider impacts on community structure.</w:t>
      </w:r>
    </w:p>
    <w:p w14:paraId="273FF2BF" w14:textId="2517DA1A" w:rsidR="00EC0DAE" w:rsidRDefault="00EC0DAE" w:rsidP="007C2A70">
      <w:r>
        <w:tab/>
        <w:t xml:space="preserve">Second, our findings suggest that wild dog populations’ resilience in the face of climate change might be affected by the abundance of small, abundant prey. Our study site is unusual both in the density of </w:t>
      </w:r>
      <w:proofErr w:type="spellStart"/>
      <w:r w:rsidR="001F2605">
        <w:t>dikdik</w:t>
      </w:r>
      <w:proofErr w:type="spellEnd"/>
      <w:r>
        <w:t xml:space="preserve"> it supports </w:t>
      </w:r>
      <w:r>
        <w:fldChar w:fldCharType="begin" w:fldLock="1"/>
      </w:r>
      <w:r w:rsidR="00DE486A">
        <w:instrText>ADDIN CSL_CITATION { "citationItems" : [ { "id" : "ITEM-1", "itemData" : { "DOI" : "10.1111/j.1365-2028.2010.01207.x", "ISSN" : "01416707", "author" : [ { "dropping-particle" : "", "family" : "Augustine", "given" : "David J.", "non-dropping-particle" : "", "parse-names" : false, "suffix" : "" } ], "container-title" : "African Journal of Ecology", "id" : "ITEM-1", "issue" : "4", "issued" : { "date-parts" : [ [ "2010", "12", "1" ] ] }, "page" : "1009-1020", "title" : "Response of native ungulates to drought in semi-arid Kenyan rangeland", "type" : "article-journal", "volume" : "48" }, "uris" : [ "http://www.mendeley.com/documents/?uuid=56b310ae-811f-3fa9-bf89-6e668c45fdd1" ] }, { "id" : "ITEM-2", "itemData" : { "DOI" : "10.1890/14-2056.1", "ISBN" : "0012-9658", "ISSN" : "00129658", "abstract" : "Increasingly, the restoration of large carnivores is proposed as a means through which to restore community structure and ecosystem function via trophic cascades. After a decades-long absence, African wild dogs (Lycaon pictus) recolonized the Laikipia Plateau in central Kenya, which we hypothesized would trigger a trophic cascade via suppression of their primary prey (dik-dik; Madoqua guentheri) and the subsequent relaxation of browsing pressure on trees. We tested the trophic-cascade hypothesis using: (1) a 14-year time series of wild dog abundance; (2) surveys of dik-dik population densities conducted before and after wild dog recovery; and (3) two separate, replicated herbivore-exclusion experiments initiated before and after wild dog recovery. The dik-dik population declined by 33% following wild dog recovery, which is best explained by wild dog predation. Dik-dik browsing suppressed tree abundance, but the strength of suppression did not differ between pre- and post-wild dog recovery. Despite strong, top-down limitation between adjacent trophic levels (carnivore-herbivore and herbivore-plant), a trophic cascade did not occur, possibly because of a time lag in indirect effects, variation in rainfall, and foraging by herbivores other than dik-dik. Our ability to reject the trophic-cascade hypothesis required two important approaches: (1) temporally-replicated herbivore exclusions, separately established before and after wild dog recovery; (2) evaluating multiple drivers of variation in the abundance of dik-dik and trees. While the restoration of large carnivores is undoubtedly a conservation priority, our results suggest that indirect effects are mediated by ecological context, and that trophic cascades are not a foregone conclusion of such recoveries.", "author" : [ { "dropping-particle" : "", "family" : "Ford", "given" : "Adam T.", "non-dropping-particle" : "", "parse-names" : false, "suffix" : "" }, { "dropping-particle" : "", "family" : "Goheen", "given" : "Jacob R.", "non-dropping-particle" : "", "parse-names" : false, "suffix" : "" }, { "dropping-particle" : "", "family" : "Augustine", "given" : "David J.", "non-dropping-particle" : "", "parse-names" : false, "suffix" : "" }, { "dropping-particle" : "", "family" : "Kinnaird", "given" : "Margaret F.", "non-dropping-particle" : "", "parse-names" : false, "suffix" : "" }, { "dropping-particle" : "", "family" : "O'Brien", "given" : "Timothy G.", "non-dropping-particle" : "", "parse-names" : false, "suffix" : "" }, { "dropping-particle" : "", "family" : "Palmer", "given" : "Todd M.", "non-dropping-particle" : "", "parse-names" : false, "suffix" : "" }, { "dropping-particle" : "", "family" : "Pringle", "given" : "Robert M.", "non-dropping-particle" : "", "parse-names" : false, "suffix" : "" }, { "dropping-particle" : "", "family" : "Woodroffe", "given" : "Rosie", "non-dropping-particle" : "", "parse-names" : false, "suffix" : "" } ], "container-title" : "Ecology", "id" : "ITEM-2", "issue" : "10", "issued" : { "date-parts" : [ [ "2015" ] ] }, "page" : "2705-2714", "title" : "Recovery of African wild dogs suppresses prey but does not trigger a trophic cascade", "type" : "article-journal", "volume" : "96" }, "uris" : [ "http://www.mendeley.com/documents/?uuid=f5263245-2aa2-4253-84d9-347ef4325d99" ] } ], "mendeley" : { "formattedCitation" : "(Augustine 2010; Ford et al. 2015)", "plainTextFormattedCitation" : "(Augustine 2010; Ford et al. 2015)", "previouslyFormattedCitation" : "(Augustine 2010; Ford et al. 2015)" }, "properties" : { "noteIndex" : 0 }, "schema" : "https://github.com/citation-style-language/schema/raw/master/csl-citation.json" }</w:instrText>
      </w:r>
      <w:r>
        <w:fldChar w:fldCharType="separate"/>
      </w:r>
      <w:r w:rsidRPr="001C215E">
        <w:rPr>
          <w:noProof/>
        </w:rPr>
        <w:t>(Augustine 2010; Ford et al. 2015)</w:t>
      </w:r>
      <w:r>
        <w:fldChar w:fldCharType="end"/>
      </w:r>
      <w:r>
        <w:t xml:space="preserve"> and the degree to which wild dogs rely on </w:t>
      </w:r>
      <w:proofErr w:type="spellStart"/>
      <w:r w:rsidR="001F2605">
        <w:t>dikdik</w:t>
      </w:r>
      <w:proofErr w:type="spellEnd"/>
      <w:r>
        <w:t xml:space="preserve"> as primary prey </w:t>
      </w:r>
      <w:r>
        <w:fldChar w:fldCharType="begin"/>
      </w:r>
      <w:r>
        <w:instrText xml:space="preserve"> ADDIN EN.CITE &lt;EndNote&gt;&lt;Cite&gt;&lt;Author&gt;Woodroffe&lt;/Author&gt;&lt;Year&gt;2007&lt;/Year&gt;&lt;RecNum&gt;1498&lt;/RecNum&gt;&lt;DisplayText&gt;(Woodroffe&lt;style face="italic"&gt; et al.&lt;/style&gt; 2007)&lt;/DisplayText&gt;&lt;record&gt;&lt;rec-number&gt;1498&lt;/rec-number&gt;&lt;foreign-keys&gt;&lt;key app="EN" db-id="ezxv9apxvt9we8e9re8x05wu9xwzvtzf9zx9" timestamp="0"&gt;1498&lt;/key&gt;&lt;/foreign-keys&gt;&lt;ref-type name="Journal Article"&gt;17&lt;/ref-type&gt;&lt;contributors&gt;&lt;authors&gt;&lt;author&gt;Woodroffe, R.&lt;/author&gt;&lt;author&gt;Lindsey, P.A.&lt;/author&gt;&lt;author&gt;Romañach, S.S.&lt;/author&gt;&lt;author&gt;ole Ranah, S.M.K.&lt;/author&gt;&lt;/authors&gt;&lt;/contributors&gt;&lt;titles&gt;&lt;title&gt;&lt;style face="normal" font="default" size="100%"&gt;African wild dogs (&lt;/style&gt;&lt;style face="italic" font="default" size="100%"&gt;Lycaon pictus&lt;/style&gt;&lt;style face="normal" font="default" size="100%"&gt;) can subsist on small prey: implications for conservation&lt;/style&gt;&lt;/title&gt;&lt;secondary-title&gt;Journal of Mammalogy&lt;/secondary-title&gt;&lt;/titles&gt;&lt;periodical&gt;&lt;full-title&gt;Journal of Mammalogy&lt;/full-title&gt;&lt;/periodical&gt;&lt;pages&gt;181-193&lt;/pages&gt;&lt;volume&gt;88&lt;/volume&gt;&lt;dates&gt;&lt;year&gt;2007&lt;/year&gt;&lt;/dates&gt;&lt;urls&gt;&lt;/urls&gt;&lt;/record&gt;&lt;/Cite&gt;&lt;/EndNote&gt;</w:instrText>
      </w:r>
      <w:r>
        <w:fldChar w:fldCharType="separate"/>
      </w:r>
      <w:r>
        <w:rPr>
          <w:noProof/>
        </w:rPr>
        <w:t>(Woodroffe</w:t>
      </w:r>
      <w:r w:rsidRPr="007E6181">
        <w:rPr>
          <w:i/>
          <w:noProof/>
        </w:rPr>
        <w:t xml:space="preserve"> et al.</w:t>
      </w:r>
      <w:r>
        <w:rPr>
          <w:noProof/>
        </w:rPr>
        <w:t xml:space="preserve"> 2007)</w:t>
      </w:r>
      <w:r>
        <w:fldChar w:fldCharType="end"/>
      </w:r>
      <w:r>
        <w:t xml:space="preserve">. Across much of the geographic range of wild dogs, </w:t>
      </w:r>
      <w:proofErr w:type="spellStart"/>
      <w:r w:rsidR="001F2605">
        <w:t>dikdik</w:t>
      </w:r>
      <w:r>
        <w:t>s</w:t>
      </w:r>
      <w:proofErr w:type="spellEnd"/>
      <w:r>
        <w:t xml:space="preserve"> are altogether absent </w:t>
      </w:r>
      <w:r>
        <w:fldChar w:fldCharType="begin"/>
      </w:r>
      <w:r>
        <w:instrText xml:space="preserve"> ADDIN EN.CITE &lt;EndNote&gt;&lt;Cite&gt;&lt;Author&gt;Kingdon&lt;/Author&gt;&lt;Year&gt;2013&lt;/Year&gt;&lt;RecNum&gt;3104&lt;/RecNum&gt;&lt;DisplayText&gt;(Kingdon &amp;amp; Hoffman 2013)&lt;/DisplayText&gt;&lt;record&gt;&lt;rec-number&gt;3104&lt;/rec-number&gt;&lt;foreign-keys&gt;&lt;key app="EN" db-id="ezxv9apxvt9we8e9re8x05wu9xwzvtzf9zx9" timestamp="1563133517"&gt;3104&lt;/key&gt;&lt;/foreign-keys&gt;&lt;ref-type name="Book"&gt;6&lt;/ref-type&gt;&lt;contributors&gt;&lt;authors&gt;&lt;author&gt;Kingdon, J.&lt;/author&gt;&lt;author&gt;Hoffman, M.&lt;/author&gt;&lt;/authors&gt;&lt;/contributors&gt;&lt;titles&gt;&lt;title&gt;Mammals of Africa: Volume VI, Hippopotamuses, Pigs, Deer, Giraffe and Bovids&lt;/title&gt;&lt;/titles&gt;&lt;dates&gt;&lt;year&gt;2013&lt;/year&gt;&lt;/dates&gt;&lt;pub-location&gt;London&lt;/pub-location&gt;&lt;publisher&gt;Bloomsbury&lt;/publisher&gt;&lt;urls&gt;&lt;/urls&gt;&lt;/record&gt;&lt;/Cite&gt;&lt;/EndNote&gt;</w:instrText>
      </w:r>
      <w:r>
        <w:fldChar w:fldCharType="separate"/>
      </w:r>
      <w:r>
        <w:rPr>
          <w:noProof/>
        </w:rPr>
        <w:t>(Kingdon &amp; Hoffman 2013)</w:t>
      </w:r>
      <w:r>
        <w:fldChar w:fldCharType="end"/>
      </w:r>
      <w:r>
        <w:t xml:space="preserve">, and impala comprise the bulk of wild dog diets </w:t>
      </w:r>
      <w:r>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 </w:instrText>
      </w:r>
      <w:r w:rsidRPr="001C215E">
        <w:fldChar w:fldCharType="begin">
          <w:fldData xml:space="preserve">PEVuZE5vdGU+PENpdGU+PEF1dGhvcj5NYml6YWg8L0F1dGhvcj48WWVhcj4yMDEyPC9ZZWFyPjxS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</w:fldData>
        </w:fldChar>
      </w:r>
      <w:r w:rsidRPr="001C215E">
        <w:instrText xml:space="preserve"> ADDIN EN.CITE.DATA </w:instrText>
      </w:r>
      <w:r w:rsidRPr="001C215E">
        <w:fldChar w:fldCharType="end"/>
      </w:r>
      <w:r>
        <w:fldChar w:fldCharType="separate"/>
      </w:r>
      <w:r>
        <w:rPr>
          <w:noProof/>
        </w:rPr>
        <w:t>(Creel, Mills &amp; McNutt 2004; Mbizah, Marino &amp; Groom 2012)</w:t>
      </w:r>
      <w:r>
        <w:fldChar w:fldCharType="end"/>
      </w:r>
      <w:r>
        <w:t xml:space="preserve">. Without abundant small prey to hunt on hot days, we would expect wild dogs to more frequently make no kill at all, with potentially greater impacts on energy intake than may occur at our study site. Low reproductive success and high mortality at high ambient temperatures have been reported for wild dogs from two sites where impala are wild dogs’ principal prey </w:t>
      </w:r>
      <w:r>
        <w:fldChar w:fldCharType="begin"/>
      </w:r>
      <w:r>
        <w:instrText xml:space="preserve"> ADDIN EN.CITE &lt;EndNote&gt;&lt;Cite&gt;&lt;Author&gt;Woodroffe&lt;/Author&gt;&lt;Year&gt;2017&lt;/Year&gt;&lt;RecNum&gt;2369&lt;/RecNum&gt;&lt;DisplayText&gt;(Woodroffe, Groom &amp;amp; McNutt 2017; Rabaiotti&lt;style face="italic"&gt; et al.&lt;/style&gt; in review)&lt;/DisplayText&gt;&lt;record&gt;&lt;rec-number&gt;2369&lt;/rec-number&gt;&lt;foreign-keys&gt;&lt;key app="EN" db-id="ezxv9apxvt9we8e9re8x05wu9xwzvtzf9zx9" timestamp="1445955581"&gt;2369&lt;/key&gt;&lt;/foreign-keys&gt;&lt;ref-type name="Journal Article"&gt;17&lt;/ref-type&gt;&lt;contributors&gt;&lt;authors&gt;&lt;author&gt;Woodroffe, R.&lt;/author&gt;&lt;author&gt;Groom, R.&lt;/author&gt;&lt;author&gt;McNutt, J.W.&lt;/author&gt;&lt;/authors&gt;&lt;/contributors&gt;&lt;titles&gt;&lt;title&gt;Hot dogs: high ambient temperatures influence reproductive success in a tropical mammal&lt;/title&gt;&lt;secondary-title&gt;Journal of Animal Ecology&lt;/secondary-title&gt;&lt;/titles&gt;&lt;periodical&gt;&lt;full-title&gt;Journal of Animal Ecology&lt;/full-title&gt;&lt;/periodical&gt;&lt;pages&gt;1329-1338&lt;/pages&gt;&lt;volume&gt;86&lt;/volume&gt;&lt;dates&gt;&lt;year&gt;2017&lt;/year&gt;&lt;/dates&gt;&lt;urls&gt;&lt;/urls&gt;&lt;/record&gt;&lt;/Cite&gt;&lt;Cite&gt;&lt;Author&gt;Rabaiotti&lt;/Author&gt;&lt;Year&gt;in review&lt;/Year&gt;&lt;RecNum&gt;2611&lt;/RecNum&gt;&lt;record&gt;&lt;rec-number&gt;2611&lt;/rec-number&gt;&lt;foreign-keys&gt;&lt;key app="EN" db-id="ezxv9apxvt9we8e9re8x05wu9xwzvtzf9zx9" timestamp="1475225247"&gt;2611&lt;/key&gt;&lt;/foreign-keys&gt;&lt;ref-type name="Journal Article"&gt;17&lt;/ref-type&gt;&lt;contributors&gt;&lt;authors&gt;&lt;author&gt;Rabaiotti, D.&lt;/author&gt;&lt;author&gt;Groom, R.&lt;/author&gt;&lt;author&gt;McNutt, J.W.&lt;/author&gt;&lt;author&gt;Watermeyer, J.&lt;/author&gt;&lt;author&gt;Woodroffe, R.&lt;/author&gt;&lt;/authors&gt;&lt;/contributors&gt;&lt;titles&gt;&lt;title&gt;High temperatures and human pressures interact to influence mortality in an African carnivore&lt;/title&gt;&lt;/titles&gt;&lt;dates&gt;&lt;year&gt;in review&lt;/year&gt;&lt;/dates&gt;&lt;urls&gt;&lt;/urls&gt;&lt;/record&gt;&lt;/Cite&gt;&lt;/EndNote&gt;</w:instrText>
      </w:r>
      <w:r>
        <w:fldChar w:fldCharType="separate"/>
      </w:r>
      <w:r>
        <w:rPr>
          <w:noProof/>
        </w:rPr>
        <w:t>(Woodroffe, Groom &amp; McNutt 2017; Rabaiotti</w:t>
      </w:r>
      <w:r w:rsidRPr="007E6181">
        <w:rPr>
          <w:i/>
          <w:noProof/>
        </w:rPr>
        <w:t xml:space="preserve"> et al.</w:t>
      </w:r>
      <w:r>
        <w:rPr>
          <w:noProof/>
        </w:rPr>
        <w:t xml:space="preserve"> </w:t>
      </w:r>
      <w:proofErr w:type="gramStart"/>
      <w:r>
        <w:rPr>
          <w:noProof/>
        </w:rPr>
        <w:t>In Review)</w:t>
      </w:r>
      <w:r>
        <w:fldChar w:fldCharType="end"/>
      </w:r>
      <w:r>
        <w:t>, although site-specific conditions complicate any comparison of the magnitude of temperature effects</w:t>
      </w:r>
      <w:r w:rsidRPr="0012339C">
        <w:t xml:space="preserve"> </w:t>
      </w:r>
      <w:r>
        <w:t>at the different sites.</w:t>
      </w:r>
      <w:proofErr w:type="gramEnd"/>
    </w:p>
    <w:p w14:paraId="5B5044F4" w14:textId="77777777" w:rsidR="00EC0DAE" w:rsidRDefault="00EC0DAE" w:rsidP="007C2A70">
      <w:r>
        <w:tab/>
        <w:t xml:space="preserve">Our results help to explain the negative impacts of high ambient temperatures on the survival and reproductive success of the African wild dog, an endangered species </w:t>
      </w:r>
      <w:r>
        <w:fldChar w:fldCharType="begin"/>
      </w:r>
      <w:r>
        <w:instrText xml:space="preserve"> ADDIN EN.CITE &lt;EndNote&gt;&lt;Cite&gt;&lt;Author&gt;Woodroffe&lt;/Author&gt;&lt;Year&gt;2013&lt;/Year&gt;&lt;RecNum&gt;2007&lt;/RecNum&gt;&lt;DisplayText&gt;(Woodroffe &amp;amp; Sillero-Zubiri 2013)&lt;/DisplayText&gt;&lt;record&gt;&lt;rec-number&gt;2007&lt;/rec-number&gt;&lt;foreign-keys&gt;&lt;key app="EN" db-id="ezxv9apxvt9we8e9re8x05wu9xwzvtzf9zx9" timestamp="1346439574"&gt;2007&lt;/key&gt;&lt;/foreign-keys&gt;&lt;ref-type name="Book"&gt;6&lt;/ref-type&gt;&lt;contributors&gt;&lt;authors&gt;&lt;author&gt;Woodroffe, R.&lt;/author&gt;&lt;author&gt;Sillero-Zubiri, C.&lt;/author&gt;&lt;/authors&gt;&lt;/contributors&gt;&lt;titles&gt;&lt;title&gt;African wild dog Red List Assessment&lt;/title&gt;&lt;/titles&gt;&lt;dates&gt;&lt;year&gt;2013&lt;/year&gt;&lt;/dates&gt;&lt;pub-location&gt;Gland&lt;/pub-location&gt;&lt;publisher&gt;IUCN&lt;/publisher&gt;&lt;urls&gt;&lt;/urls&gt;&lt;/record&gt;&lt;/Cite&gt;&lt;/EndNote&gt;</w:instrText>
      </w:r>
      <w:r>
        <w:fldChar w:fldCharType="separate"/>
      </w:r>
      <w:r>
        <w:rPr>
          <w:noProof/>
        </w:rPr>
        <w:t>(Woodroffe &amp; Sillero-Zubiri 2013)</w:t>
      </w:r>
      <w:r>
        <w:fldChar w:fldCharType="end"/>
      </w:r>
      <w:r>
        <w:t xml:space="preserve">. Our findings suggest that prey diversity may help buffer wild dog populations against the effects of climate change, because abundant prey are readily located even when hunting time is constrained. This observation suggests that measures which maintain prey densities (such as limiting offtake by people) may help to conserve wild dogs in a warming climate. However, interventions which artificially raise prey densities (such as installation of waterholes) risk increasing the densities of wild dogs’ predators </w:t>
      </w:r>
      <w:r>
        <w:fldChar w:fldCharType="begin"/>
      </w:r>
      <w:r>
        <w:instrText xml:space="preserve"> ADDIN EN.CITE &lt;EndNote&gt;&lt;Cite&gt;&lt;Author&gt;Mills&lt;/Author&gt;&lt;Year&gt;1997&lt;/Year&gt;&lt;RecNum&gt;735&lt;/RecNum&gt;&lt;DisplayText&gt;(Creel &amp;amp; Creel 1996; Mills &amp;amp; Gorman 1997)&lt;/DisplayText&gt;&lt;record&gt;&lt;rec-number&gt;735&lt;/rec-number&gt;&lt;foreign-keys&gt;&lt;key app="EN" db-id="ezxv9apxvt9we8e9re8x05wu9xwzvtzf9zx9" timestamp="0"&gt;735&lt;/key&gt;&lt;/foreign-keys&gt;&lt;ref-type name="Journal Article"&gt;17&lt;/ref-type&gt;&lt;contributors&gt;&lt;authors&gt;&lt;author&gt;Mills, M.G.L.&lt;/author&gt;&lt;author&gt;Gorman, M.L.&lt;/author&gt;&lt;/authors&gt;&lt;/contributors&gt;&lt;titles&gt;&lt;title&gt;Factors affecting the density and distribution of wild dogs in the Kruger National Park&lt;/title&gt;&lt;secondary-title&gt;Conservation Biology&lt;/secondary-title&gt;&lt;alt-title&gt;Cons. Biol.&lt;/alt-title&gt;&lt;/titles&gt;&lt;periodical&gt;&lt;full-title&gt;Conservation Biology&lt;/full-title&gt;&lt;/periodical&gt;&lt;pages&gt;1397-1406&lt;/pages&gt;&lt;volume&gt;11&lt;/volume&gt;&lt;dates&gt;&lt;year&gt;1997&lt;/year&gt;&lt;/dates&gt;&lt;urls&gt;&lt;/urls&gt;&lt;/record&gt;&lt;/Cite&gt;&lt;Cite&gt;&lt;Author&gt;Creel&lt;/Author&gt;&lt;Year&gt;1996&lt;/Year&gt;&lt;RecNum&gt;203&lt;/RecNum&gt;&lt;record&gt;&lt;rec-number&gt;203&lt;/rec-number&gt;&lt;foreign-keys&gt;&lt;key app="EN" db-id="ezxv9apxvt9we8e9re8x05wu9xwzvtzf9zx9" timestamp="0"&gt;203&lt;/key&gt;&lt;/foreign-keys&gt;&lt;ref-type name="Journal Article"&gt;17&lt;/ref-type&gt;&lt;contributors&gt;&lt;authors&gt;&lt;author&gt;Creel, S.R.&lt;/author&gt;&lt;author&gt;Creel, N.M.&lt;/author&gt;&lt;/authors&gt;&lt;/contributors&gt;&lt;titles&gt;&lt;title&gt;Limitation of African wild dogs by competition with larger carnivores&lt;/title&gt;&lt;secondary-title&gt;Conservation Biology&lt;/secondary-title&gt;&lt;alt-title&gt;Cons. Biol.&lt;/alt-title&gt;&lt;/titles&gt;&lt;periodical&gt;&lt;full-title&gt;Conservation Biology&lt;/full-title&gt;&lt;/periodical&gt;&lt;pages&gt;1-15&lt;/pages&gt;&lt;volume&gt;10&lt;/volume&gt;&lt;dates&gt;&lt;year&gt;1996&lt;/year&gt;&lt;/dates&gt;&lt;urls&gt;&lt;/urls&gt;&lt;/record&gt;&lt;/Cite&gt;&lt;/EndNote&gt;</w:instrText>
      </w:r>
      <w:r>
        <w:fldChar w:fldCharType="separate"/>
      </w:r>
      <w:r>
        <w:rPr>
          <w:noProof/>
        </w:rPr>
        <w:t>(Creel &amp; Creel 1996; Mills &amp; Gorman 1997)</w:t>
      </w:r>
      <w:r>
        <w:fldChar w:fldCharType="end"/>
      </w:r>
      <w:r>
        <w:t>, and might have harmful consequences for wild dog conservation.</w:t>
      </w:r>
    </w:p>
    <w:p w14:paraId="31722DFE" w14:textId="104444D8" w:rsidR="00EC0DAE" w:rsidRDefault="00EC0DAE" w:rsidP="007C2A70">
      <w:r>
        <w:tab/>
        <w:t xml:space="preserve">More generally, we have shown that ambient temperature can influence patterns of predation, even when both predator and prey are tropical endotherms. This finding contrasts with the assumptions of several models </w:t>
      </w:r>
      <w:r>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 </w:instrText>
      </w:r>
      <w:r w:rsidRPr="006F400B">
        <w:fldChar w:fldCharType="begin">
          <w:fldData xml:space="preserve">PEVuZE5vdGU+PENpdGU+PEF1dGhvcj5EZWxsPC9BdXRob3I+PFllYXI+MjAxNDwvWWVhcj48UmVj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</w:fldData>
        </w:fldChar>
      </w:r>
      <w:r w:rsidRPr="006F400B">
        <w:instrText xml:space="preserve"> ADDIN EN.CITE.DATA </w:instrText>
      </w:r>
      <w:r w:rsidRPr="006F400B">
        <w:fldChar w:fldCharType="end"/>
      </w:r>
      <w:r>
        <w:fldChar w:fldCharType="separate"/>
      </w:r>
      <w:r>
        <w:rPr>
          <w:noProof/>
        </w:rPr>
        <w:t>(e.g., Dell, Pawar &amp; Savage 2014)</w:t>
      </w:r>
      <w:r>
        <w:fldChar w:fldCharType="end"/>
      </w:r>
      <w:r>
        <w:t xml:space="preserve">, including the </w:t>
      </w:r>
      <w:proofErr w:type="spellStart"/>
      <w:r>
        <w:t>Madingley</w:t>
      </w:r>
      <w:proofErr w:type="spellEnd"/>
      <w:r>
        <w:t xml:space="preserve"> Model </w: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 </w:instrText>
      </w:r>
      <w:r>
        <w:fldChar w:fldCharType="begin">
          <w:fldData xml:space="preserve">PEVuZE5vdGU+PENpdGU+PEF1dGhvcj5IYXJmb290PC9BdXRob3I+PFllYXI+MjAxNDwvWWVhcj48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</w:fldData>
        </w:fldChar>
      </w:r>
      <w:r>
        <w:instrText xml:space="preserve"> ADDIN EN.CITE.DATA </w:instrText>
      </w:r>
      <w:r>
        <w:fldChar w:fldCharType="end"/>
      </w:r>
      <w:r>
        <w:fldChar w:fldCharType="separate"/>
      </w:r>
      <w:r>
        <w:rPr>
          <w:noProof/>
        </w:rPr>
        <w:t>(Harfoot</w:t>
      </w:r>
      <w:r w:rsidRPr="00532014">
        <w:rPr>
          <w:i/>
          <w:noProof/>
        </w:rPr>
        <w:t xml:space="preserve"> et al.</w:t>
      </w:r>
      <w:r>
        <w:rPr>
          <w:noProof/>
        </w:rPr>
        <w:t xml:space="preserve"> 2014)</w:t>
      </w:r>
      <w:r>
        <w:fldChar w:fldCharType="end"/>
      </w:r>
      <w:r>
        <w:t xml:space="preserve">, and suggests that such models may not accurately represent the responses of ecological communities in which endotherms play important roles. </w:t>
      </w:r>
      <w:r>
        <w:lastRenderedPageBreak/>
        <w:t xml:space="preserve">However, our findings also highlight the difficulty of accurately predicting exactly how temperature would be expected to influence predation involving endotherms: all four of the scenarios that we investigated were plausible, but they generated conflicting hypotheses about how predation on impala and </w:t>
      </w:r>
      <w:proofErr w:type="spellStart"/>
      <w:r w:rsidR="001F2605">
        <w:t>dikdik</w:t>
      </w:r>
      <w:r>
        <w:t>s</w:t>
      </w:r>
      <w:proofErr w:type="spellEnd"/>
      <w:r>
        <w:t xml:space="preserve"> might vary in response to weather conditions, and only empirical testing indicated the true direction of the impact. Further investigations of how temperature-induced changes in the behaviour of predator and prey species together influence trophic interactions would help to build a more general picture of the relationship between ambient temperature and endotherm predation within ecological communities.</w:t>
      </w:r>
    </w:p>
    <w:p w14:paraId="045B2B97" w14:textId="77777777" w:rsidR="00EC0DAE" w:rsidRDefault="00EC0DAE" w:rsidP="007C2A70"/>
    <w:p w14:paraId="38A3E9D1" w14:textId="04B6B832" w:rsidR="00EC0DAE" w:rsidRPr="00444FF5" w:rsidRDefault="00EC0DAE" w:rsidP="007C2A70">
      <w:pPr>
        <w:pStyle w:val="Heading1"/>
      </w:pPr>
      <w:r w:rsidRPr="00444FF5">
        <w:t>Acknowledgements</w:t>
      </w:r>
    </w:p>
    <w:p w14:paraId="034DC5FB" w14:textId="77777777" w:rsidR="00EC0DAE" w:rsidRPr="007C2A70" w:rsidRDefault="00EC0DAE" w:rsidP="007C2A70">
      <w:r w:rsidRPr="007C2A70">
        <w:t xml:space="preserve">We thank </w:t>
      </w:r>
      <w:proofErr w:type="spellStart"/>
      <w:r>
        <w:t>Mpala</w:t>
      </w:r>
      <w:proofErr w:type="spellEnd"/>
      <w:r>
        <w:t xml:space="preserve"> Research Centre</w:t>
      </w:r>
      <w:r w:rsidRPr="007C2A70">
        <w:t xml:space="preserve"> for hosting our research, Kenya Wildlife Service for collaboration, and the Kenya National Council for Science and Technology (permit</w:t>
      </w:r>
      <w:r>
        <w:t>s</w:t>
      </w:r>
      <w:r w:rsidRPr="002031C4">
        <w:t xml:space="preserve"> NACOSTI/P/14/9920/1659</w:t>
      </w:r>
      <w:r>
        <w:t xml:space="preserve"> and </w:t>
      </w:r>
      <w:commentRangeStart w:id="1"/>
      <w:r w:rsidRPr="00011066">
        <w:rPr>
          <w:highlight w:val="yellow"/>
        </w:rPr>
        <w:t>XXXXX</w:t>
      </w:r>
      <w:commentRangeEnd w:id="1"/>
      <w:r>
        <w:rPr>
          <w:rStyle w:val="CommentReference"/>
        </w:rPr>
        <w:commentReference w:id="1"/>
      </w:r>
      <w:r w:rsidRPr="007C2A70">
        <w:t xml:space="preserve">) for research permission. We also thank funders and research assistants too numerous to list individually. </w:t>
      </w:r>
      <w:r>
        <w:t xml:space="preserve">Animal handling was approved by the Ethics Committee of the Zoological Society of London and the </w:t>
      </w:r>
      <w:commentRangeStart w:id="2"/>
      <w:r>
        <w:t>Animal Care Committee of the University of British Columbia</w:t>
      </w:r>
      <w:commentRangeEnd w:id="2"/>
      <w:r>
        <w:rPr>
          <w:rStyle w:val="CommentReference"/>
        </w:rPr>
        <w:commentReference w:id="2"/>
      </w:r>
      <w:r>
        <w:t>.</w:t>
      </w:r>
    </w:p>
    <w:p w14:paraId="51E3E84D" w14:textId="0834B1DD" w:rsidR="00414DD0" w:rsidRDefault="00414DD0">
      <w:pPr>
        <w:spacing w:line="240" w:lineRule="auto"/>
        <w:ind w:firstLine="0"/>
      </w:pPr>
      <w:r>
        <w:br w:type="page"/>
      </w:r>
    </w:p>
    <w:p w14:paraId="315788BA" w14:textId="77777777" w:rsidR="00DE486A" w:rsidRDefault="007C2A70" w:rsidP="00DE486A">
      <w:pPr>
        <w:pStyle w:val="Heading1"/>
      </w:pPr>
      <w:r w:rsidRPr="00534F8D">
        <w:lastRenderedPageBreak/>
        <w:t>References</w:t>
      </w:r>
    </w:p>
    <w:p w14:paraId="18C8E3F7" w14:textId="77777777" w:rsidR="00DE486A" w:rsidRDefault="00DE486A" w:rsidP="00F80CE4"/>
    <w:p w14:paraId="3984092B" w14:textId="06251739" w:rsidR="00F36954" w:rsidRPr="001A46EE" w:rsidRDefault="00235153" w:rsidP="00F80CE4">
      <w:pPr>
        <w:rPr>
          <w:rFonts w:ascii="Cambria" w:hAnsi="Cambria"/>
          <w:noProof/>
          <w:sz w:val="23"/>
          <w:szCs w:val="23"/>
        </w:rPr>
      </w:pPr>
      <w:r w:rsidRPr="00FF5C01">
        <w:rPr>
          <w:rFonts w:ascii="Cambria" w:hAnsi="Cambria"/>
        </w:rPr>
        <w:fldChar w:fldCharType="begin"/>
      </w:r>
      <w:r w:rsidRPr="001A46EE">
        <w:rPr>
          <w:rFonts w:ascii="Cambria" w:hAnsi="Cambria"/>
        </w:rPr>
        <w:instrText xml:space="preserve"> ADDIN EN.REFLIST </w:instrText>
      </w:r>
      <w:r w:rsidRPr="00FF5C01">
        <w:fldChar w:fldCharType="separate"/>
      </w:r>
      <w:r w:rsidR="00F36954" w:rsidRPr="001A46EE">
        <w:rPr>
          <w:rFonts w:ascii="Cambria" w:hAnsi="Cambria"/>
          <w:noProof/>
          <w:sz w:val="23"/>
          <w:szCs w:val="23"/>
        </w:rPr>
        <w:t xml:space="preserve">Agafonkin, V. &amp; Thieurmel, B. (2017) </w:t>
      </w:r>
      <w:r w:rsidR="00F36954" w:rsidRPr="001A46EE">
        <w:rPr>
          <w:rFonts w:ascii="Cambria" w:hAnsi="Cambria"/>
          <w:i/>
          <w:noProof/>
          <w:sz w:val="23"/>
          <w:szCs w:val="23"/>
        </w:rPr>
        <w:t>suncalc: compute sun position, sunlight phases, moon position and lunar phase</w:t>
      </w:r>
      <w:r w:rsidR="00F36954" w:rsidRPr="001A46EE">
        <w:rPr>
          <w:rFonts w:ascii="Cambria" w:hAnsi="Cambria"/>
          <w:noProof/>
          <w:sz w:val="23"/>
          <w:szCs w:val="23"/>
        </w:rPr>
        <w:t xml:space="preserve">. </w:t>
      </w:r>
      <w:hyperlink r:id="rId10" w:history="1">
        <w:r w:rsidR="00F36954" w:rsidRPr="001A46EE">
          <w:rPr>
            <w:rStyle w:val="Hyperlink"/>
            <w:rFonts w:ascii="Cambria" w:hAnsi="Cambria"/>
            <w:noProof/>
            <w:sz w:val="23"/>
            <w:szCs w:val="23"/>
          </w:rPr>
          <w:t>https://CRAN.R-project.org/package=suncalc</w:t>
        </w:r>
      </w:hyperlink>
      <w:r w:rsidR="00F36954" w:rsidRPr="001A46EE">
        <w:rPr>
          <w:rFonts w:ascii="Cambria" w:hAnsi="Cambria"/>
          <w:noProof/>
          <w:sz w:val="23"/>
          <w:szCs w:val="23"/>
        </w:rPr>
        <w:t>.</w:t>
      </w:r>
    </w:p>
    <w:p w14:paraId="681851A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Augustine, D.J. (2004) Influence of cattle management on habitat selection by impala on central Kenyan rangeland. </w:t>
      </w:r>
      <w:r w:rsidRPr="001A46EE">
        <w:rPr>
          <w:rFonts w:ascii="Cambria" w:hAnsi="Cambria"/>
          <w:i/>
          <w:noProof/>
          <w:sz w:val="23"/>
          <w:szCs w:val="23"/>
        </w:rPr>
        <w:t>Journal of Wildlife Management,</w:t>
      </w:r>
      <w:r w:rsidRPr="001A46EE">
        <w:rPr>
          <w:rFonts w:ascii="Cambria" w:hAnsi="Cambria"/>
          <w:noProof/>
          <w:sz w:val="23"/>
          <w:szCs w:val="23"/>
        </w:rPr>
        <w:t xml:space="preserve"> </w:t>
      </w:r>
      <w:r w:rsidRPr="001A46EE">
        <w:rPr>
          <w:rFonts w:ascii="Cambria" w:hAnsi="Cambria"/>
          <w:b/>
          <w:noProof/>
          <w:sz w:val="23"/>
          <w:szCs w:val="23"/>
        </w:rPr>
        <w:t>68,</w:t>
      </w:r>
      <w:r w:rsidRPr="001A46EE">
        <w:rPr>
          <w:rFonts w:ascii="Cambria" w:hAnsi="Cambria"/>
          <w:noProof/>
          <w:sz w:val="23"/>
          <w:szCs w:val="23"/>
        </w:rPr>
        <w:t xml:space="preserve"> 916-923.</w:t>
      </w:r>
    </w:p>
    <w:p w14:paraId="65ABA633"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Augustine, D.J., 2010. Response of native ungulates to drought in semi-arid Kenyan rangeland. </w:t>
      </w:r>
      <w:r w:rsidRPr="001A46EE">
        <w:rPr>
          <w:rFonts w:ascii="Cambria" w:hAnsi="Cambria"/>
          <w:i/>
          <w:iCs/>
          <w:noProof/>
          <w:sz w:val="23"/>
          <w:szCs w:val="23"/>
        </w:rPr>
        <w:t>African Journal of Ecology</w:t>
      </w:r>
      <w:r w:rsidRPr="001A46EE">
        <w:rPr>
          <w:rFonts w:ascii="Cambria" w:hAnsi="Cambria"/>
          <w:noProof/>
          <w:sz w:val="23"/>
          <w:szCs w:val="23"/>
        </w:rPr>
        <w:t>, 48(4), pp.1009–1020. Available at: http://doi.wiley.com/10.1111/j.1365-2028.2010.01207.x [Accessed July 31, 2019].</w:t>
      </w:r>
    </w:p>
    <w:p w14:paraId="6095703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Austin, G.T. (1976) Behavioral adaptations of verdin to desert. </w:t>
      </w:r>
      <w:r w:rsidRPr="001A46EE">
        <w:rPr>
          <w:rFonts w:ascii="Cambria" w:hAnsi="Cambria"/>
          <w:i/>
          <w:noProof/>
          <w:sz w:val="23"/>
          <w:szCs w:val="23"/>
        </w:rPr>
        <w:t>Auk,</w:t>
      </w:r>
      <w:r w:rsidRPr="001A46EE">
        <w:rPr>
          <w:rFonts w:ascii="Cambria" w:hAnsi="Cambria"/>
          <w:noProof/>
          <w:sz w:val="23"/>
          <w:szCs w:val="23"/>
        </w:rPr>
        <w:t xml:space="preserve"> </w:t>
      </w:r>
      <w:r w:rsidRPr="001A46EE">
        <w:rPr>
          <w:rFonts w:ascii="Cambria" w:hAnsi="Cambria"/>
          <w:b/>
          <w:noProof/>
          <w:sz w:val="23"/>
          <w:szCs w:val="23"/>
        </w:rPr>
        <w:t>93,</w:t>
      </w:r>
      <w:r w:rsidRPr="001A46EE">
        <w:rPr>
          <w:rFonts w:ascii="Cambria" w:hAnsi="Cambria"/>
          <w:noProof/>
          <w:sz w:val="23"/>
          <w:szCs w:val="23"/>
        </w:rPr>
        <w:t xml:space="preserve"> 245-262.</w:t>
      </w:r>
    </w:p>
    <w:p w14:paraId="763A91AB" w14:textId="783861CB"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Bartoń, K. (2017) </w:t>
      </w:r>
      <w:r w:rsidRPr="001A46EE">
        <w:rPr>
          <w:rFonts w:ascii="Cambria" w:hAnsi="Cambria"/>
          <w:i/>
          <w:noProof/>
          <w:sz w:val="23"/>
          <w:szCs w:val="23"/>
        </w:rPr>
        <w:t>MuMIn: Multi-Model Inference</w:t>
      </w:r>
      <w:r w:rsidRPr="001A46EE">
        <w:rPr>
          <w:rFonts w:ascii="Cambria" w:hAnsi="Cambria"/>
          <w:noProof/>
          <w:sz w:val="23"/>
          <w:szCs w:val="23"/>
        </w:rPr>
        <w:t xml:space="preserve">. </w:t>
      </w:r>
      <w:hyperlink r:id="rId11" w:history="1">
        <w:r w:rsidRPr="001A46EE">
          <w:rPr>
            <w:rStyle w:val="Hyperlink"/>
            <w:rFonts w:ascii="Cambria" w:hAnsi="Cambria"/>
            <w:noProof/>
            <w:sz w:val="23"/>
            <w:szCs w:val="23"/>
          </w:rPr>
          <w:t>https://CRAN.R-project.org/package=MuMIn</w:t>
        </w:r>
      </w:hyperlink>
      <w:r w:rsidRPr="001A46EE">
        <w:rPr>
          <w:rFonts w:ascii="Cambria" w:hAnsi="Cambria"/>
          <w:noProof/>
          <w:sz w:val="23"/>
          <w:szCs w:val="23"/>
        </w:rPr>
        <w:t>.</w:t>
      </w:r>
    </w:p>
    <w:p w14:paraId="4B32848B"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Burnham, K.P., Anderson, D.R. &amp; Burnham, K.P., 2002. </w:t>
      </w:r>
      <w:r w:rsidRPr="001A46EE">
        <w:rPr>
          <w:rFonts w:ascii="Cambria" w:hAnsi="Cambria"/>
          <w:i/>
          <w:iCs/>
          <w:noProof/>
          <w:sz w:val="23"/>
          <w:szCs w:val="23"/>
        </w:rPr>
        <w:t>Model selection and multimodel inference : a practical information-theoretic approach</w:t>
      </w:r>
      <w:r w:rsidRPr="001A46EE">
        <w:rPr>
          <w:rFonts w:ascii="Cambria" w:hAnsi="Cambria"/>
          <w:noProof/>
          <w:sz w:val="23"/>
          <w:szCs w:val="23"/>
        </w:rPr>
        <w:t>, Springer.</w:t>
      </w:r>
    </w:p>
    <w:p w14:paraId="3308ABB8"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Cahill, A.E., Aiello-Lammens, M.E., Fisher-Reid, M.C., Hua, X., Karanewsky, C.J., Ryu, H.Y., Sbeglia, G.C., Spagnolo, F., Waldron, J.B., Warsi, O. &amp; Wiens, J.J. (2012) How does climate change cause extinction?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280,</w:t>
      </w:r>
      <w:r w:rsidRPr="001A46EE">
        <w:rPr>
          <w:rFonts w:ascii="Cambria" w:hAnsi="Cambria"/>
          <w:noProof/>
          <w:sz w:val="23"/>
          <w:szCs w:val="23"/>
        </w:rPr>
        <w:t xml:space="preserve"> 20121890.</w:t>
      </w:r>
    </w:p>
    <w:p w14:paraId="062227C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Caylor, K.K., Gitonga, J. &amp; Martins, D.J. (2017) Mpala Research Centre Meteorological and Hydrological Dataset Mpala Research Centre, Kenya.</w:t>
      </w:r>
    </w:p>
    <w:p w14:paraId="253A6EE5" w14:textId="77777777" w:rsidR="001C215E" w:rsidRPr="001A46EE" w:rsidRDefault="001C215E" w:rsidP="007C2A70">
      <w:pPr>
        <w:rPr>
          <w:rFonts w:ascii="Cambria" w:hAnsi="Cambria"/>
          <w:noProof/>
          <w:sz w:val="23"/>
          <w:szCs w:val="23"/>
        </w:rPr>
      </w:pPr>
      <w:r w:rsidRPr="001A46EE">
        <w:rPr>
          <w:rFonts w:ascii="Cambria" w:hAnsi="Cambria"/>
          <w:noProof/>
          <w:sz w:val="23"/>
          <w:szCs w:val="23"/>
        </w:rPr>
        <w:t xml:space="preserve">Cozzi, G. et al., 2012. Fear of the dark or dinner by moonlight ? Reduced temporal partitioning among Africa ’ s large carnivores Author ( s ): Gabriele Cozzi , Femke Broekhuis , John W . McNutt , Lindsay A . Turnbull , David W . Macdonald and Bernhard Schmid Stable URL : http:/. </w:t>
      </w:r>
      <w:r w:rsidRPr="001A46EE">
        <w:rPr>
          <w:rFonts w:ascii="Cambria" w:hAnsi="Cambria"/>
          <w:i/>
          <w:iCs/>
          <w:noProof/>
          <w:sz w:val="23"/>
          <w:szCs w:val="23"/>
        </w:rPr>
        <w:t>Ecology</w:t>
      </w:r>
      <w:r w:rsidRPr="001A46EE">
        <w:rPr>
          <w:rFonts w:ascii="Cambria" w:hAnsi="Cambria"/>
          <w:noProof/>
          <w:sz w:val="23"/>
          <w:szCs w:val="23"/>
        </w:rPr>
        <w:t>, 93(12), pp.2590–2599.</w:t>
      </w:r>
    </w:p>
    <w:p w14:paraId="284027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&amp; Creel, N.M. (1995) Communal hunting and pack size in African wild dogs,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Animal Behaviour,</w:t>
      </w:r>
      <w:r w:rsidRPr="001A46EE">
        <w:rPr>
          <w:rFonts w:ascii="Cambria" w:hAnsi="Cambria"/>
          <w:noProof/>
          <w:sz w:val="23"/>
          <w:szCs w:val="23"/>
        </w:rPr>
        <w:t xml:space="preserve"> </w:t>
      </w:r>
      <w:r w:rsidRPr="001A46EE">
        <w:rPr>
          <w:rFonts w:ascii="Cambria" w:hAnsi="Cambria"/>
          <w:b/>
          <w:noProof/>
          <w:sz w:val="23"/>
          <w:szCs w:val="23"/>
        </w:rPr>
        <w:t>50,</w:t>
      </w:r>
      <w:r w:rsidRPr="001A46EE">
        <w:rPr>
          <w:rFonts w:ascii="Cambria" w:hAnsi="Cambria"/>
          <w:noProof/>
          <w:sz w:val="23"/>
          <w:szCs w:val="23"/>
        </w:rPr>
        <w:t xml:space="preserve"> 1325-1339.</w:t>
      </w:r>
    </w:p>
    <w:p w14:paraId="1BA5022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Creel, N.M., Creel, A.M. &amp; Creel, B.M. (2016) Hunting on a hot day: effects of temperature on interactions between African wild dogs and their prey. </w:t>
      </w:r>
      <w:r w:rsidRPr="001A46EE">
        <w:rPr>
          <w:rFonts w:ascii="Cambria" w:hAnsi="Cambria"/>
          <w:i/>
          <w:noProof/>
          <w:sz w:val="23"/>
          <w:szCs w:val="23"/>
        </w:rPr>
        <w:t>Ecology</w:t>
      </w:r>
      <w:r w:rsidRPr="001A46EE">
        <w:rPr>
          <w:rFonts w:ascii="Cambria" w:hAnsi="Cambria"/>
          <w:noProof/>
          <w:sz w:val="23"/>
          <w:szCs w:val="23"/>
        </w:rPr>
        <w:t>.</w:t>
      </w:r>
    </w:p>
    <w:p w14:paraId="2DCC972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Creel, S., Mills, M.G.L. &amp; McNutt, J.W. (2004) Demography and population dynamics of African wild dogs in three critical populations. </w:t>
      </w:r>
      <w:r w:rsidRPr="001A46EE">
        <w:rPr>
          <w:rFonts w:ascii="Cambria" w:hAnsi="Cambria"/>
          <w:i/>
          <w:noProof/>
          <w:sz w:val="23"/>
          <w:szCs w:val="23"/>
        </w:rPr>
        <w:t xml:space="preserve">The biology &amp; conservation of wild canids </w:t>
      </w:r>
      <w:r w:rsidRPr="001A46EE">
        <w:rPr>
          <w:rFonts w:ascii="Cambria" w:hAnsi="Cambria"/>
          <w:noProof/>
          <w:sz w:val="23"/>
          <w:szCs w:val="23"/>
        </w:rPr>
        <w:t>(eds D.W. Macdonald &amp; C. Sillero-Zubiri), pp. 337-350.</w:t>
      </w:r>
      <w:r w:rsidRPr="001A46EE">
        <w:rPr>
          <w:rFonts w:ascii="Cambria" w:hAnsi="Cambria"/>
          <w:i/>
          <w:noProof/>
          <w:sz w:val="23"/>
          <w:szCs w:val="23"/>
        </w:rPr>
        <w:t xml:space="preserve"> </w:t>
      </w:r>
      <w:r w:rsidRPr="001A46EE">
        <w:rPr>
          <w:rFonts w:ascii="Cambria" w:hAnsi="Cambria"/>
          <w:noProof/>
          <w:sz w:val="23"/>
          <w:szCs w:val="23"/>
        </w:rPr>
        <w:t>Oxford University Press, Oxford.</w:t>
      </w:r>
    </w:p>
    <w:p w14:paraId="1620263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Creel, S.R. &amp; Creel, N.M. (1996) Limitation of African wild dogs by competition with larger carnivores.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10,</w:t>
      </w:r>
      <w:r w:rsidRPr="001A46EE">
        <w:rPr>
          <w:rFonts w:ascii="Cambria" w:hAnsi="Cambria"/>
          <w:noProof/>
          <w:sz w:val="23"/>
          <w:szCs w:val="23"/>
        </w:rPr>
        <w:t xml:space="preserve"> 1-15.</w:t>
      </w:r>
    </w:p>
    <w:p w14:paraId="12854FA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Dell, A.I., Pawar, S. &amp; Savage, V. (2014) Temperature dependence of trophic interactions are driven by asymmetry of species responses and foraging strategy.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83,</w:t>
      </w:r>
      <w:r w:rsidRPr="001A46EE">
        <w:rPr>
          <w:rFonts w:ascii="Cambria" w:hAnsi="Cambria"/>
          <w:noProof/>
          <w:sz w:val="23"/>
          <w:szCs w:val="23"/>
        </w:rPr>
        <w:t xml:space="preserve"> 70-84.</w:t>
      </w:r>
    </w:p>
    <w:p w14:paraId="60D805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Doolan, S.P. &amp; Macdonald, D.W. (1996) Diet and foraging behaviour of group-living meerkats, Suricata suricatta, in the southern Kalahari.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239,</w:t>
      </w:r>
      <w:r w:rsidRPr="001A46EE">
        <w:rPr>
          <w:rFonts w:ascii="Cambria" w:hAnsi="Cambria"/>
          <w:noProof/>
          <w:sz w:val="23"/>
          <w:szCs w:val="23"/>
        </w:rPr>
        <w:t xml:space="preserve"> 697-716.</w:t>
      </w:r>
    </w:p>
    <w:p w14:paraId="3FB0F77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&amp; Goheen, J.R. (2015) An experimental study on risk effects in a dwarf antelope, Madoqua guentheri.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918-926.</w:t>
      </w:r>
    </w:p>
    <w:p w14:paraId="3F20BD9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Augustine, D.J., Kinnaird, M.F., O’Brien, T.G., Palmer, T.M., Pringle, R.M. &amp; Woodroffe, R. (2015) Recovery of African wild dogs suppresses prey but does not trigger a trophic cascade.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96,</w:t>
      </w:r>
      <w:r w:rsidRPr="001A46EE">
        <w:rPr>
          <w:rFonts w:ascii="Cambria" w:hAnsi="Cambria"/>
          <w:noProof/>
          <w:sz w:val="23"/>
          <w:szCs w:val="23"/>
        </w:rPr>
        <w:t xml:space="preserve"> 2705-2714.</w:t>
      </w:r>
    </w:p>
    <w:p w14:paraId="3CFF6D93"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Ford, A.T., Goheen, J.R., Otieno, T.O., Bidner, L., Isbell, L.A., Palmer, T.M., Ward, D., Woodroffe, R. &amp; Pringle, R.M. (2014) Large carnivores make savanna tree communities less thorny. </w:t>
      </w:r>
      <w:r w:rsidRPr="001A46EE">
        <w:rPr>
          <w:rFonts w:ascii="Cambria" w:hAnsi="Cambria"/>
          <w:i/>
          <w:noProof/>
          <w:sz w:val="23"/>
          <w:szCs w:val="23"/>
        </w:rPr>
        <w:t>Science,</w:t>
      </w:r>
      <w:r w:rsidRPr="001A46EE">
        <w:rPr>
          <w:rFonts w:ascii="Cambria" w:hAnsi="Cambria"/>
          <w:noProof/>
          <w:sz w:val="23"/>
          <w:szCs w:val="23"/>
        </w:rPr>
        <w:t xml:space="preserve"> </w:t>
      </w:r>
      <w:r w:rsidRPr="001A46EE">
        <w:rPr>
          <w:rFonts w:ascii="Cambria" w:hAnsi="Cambria"/>
          <w:b/>
          <w:noProof/>
          <w:sz w:val="23"/>
          <w:szCs w:val="23"/>
        </w:rPr>
        <w:t>346,</w:t>
      </w:r>
      <w:r w:rsidRPr="001A46EE">
        <w:rPr>
          <w:rFonts w:ascii="Cambria" w:hAnsi="Cambria"/>
          <w:noProof/>
          <w:sz w:val="23"/>
          <w:szCs w:val="23"/>
        </w:rPr>
        <w:t xml:space="preserve"> 346-349.</w:t>
      </w:r>
    </w:p>
    <w:p w14:paraId="6D56036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Fortin, D., Beyer, H.L., Boyce, M.S., Smith, D.W., Duchesne, T. &amp; Mao, J.S. (2005) Wolves influence elk movements: Behavior shapes a trophic cascade in Yellowstone National Park.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1320-1330.</w:t>
      </w:r>
    </w:p>
    <w:p w14:paraId="4AAAF4AC"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Frank, L.G., Woodroffe, R. &amp; Ogada, M.O. (2005) People and predators in Laikipia District, Kenya. </w:t>
      </w:r>
      <w:r w:rsidRPr="001A46EE">
        <w:rPr>
          <w:rFonts w:ascii="Cambria" w:hAnsi="Cambria"/>
          <w:i/>
          <w:noProof/>
          <w:sz w:val="23"/>
          <w:szCs w:val="23"/>
        </w:rPr>
        <w:t xml:space="preserve">People and wildlife - Conflict or coexistence? </w:t>
      </w:r>
      <w:r w:rsidRPr="001A46EE">
        <w:rPr>
          <w:rFonts w:ascii="Cambria" w:hAnsi="Cambria"/>
          <w:noProof/>
          <w:sz w:val="23"/>
          <w:szCs w:val="23"/>
        </w:rPr>
        <w:t>(eds R. Woodroffe, S. Thirgood &amp; A.R. Rabinowitz), pp. 286-304.</w:t>
      </w:r>
      <w:r w:rsidRPr="001A46EE">
        <w:rPr>
          <w:rFonts w:ascii="Cambria" w:hAnsi="Cambria"/>
          <w:i/>
          <w:noProof/>
          <w:sz w:val="23"/>
          <w:szCs w:val="23"/>
        </w:rPr>
        <w:t xml:space="preserve"> </w:t>
      </w:r>
      <w:r w:rsidRPr="001A46EE">
        <w:rPr>
          <w:rFonts w:ascii="Cambria" w:hAnsi="Cambria"/>
          <w:noProof/>
          <w:sz w:val="23"/>
          <w:szCs w:val="23"/>
        </w:rPr>
        <w:t>Cambridge University Press, Cambridge.</w:t>
      </w:r>
    </w:p>
    <w:p w14:paraId="1A806679"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Funston, P.J., Mills, M.G.L. &amp; Biggs, H.C. (2001) Factors affecting the hunting success of male and female lions in the Kruger National Park.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253,</w:t>
      </w:r>
      <w:r w:rsidRPr="001A46EE">
        <w:rPr>
          <w:rFonts w:ascii="Cambria" w:hAnsi="Cambria"/>
          <w:noProof/>
          <w:sz w:val="23"/>
          <w:szCs w:val="23"/>
        </w:rPr>
        <w:t xml:space="preserve"> 419-431.</w:t>
      </w:r>
    </w:p>
    <w:p w14:paraId="6FEBF02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Garcia-Heras, M.S., Mougeot, F., Simmons, R.E. &amp; Arroyo, B. (2017) Regional and temporal variation in diet and provisioning rates suggest weather limits prey availability for an endangered raptor. </w:t>
      </w:r>
      <w:r w:rsidRPr="001A46EE">
        <w:rPr>
          <w:rFonts w:ascii="Cambria" w:hAnsi="Cambria"/>
          <w:i/>
          <w:noProof/>
          <w:sz w:val="23"/>
          <w:szCs w:val="23"/>
        </w:rPr>
        <w:t>Ibis,</w:t>
      </w:r>
      <w:r w:rsidRPr="001A46EE">
        <w:rPr>
          <w:rFonts w:ascii="Cambria" w:hAnsi="Cambria"/>
          <w:noProof/>
          <w:sz w:val="23"/>
          <w:szCs w:val="23"/>
        </w:rPr>
        <w:t xml:space="preserve"> </w:t>
      </w:r>
      <w:r w:rsidRPr="001A46EE">
        <w:rPr>
          <w:rFonts w:ascii="Cambria" w:hAnsi="Cambria"/>
          <w:b/>
          <w:noProof/>
          <w:sz w:val="23"/>
          <w:szCs w:val="23"/>
        </w:rPr>
        <w:t>159,</w:t>
      </w:r>
      <w:r w:rsidRPr="001A46EE">
        <w:rPr>
          <w:rFonts w:ascii="Cambria" w:hAnsi="Cambria"/>
          <w:noProof/>
          <w:sz w:val="23"/>
          <w:szCs w:val="23"/>
        </w:rPr>
        <w:t xml:space="preserve"> 567-579.</w:t>
      </w:r>
    </w:p>
    <w:p w14:paraId="2DB2B41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Harfoot, M.B.J., Newbold, T., Tittensor, D.P., Emmott, S., Hutton, J., Lyutsarev, V., Smith, M.J., Scharlemann, J.P.W. &amp; Purves, D.W. (2014) Emergent global patterns of ecosystem structure and function from a mechanistic general ecosystem model. </w:t>
      </w:r>
      <w:r w:rsidRPr="001A46EE">
        <w:rPr>
          <w:rFonts w:ascii="Cambria" w:hAnsi="Cambria"/>
          <w:i/>
          <w:noProof/>
          <w:sz w:val="23"/>
          <w:szCs w:val="23"/>
        </w:rPr>
        <w:t>PLOS Biology,</w:t>
      </w:r>
      <w:r w:rsidRPr="001A46EE">
        <w:rPr>
          <w:rFonts w:ascii="Cambria" w:hAnsi="Cambria"/>
          <w:noProof/>
          <w:sz w:val="23"/>
          <w:szCs w:val="23"/>
        </w:rPr>
        <w:t xml:space="preserve"> </w:t>
      </w:r>
      <w:r w:rsidRPr="001A46EE">
        <w:rPr>
          <w:rFonts w:ascii="Cambria" w:hAnsi="Cambria"/>
          <w:b/>
          <w:noProof/>
          <w:sz w:val="23"/>
          <w:szCs w:val="23"/>
        </w:rPr>
        <w:t>12,</w:t>
      </w:r>
      <w:r w:rsidRPr="001A46EE">
        <w:rPr>
          <w:rFonts w:ascii="Cambria" w:hAnsi="Cambria"/>
          <w:noProof/>
          <w:sz w:val="23"/>
          <w:szCs w:val="23"/>
        </w:rPr>
        <w:t xml:space="preserve"> 24.</w:t>
      </w:r>
    </w:p>
    <w:p w14:paraId="6482418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Johnson, C.N., Isaac, J.L. &amp; Fisher, D.O. (2007) Rarity of a top predator triggers continent-wide collapse of mammal prey: dingoes and marsupials in Australia. </w:t>
      </w:r>
      <w:r w:rsidRPr="001A46EE">
        <w:rPr>
          <w:rFonts w:ascii="Cambria" w:hAnsi="Cambria"/>
          <w:i/>
          <w:noProof/>
          <w:sz w:val="23"/>
          <w:szCs w:val="23"/>
        </w:rPr>
        <w:t>Proceedings of the Royal Society B-Biological Sciences,</w:t>
      </w:r>
      <w:r w:rsidRPr="001A46EE">
        <w:rPr>
          <w:rFonts w:ascii="Cambria" w:hAnsi="Cambria"/>
          <w:noProof/>
          <w:sz w:val="23"/>
          <w:szCs w:val="23"/>
        </w:rPr>
        <w:t xml:space="preserve"> </w:t>
      </w:r>
      <w:r w:rsidRPr="001A46EE">
        <w:rPr>
          <w:rFonts w:ascii="Cambria" w:hAnsi="Cambria"/>
          <w:b/>
          <w:noProof/>
          <w:sz w:val="23"/>
          <w:szCs w:val="23"/>
        </w:rPr>
        <w:t>274,</w:t>
      </w:r>
      <w:r w:rsidRPr="001A46EE">
        <w:rPr>
          <w:rFonts w:ascii="Cambria" w:hAnsi="Cambria"/>
          <w:noProof/>
          <w:sz w:val="23"/>
          <w:szCs w:val="23"/>
        </w:rPr>
        <w:t xml:space="preserve"> 341-346.</w:t>
      </w:r>
    </w:p>
    <w:p w14:paraId="29F74C9E" w14:textId="2873597C"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Kamau, J.M.Z. &amp; Maloiy, G.M.O. (1985) Thermoregulation and heat balance in the </w:t>
      </w:r>
      <w:r w:rsidR="001F2605" w:rsidRPr="001A46EE">
        <w:rPr>
          <w:rFonts w:ascii="Cambria" w:hAnsi="Cambria"/>
          <w:noProof/>
          <w:sz w:val="23"/>
          <w:szCs w:val="23"/>
        </w:rPr>
        <w:t>dikdik</w:t>
      </w:r>
      <w:r w:rsidRPr="001A46EE">
        <w:rPr>
          <w:rFonts w:ascii="Cambria" w:hAnsi="Cambria"/>
          <w:noProof/>
          <w:sz w:val="23"/>
          <w:szCs w:val="23"/>
        </w:rPr>
        <w:t xml:space="preserve"> antelope (</w:t>
      </w:r>
      <w:r w:rsidRPr="001A46EE">
        <w:rPr>
          <w:rFonts w:ascii="Cambria" w:hAnsi="Cambria"/>
          <w:i/>
          <w:noProof/>
          <w:sz w:val="23"/>
          <w:szCs w:val="23"/>
        </w:rPr>
        <w:t>Rhynchotragus kirki</w:t>
      </w:r>
      <w:r w:rsidRPr="001A46EE">
        <w:rPr>
          <w:rFonts w:ascii="Cambria" w:hAnsi="Cambria"/>
          <w:noProof/>
          <w:sz w:val="23"/>
          <w:szCs w:val="23"/>
        </w:rPr>
        <w:t xml:space="preserve">) - a field and laboratory study. </w:t>
      </w:r>
      <w:r w:rsidRPr="001A46EE">
        <w:rPr>
          <w:rFonts w:ascii="Cambria" w:hAnsi="Cambria"/>
          <w:i/>
          <w:noProof/>
          <w:sz w:val="23"/>
          <w:szCs w:val="23"/>
        </w:rPr>
        <w:t>Comparative Biochemistry and Physiology a-Physiology,</w:t>
      </w:r>
      <w:r w:rsidRPr="001A46EE">
        <w:rPr>
          <w:rFonts w:ascii="Cambria" w:hAnsi="Cambria"/>
          <w:noProof/>
          <w:sz w:val="23"/>
          <w:szCs w:val="23"/>
        </w:rPr>
        <w:t xml:space="preserve"> </w:t>
      </w:r>
      <w:r w:rsidRPr="001A46EE">
        <w:rPr>
          <w:rFonts w:ascii="Cambria" w:hAnsi="Cambria"/>
          <w:b/>
          <w:noProof/>
          <w:sz w:val="23"/>
          <w:szCs w:val="23"/>
        </w:rPr>
        <w:t>81,</w:t>
      </w:r>
      <w:r w:rsidRPr="001A46EE">
        <w:rPr>
          <w:rFonts w:ascii="Cambria" w:hAnsi="Cambria"/>
          <w:noProof/>
          <w:sz w:val="23"/>
          <w:szCs w:val="23"/>
        </w:rPr>
        <w:t xml:space="preserve"> 335-340.</w:t>
      </w:r>
    </w:p>
    <w:p w14:paraId="1C5E3BD6"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Kingdon, J. &amp; Hoffman, M. (2013) </w:t>
      </w:r>
      <w:r w:rsidRPr="001A46EE">
        <w:rPr>
          <w:rFonts w:ascii="Cambria" w:hAnsi="Cambria"/>
          <w:i/>
          <w:noProof/>
          <w:sz w:val="23"/>
          <w:szCs w:val="23"/>
        </w:rPr>
        <w:t>Mammals of Africa: Volume VI, Hippopotamuses, Pigs, Deer, Giraffe and Bovids</w:t>
      </w:r>
      <w:r w:rsidRPr="001A46EE">
        <w:rPr>
          <w:rFonts w:ascii="Cambria" w:hAnsi="Cambria"/>
          <w:noProof/>
          <w:sz w:val="23"/>
          <w:szCs w:val="23"/>
        </w:rPr>
        <w:t>. Bloomsbury, London.</w:t>
      </w:r>
    </w:p>
    <w:p w14:paraId="569007B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Levy, O., Dayan, T., Porter, W.P. &amp; Kronfeld-Schor, N. (2018) Time and ecological resilience: can diurnal animals compensate for climate change by shifting to nocturnal activity? </w:t>
      </w:r>
      <w:r w:rsidRPr="001A46EE">
        <w:rPr>
          <w:rFonts w:ascii="Cambria" w:hAnsi="Cambria"/>
          <w:i/>
          <w:noProof/>
          <w:sz w:val="23"/>
          <w:szCs w:val="23"/>
        </w:rPr>
        <w:t>Ecological Monographs</w:t>
      </w:r>
      <w:r w:rsidRPr="001A46EE">
        <w:rPr>
          <w:rFonts w:ascii="Cambria" w:hAnsi="Cambria"/>
          <w:b/>
          <w:noProof/>
          <w:sz w:val="23"/>
          <w:szCs w:val="23"/>
        </w:rPr>
        <w:t>,</w:t>
      </w:r>
      <w:r w:rsidRPr="001A46EE">
        <w:rPr>
          <w:rFonts w:ascii="Cambria" w:hAnsi="Cambria"/>
          <w:noProof/>
          <w:sz w:val="23"/>
          <w:szCs w:val="23"/>
        </w:rPr>
        <w:t xml:space="preserve"> doi:10.1002/ecm.1334.</w:t>
      </w:r>
    </w:p>
    <w:p w14:paraId="20FDF35F"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Lucas, J.R. (1983) The role of foraging time constraints and variable prey encounter in optimal diet choice. </w:t>
      </w:r>
      <w:r w:rsidRPr="001A46EE">
        <w:rPr>
          <w:rFonts w:ascii="Cambria" w:hAnsi="Cambria"/>
          <w:i/>
          <w:noProof/>
          <w:sz w:val="23"/>
          <w:szCs w:val="23"/>
        </w:rPr>
        <w:t>American Naturalist,</w:t>
      </w:r>
      <w:r w:rsidRPr="001A46EE">
        <w:rPr>
          <w:rFonts w:ascii="Cambria" w:hAnsi="Cambria"/>
          <w:noProof/>
          <w:sz w:val="23"/>
          <w:szCs w:val="23"/>
        </w:rPr>
        <w:t xml:space="preserve"> </w:t>
      </w:r>
      <w:r w:rsidRPr="001A46EE">
        <w:rPr>
          <w:rFonts w:ascii="Cambria" w:hAnsi="Cambria"/>
          <w:b/>
          <w:noProof/>
          <w:sz w:val="23"/>
          <w:szCs w:val="23"/>
        </w:rPr>
        <w:t>122,</w:t>
      </w:r>
      <w:r w:rsidRPr="001A46EE">
        <w:rPr>
          <w:rFonts w:ascii="Cambria" w:hAnsi="Cambria"/>
          <w:noProof/>
          <w:sz w:val="23"/>
          <w:szCs w:val="23"/>
        </w:rPr>
        <w:t xml:space="preserve"> 191-209.</w:t>
      </w:r>
    </w:p>
    <w:p w14:paraId="6C92347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Mbizah, M.M., Marino, J. &amp; Groom, R.J. (2012) Diet of four sympatric carnivores in Savé Valley Conservancy, Zimbabwe: implications for conservation of the African wild dog (</w:t>
      </w:r>
      <w:r w:rsidRPr="001A46EE">
        <w:rPr>
          <w:rFonts w:ascii="Cambria" w:hAnsi="Cambria"/>
          <w:i/>
          <w:noProof/>
          <w:sz w:val="23"/>
          <w:szCs w:val="23"/>
        </w:rPr>
        <w:t>Lycaon pictus</w:t>
      </w:r>
      <w:r w:rsidRPr="001A46EE">
        <w:rPr>
          <w:rFonts w:ascii="Cambria" w:hAnsi="Cambria"/>
          <w:noProof/>
          <w:sz w:val="23"/>
          <w:szCs w:val="23"/>
        </w:rPr>
        <w:t xml:space="preserve">). </w:t>
      </w:r>
      <w:r w:rsidRPr="001A46EE">
        <w:rPr>
          <w:rFonts w:ascii="Cambria" w:hAnsi="Cambria"/>
          <w:i/>
          <w:noProof/>
          <w:sz w:val="23"/>
          <w:szCs w:val="23"/>
        </w:rPr>
        <w:t>South African Journal of Wildlife Research,</w:t>
      </w:r>
      <w:r w:rsidRPr="001A46EE">
        <w:rPr>
          <w:rFonts w:ascii="Cambria" w:hAnsi="Cambria"/>
          <w:noProof/>
          <w:sz w:val="23"/>
          <w:szCs w:val="23"/>
        </w:rPr>
        <w:t xml:space="preserve"> </w:t>
      </w:r>
      <w:r w:rsidRPr="001A46EE">
        <w:rPr>
          <w:rFonts w:ascii="Cambria" w:hAnsi="Cambria"/>
          <w:b/>
          <w:noProof/>
          <w:sz w:val="23"/>
          <w:szCs w:val="23"/>
        </w:rPr>
        <w:t>42,</w:t>
      </w:r>
      <w:r w:rsidRPr="001A46EE">
        <w:rPr>
          <w:rFonts w:ascii="Cambria" w:hAnsi="Cambria"/>
          <w:noProof/>
          <w:sz w:val="23"/>
          <w:szCs w:val="23"/>
        </w:rPr>
        <w:t xml:space="preserve"> 94-103.</w:t>
      </w:r>
    </w:p>
    <w:p w14:paraId="70C2080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Mills, M.G.L. &amp; Gorman, M.L. (1997) Factors affecting the density and distribution of wild dogs in the Kruger National Park. </w:t>
      </w:r>
      <w:r w:rsidRPr="001A46EE">
        <w:rPr>
          <w:rFonts w:ascii="Cambria" w:hAnsi="Cambria"/>
          <w:i/>
          <w:noProof/>
          <w:sz w:val="23"/>
          <w:szCs w:val="23"/>
        </w:rPr>
        <w:t>Conservation Biology,</w:t>
      </w:r>
      <w:r w:rsidRPr="001A46EE">
        <w:rPr>
          <w:rFonts w:ascii="Cambria" w:hAnsi="Cambria"/>
          <w:noProof/>
          <w:sz w:val="23"/>
          <w:szCs w:val="23"/>
        </w:rPr>
        <w:t xml:space="preserve"> </w:t>
      </w:r>
      <w:r w:rsidRPr="001A46EE">
        <w:rPr>
          <w:rFonts w:ascii="Cambria" w:hAnsi="Cambria"/>
          <w:b/>
          <w:noProof/>
          <w:sz w:val="23"/>
          <w:szCs w:val="23"/>
        </w:rPr>
        <w:t>11,</w:t>
      </w:r>
      <w:r w:rsidRPr="001A46EE">
        <w:rPr>
          <w:rFonts w:ascii="Cambria" w:hAnsi="Cambria"/>
          <w:noProof/>
          <w:sz w:val="23"/>
          <w:szCs w:val="23"/>
        </w:rPr>
        <w:t xml:space="preserve"> 1397-1406.</w:t>
      </w:r>
    </w:p>
    <w:p w14:paraId="13720B1E"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Mole, M.A., Rodrigues DÁraujo, S., van Aarde, R.J., Mitchell, D. &amp; Fuller, A. (2016) Coping with heat: behavioural and physiological responses of savanna elephants in their natural habitat. </w:t>
      </w:r>
      <w:r w:rsidRPr="001A46EE">
        <w:rPr>
          <w:rFonts w:ascii="Cambria" w:hAnsi="Cambria"/>
          <w:i/>
          <w:noProof/>
          <w:sz w:val="23"/>
          <w:szCs w:val="23"/>
        </w:rPr>
        <w:t>Conservation Physiology,</w:t>
      </w:r>
      <w:r w:rsidRPr="001A46EE">
        <w:rPr>
          <w:rFonts w:ascii="Cambria" w:hAnsi="Cambria"/>
          <w:noProof/>
          <w:sz w:val="23"/>
          <w:szCs w:val="23"/>
        </w:rPr>
        <w:t xml:space="preserve"> </w:t>
      </w:r>
      <w:r w:rsidRPr="001A46EE">
        <w:rPr>
          <w:rFonts w:ascii="Cambria" w:hAnsi="Cambria"/>
          <w:b/>
          <w:noProof/>
          <w:sz w:val="23"/>
          <w:szCs w:val="23"/>
        </w:rPr>
        <w:t>4,</w:t>
      </w:r>
      <w:r w:rsidRPr="001A46EE">
        <w:rPr>
          <w:rFonts w:ascii="Cambria" w:hAnsi="Cambria"/>
          <w:noProof/>
          <w:sz w:val="23"/>
          <w:szCs w:val="23"/>
        </w:rPr>
        <w:t xml:space="preserve"> cow044.</w:t>
      </w:r>
    </w:p>
    <w:p w14:paraId="7D9FB282"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Ockendon, N., Baker, D.J., Carr, J.A., White, E.C., Almond, R.E.A., Amano, T., Bertram, E., Bradbury, R.B., Bradley, C., Butchart, S.H.M., Doswald, N., Foden, W., Gill, D.J.C., Green, R.E., Sutherland, W.J., Tanner, E.V.J. &amp; Pearce-Higgins, J.W. (2014) Mechanisms underpinning climatic impacts on natural populations: altered species interactions are more important than direct effects. </w:t>
      </w:r>
      <w:r w:rsidRPr="001A46EE">
        <w:rPr>
          <w:rFonts w:ascii="Cambria" w:hAnsi="Cambria"/>
          <w:i/>
          <w:noProof/>
          <w:sz w:val="23"/>
          <w:szCs w:val="23"/>
        </w:rPr>
        <w:t>Global Change Biology,</w:t>
      </w:r>
      <w:r w:rsidRPr="001A46EE">
        <w:rPr>
          <w:rFonts w:ascii="Cambria" w:hAnsi="Cambria"/>
          <w:noProof/>
          <w:sz w:val="23"/>
          <w:szCs w:val="23"/>
        </w:rPr>
        <w:t xml:space="preserve"> </w:t>
      </w:r>
      <w:r w:rsidRPr="001A46EE">
        <w:rPr>
          <w:rFonts w:ascii="Cambria" w:hAnsi="Cambria"/>
          <w:b/>
          <w:noProof/>
          <w:sz w:val="23"/>
          <w:szCs w:val="23"/>
        </w:rPr>
        <w:t>20,</w:t>
      </w:r>
      <w:r w:rsidRPr="001A46EE">
        <w:rPr>
          <w:rFonts w:ascii="Cambria" w:hAnsi="Cambria"/>
          <w:noProof/>
          <w:sz w:val="23"/>
          <w:szCs w:val="23"/>
        </w:rPr>
        <w:t xml:space="preserve"> 2221-2229.</w:t>
      </w:r>
    </w:p>
    <w:p w14:paraId="304B2F2F" w14:textId="5673C070"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Otieno, T.O. et al., 2019. Human- and risk-mediated browsing pressure by sympatric antelope in an African savanna. </w:t>
      </w:r>
      <w:r w:rsidRPr="001A46EE">
        <w:rPr>
          <w:rFonts w:ascii="Cambria" w:hAnsi="Cambria" w:cs="Times New Roman"/>
          <w:i/>
          <w:iCs/>
          <w:noProof/>
          <w:sz w:val="23"/>
          <w:szCs w:val="23"/>
        </w:rPr>
        <w:t>Biological Conservation</w:t>
      </w:r>
      <w:r w:rsidRPr="001A46EE">
        <w:rPr>
          <w:rFonts w:ascii="Cambria" w:hAnsi="Cambria" w:cs="Times New Roman"/>
          <w:noProof/>
          <w:sz w:val="23"/>
          <w:szCs w:val="23"/>
        </w:rPr>
        <w:t>, 232, pp.59–65. Available at: https://www.sciencedirect.com/science/article/pii/S0006320718312771</w:t>
      </w:r>
    </w:p>
    <w:p w14:paraId="1FB6762D"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Parmesan, C. &amp; Yohe, G. (2003) A globally coherent fingerprint of climate change impacts across natural systems. </w:t>
      </w:r>
      <w:r w:rsidRPr="001A46EE">
        <w:rPr>
          <w:rFonts w:ascii="Cambria" w:hAnsi="Cambria"/>
          <w:i/>
          <w:noProof/>
          <w:sz w:val="23"/>
          <w:szCs w:val="23"/>
        </w:rPr>
        <w:t>Nature,</w:t>
      </w:r>
      <w:r w:rsidRPr="001A46EE">
        <w:rPr>
          <w:rFonts w:ascii="Cambria" w:hAnsi="Cambria"/>
          <w:noProof/>
          <w:sz w:val="23"/>
          <w:szCs w:val="23"/>
        </w:rPr>
        <w:t xml:space="preserve"> </w:t>
      </w:r>
      <w:r w:rsidRPr="001A46EE">
        <w:rPr>
          <w:rFonts w:ascii="Cambria" w:hAnsi="Cambria"/>
          <w:b/>
          <w:noProof/>
          <w:sz w:val="23"/>
          <w:szCs w:val="23"/>
        </w:rPr>
        <w:t>421,</w:t>
      </w:r>
      <w:r w:rsidRPr="001A46EE">
        <w:rPr>
          <w:rFonts w:ascii="Cambria" w:hAnsi="Cambria"/>
          <w:noProof/>
          <w:sz w:val="23"/>
          <w:szCs w:val="23"/>
        </w:rPr>
        <w:t xml:space="preserve"> 37-42.</w:t>
      </w:r>
    </w:p>
    <w:p w14:paraId="457ADA4A" w14:textId="5D4934E8" w:rsidR="001C215E" w:rsidRPr="001A46EE" w:rsidRDefault="001C215E" w:rsidP="007C2A70">
      <w:pPr>
        <w:pStyle w:val="EndNoteBibliography"/>
        <w:rPr>
          <w:rFonts w:ascii="Cambria" w:hAnsi="Cambria"/>
          <w:noProof/>
          <w:sz w:val="23"/>
          <w:szCs w:val="23"/>
        </w:rPr>
      </w:pPr>
      <w:r w:rsidRPr="001A46EE">
        <w:rPr>
          <w:rFonts w:ascii="Cambria" w:hAnsi="Cambria" w:cs="Times New Roman"/>
          <w:noProof/>
          <w:sz w:val="23"/>
          <w:szCs w:val="23"/>
        </w:rPr>
        <w:t xml:space="preserve">Peters, R.H., 1986. </w:t>
      </w:r>
      <w:r w:rsidRPr="001A46EE">
        <w:rPr>
          <w:rFonts w:ascii="Cambria" w:hAnsi="Cambria" w:cs="Times New Roman"/>
          <w:i/>
          <w:iCs/>
          <w:noProof/>
          <w:sz w:val="23"/>
          <w:szCs w:val="23"/>
        </w:rPr>
        <w:t>The ecological implications of body size</w:t>
      </w:r>
      <w:r w:rsidRPr="001A46EE">
        <w:rPr>
          <w:rFonts w:ascii="Cambria" w:hAnsi="Cambria" w:cs="Times New Roman"/>
          <w:noProof/>
          <w:sz w:val="23"/>
          <w:szCs w:val="23"/>
        </w:rPr>
        <w:t>, Cambridge University Press.</w:t>
      </w:r>
    </w:p>
    <w:p w14:paraId="02DC5FF4"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Pigeon, K.E., Cardinal, E., Stenhouse, G.B. &amp; Cote, S.D. (2016) Staying cool in a changing landscape: the influence of maximum daily ambient temperature on grizzly bear habitat selection.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181,</w:t>
      </w:r>
      <w:r w:rsidRPr="001A46EE">
        <w:rPr>
          <w:rFonts w:ascii="Cambria" w:hAnsi="Cambria"/>
          <w:noProof/>
          <w:sz w:val="23"/>
          <w:szCs w:val="23"/>
        </w:rPr>
        <w:t xml:space="preserve"> 1101-1116.</w:t>
      </w:r>
    </w:p>
    <w:p w14:paraId="1C1C4A50" w14:textId="5D9EFDD1"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lastRenderedPageBreak/>
        <w:t xml:space="preserve">Pinheiro, J., Bates, D., DebRoy, S., Sarkar, D. &amp; R Core Team (2015) </w:t>
      </w:r>
      <w:r w:rsidRPr="001A46EE">
        <w:rPr>
          <w:rFonts w:ascii="Cambria" w:hAnsi="Cambria"/>
          <w:i/>
          <w:noProof/>
          <w:sz w:val="23"/>
          <w:szCs w:val="23"/>
        </w:rPr>
        <w:t>nlme: Linear and Nonlinear Mixed Effects Models. R package version 3.1-119</w:t>
      </w:r>
      <w:r w:rsidRPr="001A46EE">
        <w:rPr>
          <w:rFonts w:ascii="Cambria" w:hAnsi="Cambria"/>
          <w:noProof/>
          <w:sz w:val="23"/>
          <w:szCs w:val="23"/>
        </w:rPr>
        <w:t xml:space="preserve">. </w:t>
      </w:r>
      <w:hyperlink r:id="rId12" w:history="1">
        <w:r w:rsidRPr="001A46EE">
          <w:rPr>
            <w:rStyle w:val="Hyperlink"/>
            <w:rFonts w:ascii="Cambria" w:hAnsi="Cambria"/>
            <w:noProof/>
            <w:sz w:val="23"/>
            <w:szCs w:val="23"/>
          </w:rPr>
          <w:t>http://CRAN.R-project.org/package=nlme</w:t>
        </w:r>
      </w:hyperlink>
      <w:r w:rsidRPr="001A46EE">
        <w:rPr>
          <w:rFonts w:ascii="Cambria" w:hAnsi="Cambria"/>
          <w:noProof/>
          <w:sz w:val="23"/>
          <w:szCs w:val="23"/>
        </w:rPr>
        <w:t>.</w:t>
      </w:r>
    </w:p>
    <w:p w14:paraId="481D094A" w14:textId="066B5F84"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QGIS Development Team (2018) </w:t>
      </w:r>
      <w:r w:rsidRPr="001A46EE">
        <w:rPr>
          <w:rFonts w:ascii="Cambria" w:hAnsi="Cambria"/>
          <w:i/>
          <w:noProof/>
          <w:sz w:val="23"/>
          <w:szCs w:val="23"/>
        </w:rPr>
        <w:t>QGIS Geographic Information System</w:t>
      </w:r>
      <w:r w:rsidRPr="001A46EE">
        <w:rPr>
          <w:rFonts w:ascii="Cambria" w:hAnsi="Cambria"/>
          <w:noProof/>
          <w:sz w:val="23"/>
          <w:szCs w:val="23"/>
        </w:rPr>
        <w:t xml:space="preserve">. Open Source Geospatial Foundation </w:t>
      </w:r>
      <w:proofErr w:type="gramStart"/>
      <w:r w:rsidRPr="001A46EE">
        <w:rPr>
          <w:rFonts w:ascii="Cambria" w:hAnsi="Cambria"/>
          <w:noProof/>
          <w:sz w:val="23"/>
          <w:szCs w:val="23"/>
        </w:rPr>
        <w:t xml:space="preserve">Project, </w:t>
      </w:r>
      <w:hyperlink r:id="rId13" w:history="1">
        <w:r w:rsidRPr="001A46EE">
          <w:rPr>
            <w:rStyle w:val="Hyperlink"/>
            <w:rFonts w:ascii="Cambria" w:hAnsi="Cambria"/>
            <w:noProof/>
            <w:sz w:val="23"/>
            <w:szCs w:val="23"/>
          </w:rPr>
          <w:t>http://qgis.osgeo.org</w:t>
        </w:r>
      </w:hyperlink>
      <w:r w:rsidRPr="001A46EE">
        <w:rPr>
          <w:rFonts w:ascii="Cambria" w:hAnsi="Cambria"/>
          <w:noProof/>
          <w:sz w:val="23"/>
          <w:szCs w:val="23"/>
        </w:rPr>
        <w:t>.</w:t>
      </w:r>
      <w:proofErr w:type="gramEnd"/>
    </w:p>
    <w:p w14:paraId="27CFD4D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Quaglietta, L., Mira, A. &amp; Boitani, L. (2018) Extrinsic and intrinsic factors affecting the daily rhythms of a semiaquatic carnivore in a mediterranean environment. </w:t>
      </w:r>
      <w:r w:rsidRPr="001A46EE">
        <w:rPr>
          <w:rFonts w:ascii="Cambria" w:hAnsi="Cambria"/>
          <w:i/>
          <w:noProof/>
          <w:sz w:val="23"/>
          <w:szCs w:val="23"/>
        </w:rPr>
        <w:t>Hystrix-Italian Journal of Mammalogy,</w:t>
      </w:r>
      <w:r w:rsidRPr="001A46EE">
        <w:rPr>
          <w:rFonts w:ascii="Cambria" w:hAnsi="Cambria"/>
          <w:noProof/>
          <w:sz w:val="23"/>
          <w:szCs w:val="23"/>
        </w:rPr>
        <w:t xml:space="preserve"> </w:t>
      </w:r>
      <w:r w:rsidRPr="001A46EE">
        <w:rPr>
          <w:rFonts w:ascii="Cambria" w:hAnsi="Cambria"/>
          <w:b/>
          <w:noProof/>
          <w:sz w:val="23"/>
          <w:szCs w:val="23"/>
        </w:rPr>
        <w:t>29,</w:t>
      </w:r>
      <w:r w:rsidRPr="001A46EE">
        <w:rPr>
          <w:rFonts w:ascii="Cambria" w:hAnsi="Cambria"/>
          <w:noProof/>
          <w:sz w:val="23"/>
          <w:szCs w:val="23"/>
        </w:rPr>
        <w:t xml:space="preserve"> 128-136.</w:t>
      </w:r>
    </w:p>
    <w:p w14:paraId="02EA7C7F" w14:textId="3E64CF4D"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 Core Team (2015) </w:t>
      </w:r>
      <w:r w:rsidRPr="001A46EE">
        <w:rPr>
          <w:rFonts w:ascii="Cambria" w:hAnsi="Cambria"/>
          <w:i/>
          <w:noProof/>
          <w:sz w:val="23"/>
          <w:szCs w:val="23"/>
        </w:rPr>
        <w:t>R: A language and environment for statistical computing</w:t>
      </w:r>
      <w:r w:rsidRPr="001A46EE">
        <w:rPr>
          <w:rFonts w:ascii="Cambria" w:hAnsi="Cambria"/>
          <w:noProof/>
          <w:sz w:val="23"/>
          <w:szCs w:val="23"/>
        </w:rPr>
        <w:t xml:space="preserve">. </w:t>
      </w:r>
      <w:proofErr w:type="gramStart"/>
      <w:r w:rsidRPr="001A46EE">
        <w:rPr>
          <w:rFonts w:ascii="Cambria" w:hAnsi="Cambria"/>
          <w:noProof/>
          <w:sz w:val="23"/>
          <w:szCs w:val="23"/>
        </w:rPr>
        <w:t xml:space="preserve">R Foundation for Statistical Computing </w:t>
      </w:r>
      <w:hyperlink r:id="rId14" w:history="1">
        <w:r w:rsidRPr="001A46EE">
          <w:rPr>
            <w:rStyle w:val="Hyperlink"/>
            <w:rFonts w:ascii="Cambria" w:hAnsi="Cambria"/>
            <w:noProof/>
            <w:sz w:val="23"/>
            <w:szCs w:val="23"/>
          </w:rPr>
          <w:t>http://www.R-project.org</w:t>
        </w:r>
      </w:hyperlink>
      <w:r w:rsidRPr="001A46EE">
        <w:rPr>
          <w:rFonts w:ascii="Cambria" w:hAnsi="Cambria"/>
          <w:noProof/>
          <w:sz w:val="23"/>
          <w:szCs w:val="23"/>
        </w:rPr>
        <w:t>, Vienna, Austria.</w:t>
      </w:r>
      <w:proofErr w:type="gramEnd"/>
    </w:p>
    <w:p w14:paraId="5A552EAB" w14:textId="766F6DD2"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Rabaiotti, D., Groom, R., McNutt, J.W., Watermeyer, J. &amp; Woodroffe, R. (</w:t>
      </w:r>
      <w:r w:rsidR="001C215E" w:rsidRPr="001A46EE">
        <w:rPr>
          <w:rFonts w:ascii="Cambria" w:hAnsi="Cambria"/>
          <w:noProof/>
          <w:sz w:val="23"/>
          <w:szCs w:val="23"/>
        </w:rPr>
        <w:t>I</w:t>
      </w:r>
      <w:r w:rsidRPr="001A46EE">
        <w:rPr>
          <w:rFonts w:ascii="Cambria" w:hAnsi="Cambria"/>
          <w:noProof/>
          <w:sz w:val="23"/>
          <w:szCs w:val="23"/>
        </w:rPr>
        <w:t xml:space="preserve">n </w:t>
      </w:r>
      <w:r w:rsidR="001C215E" w:rsidRPr="001A46EE">
        <w:rPr>
          <w:rFonts w:ascii="Cambria" w:hAnsi="Cambria"/>
          <w:noProof/>
          <w:sz w:val="23"/>
          <w:szCs w:val="23"/>
        </w:rPr>
        <w:t>R</w:t>
      </w:r>
      <w:r w:rsidRPr="001A46EE">
        <w:rPr>
          <w:rFonts w:ascii="Cambria" w:hAnsi="Cambria"/>
          <w:noProof/>
          <w:sz w:val="23"/>
          <w:szCs w:val="23"/>
        </w:rPr>
        <w:t>eview) High temperatures and human pressures interact to influence mortality in an African carnivore.</w:t>
      </w:r>
    </w:p>
    <w:p w14:paraId="509C9AA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Rabaiotti, D. &amp; Woodroffe, R. (2019) Coping with climate change: limited behavioural responses to hot weather in a tropical carnivore. </w:t>
      </w:r>
      <w:r w:rsidRPr="001A46EE">
        <w:rPr>
          <w:rFonts w:ascii="Cambria" w:hAnsi="Cambria"/>
          <w:i/>
          <w:noProof/>
          <w:sz w:val="23"/>
          <w:szCs w:val="23"/>
        </w:rPr>
        <w:t>Oecologia,</w:t>
      </w:r>
      <w:r w:rsidRPr="001A46EE">
        <w:rPr>
          <w:rFonts w:ascii="Cambria" w:hAnsi="Cambria"/>
          <w:noProof/>
          <w:sz w:val="23"/>
          <w:szCs w:val="23"/>
        </w:rPr>
        <w:t xml:space="preserve"> </w:t>
      </w:r>
      <w:r w:rsidRPr="001A46EE">
        <w:rPr>
          <w:rFonts w:ascii="Cambria" w:hAnsi="Cambria"/>
          <w:b/>
          <w:noProof/>
          <w:sz w:val="23"/>
          <w:szCs w:val="23"/>
        </w:rPr>
        <w:t>189,</w:t>
      </w:r>
      <w:r w:rsidRPr="001A46EE">
        <w:rPr>
          <w:rFonts w:ascii="Cambria" w:hAnsi="Cambria"/>
          <w:noProof/>
          <w:sz w:val="23"/>
          <w:szCs w:val="23"/>
        </w:rPr>
        <w:t xml:space="preserve"> 587-599.</w:t>
      </w:r>
    </w:p>
    <w:p w14:paraId="7C036490"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Ricklefs, R.E. &amp; Hainsworth, F.R. (1968) Temperature dependent behavior of cactus wren. </w:t>
      </w:r>
      <w:r w:rsidRPr="001A46EE">
        <w:rPr>
          <w:rFonts w:ascii="Cambria" w:hAnsi="Cambria"/>
          <w:i/>
          <w:noProof/>
          <w:sz w:val="23"/>
          <w:szCs w:val="23"/>
        </w:rPr>
        <w:t>Ecology,</w:t>
      </w:r>
      <w:r w:rsidRPr="001A46EE">
        <w:rPr>
          <w:rFonts w:ascii="Cambria" w:hAnsi="Cambria"/>
          <w:noProof/>
          <w:sz w:val="23"/>
          <w:szCs w:val="23"/>
        </w:rPr>
        <w:t xml:space="preserve"> </w:t>
      </w:r>
      <w:r w:rsidRPr="001A46EE">
        <w:rPr>
          <w:rFonts w:ascii="Cambria" w:hAnsi="Cambria"/>
          <w:b/>
          <w:noProof/>
          <w:sz w:val="23"/>
          <w:szCs w:val="23"/>
        </w:rPr>
        <w:t>49,</w:t>
      </w:r>
      <w:r w:rsidRPr="001A46EE">
        <w:rPr>
          <w:rFonts w:ascii="Cambria" w:hAnsi="Cambria"/>
          <w:noProof/>
          <w:sz w:val="23"/>
          <w:szCs w:val="23"/>
        </w:rPr>
        <w:t xml:space="preserve"> 227-233.</w:t>
      </w:r>
    </w:p>
    <w:p w14:paraId="7A125107" w14:textId="471C8AB7" w:rsidR="00DE486A" w:rsidRPr="001A46EE" w:rsidRDefault="00F36954" w:rsidP="00DE486A">
      <w:pPr>
        <w:pStyle w:val="EndNoteBibliography"/>
        <w:rPr>
          <w:rFonts w:ascii="Cambria" w:hAnsi="Cambria"/>
          <w:noProof/>
          <w:sz w:val="23"/>
          <w:szCs w:val="23"/>
        </w:rPr>
      </w:pPr>
      <w:r w:rsidRPr="001A46EE">
        <w:rPr>
          <w:rFonts w:ascii="Cambria" w:hAnsi="Cambria"/>
          <w:noProof/>
          <w:sz w:val="23"/>
          <w:szCs w:val="23"/>
        </w:rPr>
        <w:t xml:space="preserve">Speakman, J.R. &amp; Krol, E. (2010) Maximal heat dissipation capacity and hyperthermia risk: neglected key factors in the ecology of endotherms.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79,</w:t>
      </w:r>
      <w:r w:rsidRPr="001A46EE">
        <w:rPr>
          <w:rFonts w:ascii="Cambria" w:hAnsi="Cambria"/>
          <w:noProof/>
          <w:sz w:val="23"/>
          <w:szCs w:val="23"/>
        </w:rPr>
        <w:t xml:space="preserve"> 726-746.</w:t>
      </w:r>
    </w:p>
    <w:p w14:paraId="7B3AA717"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(2011a) Demography of a recovering African wild dog (</w:t>
      </w:r>
      <w:r w:rsidRPr="001A46EE">
        <w:rPr>
          <w:rFonts w:ascii="Cambria" w:hAnsi="Cambria"/>
          <w:i/>
          <w:noProof/>
          <w:sz w:val="23"/>
          <w:szCs w:val="23"/>
        </w:rPr>
        <w:t>Lycaon pictus</w:t>
      </w:r>
      <w:r w:rsidRPr="001A46EE">
        <w:rPr>
          <w:rFonts w:ascii="Cambria" w:hAnsi="Cambria"/>
          <w:noProof/>
          <w:sz w:val="23"/>
          <w:szCs w:val="23"/>
        </w:rPr>
        <w:t xml:space="preserve">) population.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92,</w:t>
      </w:r>
      <w:r w:rsidRPr="001A46EE">
        <w:rPr>
          <w:rFonts w:ascii="Cambria" w:hAnsi="Cambria"/>
          <w:noProof/>
          <w:sz w:val="23"/>
          <w:szCs w:val="23"/>
        </w:rPr>
        <w:t xml:space="preserve"> 305-315.</w:t>
      </w:r>
    </w:p>
    <w:p w14:paraId="08F541FA"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(2011b) Ranging behaviour of African wild dog packs in a human-dominated landscape. </w:t>
      </w:r>
      <w:r w:rsidRPr="001A46EE">
        <w:rPr>
          <w:rFonts w:ascii="Cambria" w:hAnsi="Cambria"/>
          <w:i/>
          <w:noProof/>
          <w:sz w:val="23"/>
          <w:szCs w:val="23"/>
        </w:rPr>
        <w:t>Journal of Zoology,</w:t>
      </w:r>
      <w:r w:rsidRPr="001A46EE">
        <w:rPr>
          <w:rFonts w:ascii="Cambria" w:hAnsi="Cambria"/>
          <w:noProof/>
          <w:sz w:val="23"/>
          <w:szCs w:val="23"/>
        </w:rPr>
        <w:t xml:space="preserve"> </w:t>
      </w:r>
      <w:r w:rsidRPr="001A46EE">
        <w:rPr>
          <w:rFonts w:ascii="Cambria" w:hAnsi="Cambria"/>
          <w:b/>
          <w:noProof/>
          <w:sz w:val="23"/>
          <w:szCs w:val="23"/>
        </w:rPr>
        <w:t>283,</w:t>
      </w:r>
      <w:r w:rsidRPr="001A46EE">
        <w:rPr>
          <w:rFonts w:ascii="Cambria" w:hAnsi="Cambria"/>
          <w:noProof/>
          <w:sz w:val="23"/>
          <w:szCs w:val="23"/>
        </w:rPr>
        <w:t xml:space="preserve"> 88-97.</w:t>
      </w:r>
    </w:p>
    <w:p w14:paraId="5E2208D5"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 xml:space="preserve">Woodroffe, R., Groom, R. &amp; McNutt, J.W. (2017) Hot dogs: high ambient temperatures influence reproductive success in a tropical mammal. </w:t>
      </w:r>
      <w:r w:rsidRPr="001A46EE">
        <w:rPr>
          <w:rFonts w:ascii="Cambria" w:hAnsi="Cambria"/>
          <w:i/>
          <w:noProof/>
          <w:sz w:val="23"/>
          <w:szCs w:val="23"/>
        </w:rPr>
        <w:t>Journal of Animal Ecology,</w:t>
      </w:r>
      <w:r w:rsidRPr="001A46EE">
        <w:rPr>
          <w:rFonts w:ascii="Cambria" w:hAnsi="Cambria"/>
          <w:noProof/>
          <w:sz w:val="23"/>
          <w:szCs w:val="23"/>
        </w:rPr>
        <w:t xml:space="preserve"> </w:t>
      </w:r>
      <w:r w:rsidRPr="001A46EE">
        <w:rPr>
          <w:rFonts w:ascii="Cambria" w:hAnsi="Cambria"/>
          <w:b/>
          <w:noProof/>
          <w:sz w:val="23"/>
          <w:szCs w:val="23"/>
        </w:rPr>
        <w:t>86,</w:t>
      </w:r>
      <w:r w:rsidRPr="001A46EE">
        <w:rPr>
          <w:rFonts w:ascii="Cambria" w:hAnsi="Cambria"/>
          <w:noProof/>
          <w:sz w:val="23"/>
          <w:szCs w:val="23"/>
        </w:rPr>
        <w:t xml:space="preserve"> 1329-1338.</w:t>
      </w:r>
    </w:p>
    <w:p w14:paraId="1A329B4B" w14:textId="77777777" w:rsidR="00F36954" w:rsidRPr="001A46EE" w:rsidRDefault="00F36954" w:rsidP="007C2A70">
      <w:pPr>
        <w:pStyle w:val="EndNoteBibliography"/>
        <w:rPr>
          <w:rFonts w:ascii="Cambria" w:hAnsi="Cambria"/>
          <w:noProof/>
          <w:sz w:val="23"/>
          <w:szCs w:val="23"/>
        </w:rPr>
      </w:pPr>
      <w:r w:rsidRPr="001A46EE">
        <w:rPr>
          <w:rFonts w:ascii="Cambria" w:hAnsi="Cambria"/>
          <w:noProof/>
          <w:sz w:val="23"/>
          <w:szCs w:val="23"/>
        </w:rPr>
        <w:t>Woodroffe, R., Lindsey, P.A., Romañach, S.S. &amp; ole Ranah, S.M.K. (2007) African wild dogs (</w:t>
      </w:r>
      <w:r w:rsidRPr="001A46EE">
        <w:rPr>
          <w:rFonts w:ascii="Cambria" w:hAnsi="Cambria"/>
          <w:i/>
          <w:noProof/>
          <w:sz w:val="23"/>
          <w:szCs w:val="23"/>
        </w:rPr>
        <w:t>Lycaon pictus</w:t>
      </w:r>
      <w:r w:rsidRPr="001A46EE">
        <w:rPr>
          <w:rFonts w:ascii="Cambria" w:hAnsi="Cambria"/>
          <w:noProof/>
          <w:sz w:val="23"/>
          <w:szCs w:val="23"/>
        </w:rPr>
        <w:t xml:space="preserve">) can subsist on small prey: implications for conservation. </w:t>
      </w:r>
      <w:r w:rsidRPr="001A46EE">
        <w:rPr>
          <w:rFonts w:ascii="Cambria" w:hAnsi="Cambria"/>
          <w:i/>
          <w:noProof/>
          <w:sz w:val="23"/>
          <w:szCs w:val="23"/>
        </w:rPr>
        <w:t>Journal of Mammalogy,</w:t>
      </w:r>
      <w:r w:rsidRPr="001A46EE">
        <w:rPr>
          <w:rFonts w:ascii="Cambria" w:hAnsi="Cambria"/>
          <w:noProof/>
          <w:sz w:val="23"/>
          <w:szCs w:val="23"/>
        </w:rPr>
        <w:t xml:space="preserve"> </w:t>
      </w:r>
      <w:r w:rsidRPr="001A46EE">
        <w:rPr>
          <w:rFonts w:ascii="Cambria" w:hAnsi="Cambria"/>
          <w:b/>
          <w:noProof/>
          <w:sz w:val="23"/>
          <w:szCs w:val="23"/>
        </w:rPr>
        <w:t>88,</w:t>
      </w:r>
      <w:r w:rsidRPr="001A46EE">
        <w:rPr>
          <w:rFonts w:ascii="Cambria" w:hAnsi="Cambria"/>
          <w:noProof/>
          <w:sz w:val="23"/>
          <w:szCs w:val="23"/>
        </w:rPr>
        <w:t xml:space="preserve"> 181-193.</w:t>
      </w:r>
    </w:p>
    <w:p w14:paraId="416F5634" w14:textId="2C00CCAF" w:rsidR="00B5250B" w:rsidRPr="00B5250B" w:rsidRDefault="00F36954" w:rsidP="00B5250B">
      <w:pPr>
        <w:pStyle w:val="EndNoteBibliography"/>
        <w:rPr>
          <w:rFonts w:ascii="Cambria" w:hAnsi="Cambria"/>
          <w:noProof/>
        </w:rPr>
        <w:sectPr w:rsidR="00B5250B" w:rsidRPr="00B5250B" w:rsidSect="00B5250B">
          <w:footerReference w:type="even" r:id="rId15"/>
          <w:footerReference w:type="default" r:id="rId16"/>
          <w:pgSz w:w="11906" w:h="16838"/>
          <w:pgMar w:top="873" w:right="1440" w:bottom="1440" w:left="1440" w:header="709" w:footer="709" w:gutter="0"/>
          <w:lnNumType w:countBy="1" w:restart="continuous"/>
          <w:cols w:space="708"/>
          <w:titlePg/>
          <w:docGrid w:linePitch="360"/>
        </w:sectPr>
      </w:pPr>
      <w:r w:rsidRPr="001A46EE">
        <w:rPr>
          <w:rFonts w:ascii="Cambria" w:hAnsi="Cambria"/>
          <w:noProof/>
          <w:sz w:val="23"/>
          <w:szCs w:val="23"/>
        </w:rPr>
        <w:t xml:space="preserve">Woodroffe, R. &amp; Sillero-Zubiri, C. (2013) </w:t>
      </w:r>
      <w:r w:rsidRPr="001A46EE">
        <w:rPr>
          <w:rFonts w:ascii="Cambria" w:hAnsi="Cambria"/>
          <w:i/>
          <w:noProof/>
          <w:sz w:val="23"/>
          <w:szCs w:val="23"/>
        </w:rPr>
        <w:t>African wild dog Red List Assessment</w:t>
      </w:r>
      <w:r w:rsidRPr="001A46EE">
        <w:rPr>
          <w:rFonts w:ascii="Cambria" w:hAnsi="Cambria"/>
          <w:noProof/>
          <w:sz w:val="23"/>
          <w:szCs w:val="23"/>
        </w:rPr>
        <w:t>. IUCN, Gland</w:t>
      </w:r>
      <w:r w:rsidRPr="00FF5C01">
        <w:rPr>
          <w:rFonts w:ascii="Cambria" w:hAnsi="Cambria"/>
          <w:noProof/>
        </w:rPr>
        <w:t>.</w:t>
      </w:r>
      <w:r w:rsidR="00147E09" w:rsidRPr="00FF5C01">
        <w:rPr>
          <w:rFonts w:ascii="Cambria" w:hAnsi="Cambria"/>
          <w:noProof/>
        </w:rPr>
        <w:t xml:space="preserve">    </w:t>
      </w:r>
    </w:p>
    <w:p w14:paraId="019083F9" w14:textId="555BE50F" w:rsidR="00B5250B" w:rsidRDefault="00B5250B">
      <w:pPr>
        <w:spacing w:line="240" w:lineRule="auto"/>
        <w:ind w:firstLine="0"/>
        <w:rPr>
          <w:rFonts w:ascii="Cambria" w:hAnsi="Cambria"/>
          <w:noProof/>
        </w:rPr>
      </w:pPr>
    </w:p>
    <w:tbl>
      <w:tblPr>
        <w:tblpPr w:leftFromText="180" w:rightFromText="180" w:vertAnchor="text" w:horzAnchor="page" w:tblpX="573" w:tblpY="4"/>
        <w:tblW w:w="14134" w:type="dxa"/>
        <w:tblBorders>
          <w:top w:val="single" w:sz="18" w:space="0" w:color="000000"/>
          <w:bottom w:val="single" w:sz="18" w:space="0" w:color="000000"/>
        </w:tblBorders>
        <w:tblCellMar>
          <w:top w:w="15" w:type="dxa"/>
          <w:left w:w="15" w:type="dxa"/>
          <w:bottom w:w="15" w:type="dxa"/>
          <w:right w:w="15" w:type="dxa"/>
        </w:tblCellMar>
        <w:tblLook w:val="04A0" w:firstRow="1" w:lastRow="0" w:firstColumn="1" w:lastColumn="0" w:noHBand="0" w:noVBand="1"/>
      </w:tblPr>
      <w:tblGrid>
        <w:gridCol w:w="1518"/>
        <w:gridCol w:w="2715"/>
        <w:gridCol w:w="2288"/>
        <w:gridCol w:w="2210"/>
        <w:gridCol w:w="2042"/>
        <w:gridCol w:w="3361"/>
      </w:tblGrid>
      <w:tr w:rsidR="00B5250B" w:rsidRPr="00FF5C01" w14:paraId="181A7D78" w14:textId="77777777" w:rsidTr="008F56A4">
        <w:trPr>
          <w:trHeight w:val="20"/>
        </w:trPr>
        <w:tc>
          <w:tcPr>
            <w:tcW w:w="14134" w:type="dxa"/>
            <w:gridSpan w:val="6"/>
            <w:tcBorders>
              <w:top w:val="single" w:sz="18" w:space="0" w:color="auto"/>
            </w:tcBorders>
            <w:tcMar>
              <w:top w:w="100" w:type="dxa"/>
              <w:left w:w="100" w:type="dxa"/>
              <w:bottom w:w="100" w:type="dxa"/>
              <w:right w:w="100" w:type="dxa"/>
            </w:tcMar>
          </w:tcPr>
          <w:p w14:paraId="51D94AE1" w14:textId="7A0A1511" w:rsidR="00B5250B" w:rsidRPr="00FF5C01" w:rsidRDefault="00B5250B" w:rsidP="00B5250B">
            <w:pPr>
              <w:pStyle w:val="NoSpacing"/>
              <w:rPr>
                <w:rFonts w:ascii="Cambria" w:hAnsi="Cambria"/>
                <w:b/>
                <w:bCs/>
                <w:sz w:val="24"/>
                <w:szCs w:val="24"/>
              </w:rPr>
            </w:pPr>
            <w:r>
              <w:rPr>
                <w:rFonts w:ascii="Cambria" w:hAnsi="Cambria"/>
                <w:b/>
                <w:bCs/>
                <w:sz w:val="24"/>
                <w:szCs w:val="24"/>
              </w:rPr>
              <w:t>Table 1: Scenarios and the related predicted changes at high ambient temperatures.</w:t>
            </w:r>
          </w:p>
        </w:tc>
      </w:tr>
      <w:tr w:rsidR="00B5250B" w:rsidRPr="00FF5C01" w14:paraId="16CCFFB3" w14:textId="77777777" w:rsidTr="00B5250B">
        <w:trPr>
          <w:trHeight w:val="20"/>
        </w:trPr>
        <w:tc>
          <w:tcPr>
            <w:tcW w:w="1518" w:type="dxa"/>
            <w:vMerge w:val="restart"/>
            <w:tcBorders>
              <w:top w:val="single" w:sz="18" w:space="0" w:color="auto"/>
            </w:tcBorders>
            <w:tcMar>
              <w:top w:w="100" w:type="dxa"/>
              <w:left w:w="100" w:type="dxa"/>
              <w:bottom w:w="100" w:type="dxa"/>
              <w:right w:w="100" w:type="dxa"/>
            </w:tcMar>
            <w:hideMark/>
          </w:tcPr>
          <w:p w14:paraId="2DBA8240"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Scenario</w:t>
            </w:r>
          </w:p>
        </w:tc>
        <w:tc>
          <w:tcPr>
            <w:tcW w:w="2715" w:type="dxa"/>
            <w:vMerge w:val="restart"/>
            <w:tcBorders>
              <w:top w:val="single" w:sz="18" w:space="0" w:color="auto"/>
            </w:tcBorders>
            <w:tcMar>
              <w:top w:w="100" w:type="dxa"/>
              <w:left w:w="100" w:type="dxa"/>
              <w:bottom w:w="100" w:type="dxa"/>
              <w:right w:w="100" w:type="dxa"/>
            </w:tcMar>
            <w:hideMark/>
          </w:tcPr>
          <w:p w14:paraId="6723A6E4"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Explanation</w:t>
            </w:r>
          </w:p>
        </w:tc>
        <w:tc>
          <w:tcPr>
            <w:tcW w:w="6540" w:type="dxa"/>
            <w:gridSpan w:val="3"/>
            <w:tcBorders>
              <w:top w:val="single" w:sz="18" w:space="0" w:color="auto"/>
              <w:bottom w:val="single" w:sz="4" w:space="0" w:color="auto"/>
            </w:tcBorders>
            <w:tcMar>
              <w:top w:w="100" w:type="dxa"/>
              <w:left w:w="100" w:type="dxa"/>
              <w:bottom w:w="100" w:type="dxa"/>
              <w:right w:w="100" w:type="dxa"/>
            </w:tcMar>
            <w:hideMark/>
          </w:tcPr>
          <w:p w14:paraId="5DC66A45"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Predicted behaviour change at high ambient temperature</w:t>
            </w:r>
          </w:p>
        </w:tc>
        <w:tc>
          <w:tcPr>
            <w:tcW w:w="3361" w:type="dxa"/>
            <w:vMerge w:val="restart"/>
            <w:tcBorders>
              <w:top w:val="single" w:sz="18" w:space="0" w:color="auto"/>
            </w:tcBorders>
            <w:tcMar>
              <w:top w:w="100" w:type="dxa"/>
              <w:left w:w="100" w:type="dxa"/>
              <w:bottom w:w="100" w:type="dxa"/>
              <w:right w:w="100" w:type="dxa"/>
            </w:tcMar>
            <w:hideMark/>
          </w:tcPr>
          <w:p w14:paraId="1FE7B30F" w14:textId="77777777" w:rsidR="00B5250B" w:rsidRPr="00FF5C01" w:rsidRDefault="00B5250B" w:rsidP="00B5250B">
            <w:pPr>
              <w:pStyle w:val="NoSpacing"/>
              <w:rPr>
                <w:rFonts w:ascii="Cambria" w:hAnsi="Cambria"/>
                <w:b/>
                <w:bCs/>
                <w:sz w:val="24"/>
                <w:szCs w:val="24"/>
              </w:rPr>
            </w:pPr>
            <w:r w:rsidRPr="00FF5C01">
              <w:rPr>
                <w:rFonts w:ascii="Cambria" w:hAnsi="Cambria"/>
                <w:b/>
                <w:bCs/>
                <w:sz w:val="24"/>
                <w:szCs w:val="24"/>
              </w:rPr>
              <w:t>Predicted change in predation rate</w:t>
            </w:r>
          </w:p>
        </w:tc>
      </w:tr>
      <w:tr w:rsidR="00B5250B" w:rsidRPr="00FF5C01" w14:paraId="7917D3EC" w14:textId="77777777" w:rsidTr="00B5250B">
        <w:trPr>
          <w:trHeight w:val="20"/>
        </w:trPr>
        <w:tc>
          <w:tcPr>
            <w:tcW w:w="1518" w:type="dxa"/>
            <w:vMerge/>
            <w:tcBorders>
              <w:bottom w:val="single" w:sz="18" w:space="0" w:color="auto"/>
            </w:tcBorders>
            <w:hideMark/>
          </w:tcPr>
          <w:p w14:paraId="517A20D0" w14:textId="77777777" w:rsidR="00B5250B" w:rsidRPr="00FF5C01" w:rsidRDefault="00B5250B" w:rsidP="00B5250B">
            <w:pPr>
              <w:pStyle w:val="NoSpacing"/>
              <w:rPr>
                <w:rFonts w:ascii="Cambria" w:hAnsi="Cambria"/>
                <w:sz w:val="24"/>
                <w:szCs w:val="24"/>
              </w:rPr>
            </w:pPr>
          </w:p>
        </w:tc>
        <w:tc>
          <w:tcPr>
            <w:tcW w:w="2715" w:type="dxa"/>
            <w:vMerge/>
            <w:tcBorders>
              <w:bottom w:val="single" w:sz="18" w:space="0" w:color="auto"/>
            </w:tcBorders>
            <w:hideMark/>
          </w:tcPr>
          <w:p w14:paraId="55499A89" w14:textId="77777777" w:rsidR="00B5250B" w:rsidRPr="00FF5C01" w:rsidRDefault="00B5250B" w:rsidP="00B5250B">
            <w:pPr>
              <w:pStyle w:val="NoSpacing"/>
              <w:rPr>
                <w:rFonts w:ascii="Cambria" w:hAnsi="Cambria"/>
                <w:sz w:val="24"/>
                <w:szCs w:val="24"/>
              </w:rPr>
            </w:pPr>
          </w:p>
        </w:tc>
        <w:tc>
          <w:tcPr>
            <w:tcW w:w="2288" w:type="dxa"/>
            <w:tcBorders>
              <w:top w:val="single" w:sz="4" w:space="0" w:color="auto"/>
              <w:bottom w:val="single" w:sz="18" w:space="0" w:color="auto"/>
            </w:tcBorders>
            <w:tcMar>
              <w:top w:w="100" w:type="dxa"/>
              <w:left w:w="100" w:type="dxa"/>
              <w:bottom w:w="100" w:type="dxa"/>
              <w:right w:w="100" w:type="dxa"/>
            </w:tcMar>
            <w:hideMark/>
          </w:tcPr>
          <w:p w14:paraId="03BA64D9" w14:textId="77777777" w:rsidR="00B5250B" w:rsidRPr="00FF5C01" w:rsidRDefault="00B5250B" w:rsidP="00B5250B">
            <w:pPr>
              <w:pStyle w:val="NoSpacing"/>
              <w:rPr>
                <w:rFonts w:ascii="Cambria" w:hAnsi="Cambria"/>
                <w:i/>
                <w:iCs/>
                <w:sz w:val="24"/>
                <w:szCs w:val="24"/>
              </w:rPr>
            </w:pPr>
            <w:r w:rsidRPr="00FF5C01">
              <w:rPr>
                <w:rFonts w:ascii="Cambria" w:hAnsi="Cambria"/>
                <w:i/>
                <w:iCs/>
                <w:sz w:val="24"/>
                <w:szCs w:val="24"/>
              </w:rPr>
              <w:t>wild dog (23kg)</w:t>
            </w:r>
          </w:p>
        </w:tc>
        <w:tc>
          <w:tcPr>
            <w:tcW w:w="2210" w:type="dxa"/>
            <w:tcBorders>
              <w:top w:val="single" w:sz="4" w:space="0" w:color="auto"/>
              <w:bottom w:val="single" w:sz="18" w:space="0" w:color="auto"/>
            </w:tcBorders>
            <w:tcMar>
              <w:top w:w="100" w:type="dxa"/>
              <w:left w:w="100" w:type="dxa"/>
              <w:bottom w:w="100" w:type="dxa"/>
              <w:right w:w="100" w:type="dxa"/>
            </w:tcMar>
            <w:hideMark/>
          </w:tcPr>
          <w:p w14:paraId="20BB7B9A" w14:textId="77777777" w:rsidR="00B5250B" w:rsidRPr="00FF5C01" w:rsidRDefault="00B5250B" w:rsidP="00B5250B">
            <w:pPr>
              <w:pStyle w:val="NoSpacing"/>
              <w:rPr>
                <w:rFonts w:ascii="Cambria" w:hAnsi="Cambria"/>
                <w:i/>
                <w:iCs/>
                <w:sz w:val="24"/>
                <w:szCs w:val="24"/>
              </w:rPr>
            </w:pPr>
            <w:r w:rsidRPr="00FF5C01">
              <w:rPr>
                <w:rFonts w:ascii="Cambria" w:hAnsi="Cambria"/>
                <w:i/>
                <w:iCs/>
                <w:sz w:val="24"/>
                <w:szCs w:val="24"/>
              </w:rPr>
              <w:t>impala (40kg)</w:t>
            </w:r>
          </w:p>
        </w:tc>
        <w:tc>
          <w:tcPr>
            <w:tcW w:w="2042" w:type="dxa"/>
            <w:tcBorders>
              <w:top w:val="single" w:sz="4" w:space="0" w:color="auto"/>
              <w:bottom w:val="single" w:sz="18" w:space="0" w:color="auto"/>
            </w:tcBorders>
            <w:tcMar>
              <w:top w:w="100" w:type="dxa"/>
              <w:left w:w="100" w:type="dxa"/>
              <w:bottom w:w="100" w:type="dxa"/>
              <w:right w:w="100" w:type="dxa"/>
            </w:tcMar>
            <w:hideMark/>
          </w:tcPr>
          <w:p w14:paraId="53818136" w14:textId="77777777" w:rsidR="00B5250B" w:rsidRPr="00FF5C01" w:rsidRDefault="00B5250B" w:rsidP="00B5250B">
            <w:pPr>
              <w:pStyle w:val="NoSpacing"/>
              <w:rPr>
                <w:rFonts w:ascii="Cambria" w:hAnsi="Cambria"/>
                <w:i/>
                <w:iCs/>
                <w:sz w:val="24"/>
                <w:szCs w:val="24"/>
              </w:rPr>
            </w:pPr>
            <w:proofErr w:type="spellStart"/>
            <w:r w:rsidRPr="00FF5C01">
              <w:rPr>
                <w:rFonts w:ascii="Cambria" w:hAnsi="Cambria"/>
                <w:i/>
                <w:iCs/>
                <w:sz w:val="24"/>
                <w:szCs w:val="24"/>
              </w:rPr>
              <w:t>dikdik</w:t>
            </w:r>
            <w:proofErr w:type="spellEnd"/>
            <w:r w:rsidRPr="00FF5C01">
              <w:rPr>
                <w:rFonts w:ascii="Cambria" w:hAnsi="Cambria"/>
                <w:i/>
                <w:iCs/>
                <w:sz w:val="24"/>
                <w:szCs w:val="24"/>
              </w:rPr>
              <w:t xml:space="preserve"> (5kg)</w:t>
            </w:r>
          </w:p>
        </w:tc>
        <w:tc>
          <w:tcPr>
            <w:tcW w:w="3361" w:type="dxa"/>
            <w:vMerge/>
            <w:tcBorders>
              <w:bottom w:val="single" w:sz="18" w:space="0" w:color="auto"/>
            </w:tcBorders>
            <w:tcMar>
              <w:top w:w="100" w:type="dxa"/>
              <w:left w:w="100" w:type="dxa"/>
              <w:bottom w:w="100" w:type="dxa"/>
              <w:right w:w="100" w:type="dxa"/>
            </w:tcMar>
            <w:hideMark/>
          </w:tcPr>
          <w:p w14:paraId="2A46CC49" w14:textId="77777777" w:rsidR="00B5250B" w:rsidRPr="00FF5C01" w:rsidRDefault="00B5250B" w:rsidP="00B5250B">
            <w:pPr>
              <w:pStyle w:val="NoSpacing"/>
              <w:rPr>
                <w:rFonts w:ascii="Cambria" w:hAnsi="Cambria"/>
                <w:sz w:val="24"/>
                <w:szCs w:val="24"/>
              </w:rPr>
            </w:pPr>
          </w:p>
        </w:tc>
      </w:tr>
      <w:tr w:rsidR="00B5250B" w:rsidRPr="00FF5C01" w14:paraId="774872D1" w14:textId="77777777" w:rsidTr="00B5250B">
        <w:trPr>
          <w:trHeight w:val="1105"/>
        </w:trPr>
        <w:tc>
          <w:tcPr>
            <w:tcW w:w="1518" w:type="dxa"/>
            <w:tcBorders>
              <w:top w:val="single" w:sz="4" w:space="0" w:color="auto"/>
              <w:bottom w:val="single" w:sz="4" w:space="0" w:color="auto"/>
            </w:tcBorders>
            <w:tcMar>
              <w:top w:w="100" w:type="dxa"/>
              <w:left w:w="100" w:type="dxa"/>
              <w:bottom w:w="100" w:type="dxa"/>
              <w:right w:w="100" w:type="dxa"/>
            </w:tcMar>
            <w:hideMark/>
          </w:tcPr>
          <w:p w14:paraId="222A08E9"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1:</w:t>
            </w:r>
            <w:r w:rsidRPr="00FF5C01">
              <w:rPr>
                <w:rFonts w:ascii="Cambria" w:hAnsi="Cambria"/>
                <w:sz w:val="20"/>
                <w:szCs w:val="20"/>
              </w:rPr>
              <w:t xml:space="preserve"> Reduced foraging time</w:t>
            </w:r>
          </w:p>
        </w:tc>
        <w:tc>
          <w:tcPr>
            <w:tcW w:w="2715" w:type="dxa"/>
            <w:tcBorders>
              <w:top w:val="single" w:sz="4" w:space="0" w:color="auto"/>
              <w:bottom w:val="single" w:sz="4" w:space="0" w:color="auto"/>
            </w:tcBorders>
            <w:tcMar>
              <w:top w:w="100" w:type="dxa"/>
              <w:left w:w="100" w:type="dxa"/>
              <w:bottom w:w="100" w:type="dxa"/>
              <w:right w:w="100" w:type="dxa"/>
            </w:tcMar>
            <w:hideMark/>
          </w:tcPr>
          <w:p w14:paraId="41A4960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Wild dogs are expected to spend less time hunting in daytime when temperatures are high</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621B898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less time spent hunting during daytime</w:t>
            </w:r>
          </w:p>
          <w:p w14:paraId="55776F09" w14:textId="77777777" w:rsidR="00B5250B" w:rsidRPr="00FF5C01" w:rsidRDefault="00B5250B" w:rsidP="00B5250B">
            <w:pPr>
              <w:pStyle w:val="NoSpacing"/>
              <w:rPr>
                <w:rFonts w:ascii="Cambria" w:hAnsi="Cambria"/>
                <w:sz w:val="20"/>
                <w:szCs w:val="20"/>
              </w:rPr>
            </w:pPr>
          </w:p>
          <w:p w14:paraId="61EB7D31" w14:textId="77777777" w:rsidR="00B5250B" w:rsidRPr="00FF5C01" w:rsidRDefault="00B5250B" w:rsidP="00B5250B">
            <w:pPr>
              <w:pStyle w:val="NoSpacing"/>
              <w:rPr>
                <w:rFonts w:ascii="Cambria" w:hAnsi="Cambria"/>
                <w:sz w:val="20"/>
                <w:szCs w:val="20"/>
              </w:rPr>
            </w:pPr>
          </w:p>
          <w:p w14:paraId="222EA13C"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p>
        </w:tc>
        <w:tc>
          <w:tcPr>
            <w:tcW w:w="2210" w:type="dxa"/>
            <w:tcBorders>
              <w:top w:val="single" w:sz="4" w:space="0" w:color="auto"/>
              <w:bottom w:val="single" w:sz="4" w:space="0" w:color="auto"/>
            </w:tcBorders>
            <w:tcMar>
              <w:top w:w="100" w:type="dxa"/>
              <w:left w:w="100" w:type="dxa"/>
              <w:bottom w:w="100" w:type="dxa"/>
              <w:right w:w="100" w:type="dxa"/>
            </w:tcMar>
            <w:hideMark/>
          </w:tcPr>
          <w:p w14:paraId="71EC4BDE"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11277205" w14:textId="77777777" w:rsidR="00B5250B" w:rsidRPr="00FF5C01" w:rsidRDefault="00B5250B" w:rsidP="00B5250B">
            <w:pPr>
              <w:pStyle w:val="NoSpacing"/>
              <w:rPr>
                <w:rFonts w:ascii="Cambria" w:hAnsi="Cambria"/>
                <w:color w:val="808080" w:themeColor="background1" w:themeShade="80"/>
                <w:sz w:val="20"/>
                <w:szCs w:val="20"/>
              </w:rPr>
            </w:pPr>
          </w:p>
          <w:p w14:paraId="314DF2B9" w14:textId="77777777" w:rsidR="00B5250B" w:rsidRPr="00FF5C01" w:rsidRDefault="00B5250B" w:rsidP="00B5250B">
            <w:pPr>
              <w:pStyle w:val="NoSpacing"/>
              <w:rPr>
                <w:rFonts w:ascii="Cambria" w:hAnsi="Cambria"/>
                <w:color w:val="808080" w:themeColor="background1" w:themeShade="80"/>
                <w:sz w:val="20"/>
                <w:szCs w:val="20"/>
              </w:rPr>
            </w:pPr>
          </w:p>
          <w:p w14:paraId="166572EF" w14:textId="77777777" w:rsidR="00B5250B" w:rsidRPr="00FF5C01" w:rsidRDefault="00B5250B" w:rsidP="00B5250B">
            <w:pPr>
              <w:pStyle w:val="NoSpacing"/>
              <w:rPr>
                <w:rFonts w:ascii="Cambria" w:hAnsi="Cambria"/>
                <w:color w:val="808080" w:themeColor="background1" w:themeShade="80"/>
                <w:sz w:val="20"/>
                <w:szCs w:val="20"/>
              </w:rPr>
            </w:pPr>
          </w:p>
          <w:p w14:paraId="4CF6F87D" w14:textId="77777777" w:rsidR="00B5250B" w:rsidRPr="00FF5C01" w:rsidRDefault="00B5250B" w:rsidP="00B5250B">
            <w:pPr>
              <w:pStyle w:val="NoSpacing"/>
              <w:rPr>
                <w:rFonts w:ascii="Cambria" w:hAnsi="Cambria"/>
                <w:b/>
                <w:color w:val="4472C4" w:themeColor="accent1"/>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39A7C00F"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unchanged foraging during daytime</w:t>
            </w:r>
          </w:p>
          <w:p w14:paraId="737FC175" w14:textId="77777777" w:rsidR="00B5250B" w:rsidRPr="00FF5C01" w:rsidDel="007C5659" w:rsidRDefault="00B5250B" w:rsidP="00B5250B">
            <w:pPr>
              <w:pStyle w:val="NoSpacing"/>
              <w:rPr>
                <w:del w:id="3" w:author="Rosie Woodroffe" w:date="2019-08-10T12:07:00Z"/>
                <w:rFonts w:ascii="Cambria" w:hAnsi="Cambria"/>
                <w:color w:val="808080" w:themeColor="background1" w:themeShade="80"/>
                <w:sz w:val="20"/>
                <w:szCs w:val="20"/>
              </w:rPr>
            </w:pPr>
          </w:p>
          <w:p w14:paraId="072DA6AF" w14:textId="77777777" w:rsidR="00B5250B" w:rsidRPr="00FF5C01" w:rsidRDefault="00B5250B" w:rsidP="00B5250B">
            <w:pPr>
              <w:pStyle w:val="NoSpacing"/>
              <w:rPr>
                <w:rFonts w:ascii="Cambria" w:hAnsi="Cambria"/>
                <w:color w:val="808080" w:themeColor="background1" w:themeShade="80"/>
                <w:sz w:val="20"/>
                <w:szCs w:val="20"/>
              </w:rPr>
            </w:pPr>
          </w:p>
          <w:p w14:paraId="7D6040BE" w14:textId="77777777" w:rsidR="00B5250B" w:rsidRPr="00FF5C01" w:rsidRDefault="00B5250B" w:rsidP="00B5250B">
            <w:pPr>
              <w:pStyle w:val="NoSpacing"/>
              <w:rPr>
                <w:rFonts w:ascii="Cambria" w:hAnsi="Cambria"/>
                <w:b/>
                <w:sz w:val="20"/>
                <w:szCs w:val="20"/>
              </w:rPr>
            </w:pPr>
            <w:r w:rsidRPr="00FF5C01">
              <w:rPr>
                <w:rFonts w:ascii="Cambria" w:hAnsi="Cambria"/>
                <w:color w:val="808080" w:themeColor="background1" w:themeShade="80"/>
                <w:sz w:val="20"/>
                <w:szCs w:val="20"/>
              </w:rPr>
              <w:t>not tested</w:t>
            </w:r>
          </w:p>
        </w:tc>
        <w:tc>
          <w:tcPr>
            <w:tcW w:w="3361"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70A0A990" w14:textId="77777777" w:rsidR="00B5250B" w:rsidRPr="00FF5C01" w:rsidRDefault="00B5250B" w:rsidP="00B5250B">
            <w:pPr>
              <w:pStyle w:val="NoSpacing"/>
              <w:rPr>
                <w:rFonts w:ascii="Cambria" w:hAnsi="Cambria"/>
                <w:sz w:val="20"/>
                <w:szCs w:val="20"/>
              </w:rPr>
            </w:pPr>
            <w:proofErr w:type="spellStart"/>
            <w:r w:rsidRPr="00FF5C01">
              <w:rPr>
                <w:rFonts w:ascii="Cambria" w:hAnsi="Cambria"/>
                <w:sz w:val="20"/>
                <w:szCs w:val="20"/>
              </w:rPr>
              <w:t>dikdik</w:t>
            </w:r>
            <w:proofErr w:type="spellEnd"/>
            <w:r w:rsidRPr="00FF5C01">
              <w:rPr>
                <w:rFonts w:ascii="Cambria" w:hAnsi="Cambria"/>
                <w:sz w:val="20"/>
                <w:szCs w:val="20"/>
              </w:rPr>
              <w:t>&gt;impala</w:t>
            </w:r>
          </w:p>
          <w:p w14:paraId="5E95F2C5" w14:textId="77777777" w:rsidR="00B5250B" w:rsidRPr="00FF5C01" w:rsidRDefault="00B5250B" w:rsidP="00B5250B">
            <w:pPr>
              <w:pStyle w:val="NoSpacing"/>
              <w:rPr>
                <w:rFonts w:ascii="Cambria" w:hAnsi="Cambria"/>
                <w:sz w:val="20"/>
                <w:szCs w:val="20"/>
              </w:rPr>
            </w:pPr>
            <w:proofErr w:type="spellStart"/>
            <w:r w:rsidRPr="00FF5C01">
              <w:rPr>
                <w:rFonts w:ascii="Cambria" w:hAnsi="Cambria"/>
                <w:sz w:val="20"/>
                <w:szCs w:val="20"/>
              </w:rPr>
              <w:t>dikdiks</w:t>
            </w:r>
            <w:proofErr w:type="spellEnd"/>
            <w:r w:rsidRPr="00FF5C01">
              <w:rPr>
                <w:rFonts w:ascii="Cambria" w:hAnsi="Cambria"/>
                <w:sz w:val="20"/>
                <w:szCs w:val="20"/>
              </w:rPr>
              <w:t xml:space="preserve"> live at higher densities so are predicted to be selected by a predator with limited time</w:t>
            </w:r>
            <w:r w:rsidRPr="00FF5C01">
              <w:rPr>
                <w:rFonts w:ascii="Cambria" w:hAnsi="Cambria"/>
                <w:sz w:val="20"/>
                <w:szCs w:val="20"/>
                <w:vertAlign w:val="superscript"/>
              </w:rPr>
              <w:t>1</w:t>
            </w:r>
          </w:p>
          <w:p w14:paraId="398F5A57" w14:textId="77777777" w:rsidR="00B5250B" w:rsidRPr="00FF5C01" w:rsidRDefault="00B5250B" w:rsidP="00B5250B">
            <w:pPr>
              <w:pStyle w:val="NoSpacing"/>
              <w:rPr>
                <w:rFonts w:ascii="Cambria" w:hAnsi="Cambria"/>
                <w:sz w:val="20"/>
                <w:szCs w:val="20"/>
              </w:rPr>
            </w:pPr>
          </w:p>
          <w:p w14:paraId="4B898F3A"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p>
        </w:tc>
      </w:tr>
      <w:tr w:rsidR="00B5250B" w:rsidRPr="00FF5C01" w14:paraId="444FBC95" w14:textId="77777777" w:rsidTr="00B5250B">
        <w:trPr>
          <w:trHeight w:val="682"/>
        </w:trPr>
        <w:tc>
          <w:tcPr>
            <w:tcW w:w="1518" w:type="dxa"/>
            <w:vMerge w:val="restart"/>
            <w:tcBorders>
              <w:top w:val="single" w:sz="4" w:space="0" w:color="auto"/>
              <w:bottom w:val="nil"/>
            </w:tcBorders>
            <w:tcMar>
              <w:top w:w="100" w:type="dxa"/>
              <w:left w:w="100" w:type="dxa"/>
              <w:bottom w:w="100" w:type="dxa"/>
              <w:right w:w="100" w:type="dxa"/>
            </w:tcMar>
            <w:hideMark/>
          </w:tcPr>
          <w:p w14:paraId="3169B875"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2:</w:t>
            </w:r>
            <w:r w:rsidRPr="00FF5C01">
              <w:rPr>
                <w:rFonts w:ascii="Cambria" w:hAnsi="Cambria"/>
                <w:sz w:val="20"/>
                <w:szCs w:val="20"/>
              </w:rPr>
              <w:t xml:space="preserve"> Nocturnal prey-switching</w:t>
            </w:r>
          </w:p>
        </w:tc>
        <w:tc>
          <w:tcPr>
            <w:tcW w:w="2715" w:type="dxa"/>
            <w:vMerge w:val="restart"/>
            <w:tcBorders>
              <w:top w:val="single" w:sz="4" w:space="0" w:color="auto"/>
              <w:bottom w:val="nil"/>
            </w:tcBorders>
            <w:tcMar>
              <w:top w:w="100" w:type="dxa"/>
              <w:left w:w="100" w:type="dxa"/>
              <w:bottom w:w="100" w:type="dxa"/>
              <w:right w:w="100" w:type="dxa"/>
            </w:tcMar>
            <w:hideMark/>
          </w:tcPr>
          <w:p w14:paraId="3FD635F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Wild dogs are expected to increase activity at night, because daytime foraging is constrained and impala occur predictably in glades</w:t>
            </w:r>
          </w:p>
        </w:tc>
        <w:tc>
          <w:tcPr>
            <w:tcW w:w="2288"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17E25B2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foraging at night</w:t>
            </w:r>
          </w:p>
          <w:p w14:paraId="61CF564F" w14:textId="77777777" w:rsidR="00B5250B" w:rsidRPr="00FF5C01" w:rsidRDefault="00B5250B" w:rsidP="00B5250B">
            <w:pPr>
              <w:pStyle w:val="NoSpacing"/>
              <w:rPr>
                <w:rFonts w:ascii="Cambria" w:hAnsi="Cambria"/>
                <w:sz w:val="20"/>
                <w:szCs w:val="20"/>
              </w:rPr>
            </w:pPr>
          </w:p>
          <w:p w14:paraId="6A2EF38E"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upheld: yes </w:t>
            </w:r>
          </w:p>
        </w:tc>
        <w:tc>
          <w:tcPr>
            <w:tcW w:w="2210" w:type="dxa"/>
            <w:tcBorders>
              <w:top w:val="single" w:sz="4" w:space="0" w:color="auto"/>
              <w:bottom w:val="single" w:sz="4" w:space="0" w:color="auto"/>
            </w:tcBorders>
            <w:tcMar>
              <w:top w:w="100" w:type="dxa"/>
              <w:left w:w="100" w:type="dxa"/>
              <w:bottom w:w="100" w:type="dxa"/>
              <w:right w:w="100" w:type="dxa"/>
            </w:tcMar>
            <w:hideMark/>
          </w:tcPr>
          <w:p w14:paraId="26428D24" w14:textId="77777777" w:rsidR="00B5250B" w:rsidRPr="00FF5C01" w:rsidRDefault="00B5250B" w:rsidP="00B5250B">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622D6FE6" w14:textId="77777777" w:rsidR="00B5250B" w:rsidRPr="00FF5C01" w:rsidRDefault="00B5250B" w:rsidP="00B5250B">
            <w:pPr>
              <w:pStyle w:val="NoSpacing"/>
              <w:rPr>
                <w:rFonts w:ascii="Cambria" w:hAnsi="Cambria"/>
                <w:color w:val="767171" w:themeColor="background2" w:themeShade="80"/>
                <w:sz w:val="20"/>
                <w:szCs w:val="20"/>
              </w:rPr>
            </w:pPr>
          </w:p>
          <w:p w14:paraId="042AB1E3" w14:textId="77777777" w:rsidR="00B5250B" w:rsidRPr="00FF5C01" w:rsidRDefault="00B5250B" w:rsidP="00B5250B">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2042" w:type="dxa"/>
            <w:tcBorders>
              <w:top w:val="single" w:sz="4" w:space="0" w:color="auto"/>
              <w:bottom w:val="single" w:sz="4" w:space="0" w:color="auto"/>
            </w:tcBorders>
            <w:tcMar>
              <w:top w:w="100" w:type="dxa"/>
              <w:left w:w="100" w:type="dxa"/>
              <w:bottom w:w="100" w:type="dxa"/>
              <w:right w:w="100" w:type="dxa"/>
            </w:tcMar>
            <w:hideMark/>
          </w:tcPr>
          <w:p w14:paraId="74F6F115" w14:textId="77777777" w:rsidR="00B5250B" w:rsidRPr="00FF5C01" w:rsidRDefault="00B5250B" w:rsidP="00B5250B">
            <w:pPr>
              <w:pStyle w:val="NoSpacing"/>
              <w:rPr>
                <w:rFonts w:ascii="Cambria" w:hAnsi="Cambria"/>
                <w:color w:val="767171" w:themeColor="background2" w:themeShade="80"/>
                <w:sz w:val="20"/>
                <w:szCs w:val="20"/>
              </w:rPr>
            </w:pPr>
            <w:r w:rsidRPr="00FF5C01">
              <w:rPr>
                <w:rFonts w:ascii="Cambria" w:hAnsi="Cambria"/>
                <w:color w:val="767171" w:themeColor="background2" w:themeShade="80"/>
                <w:sz w:val="20"/>
                <w:szCs w:val="20"/>
              </w:rPr>
              <w:t>no change in night-time foraging</w:t>
            </w:r>
          </w:p>
          <w:p w14:paraId="408BA57F" w14:textId="77777777" w:rsidR="00B5250B" w:rsidRPr="00FF5C01" w:rsidRDefault="00B5250B" w:rsidP="00B5250B">
            <w:pPr>
              <w:pStyle w:val="NoSpacing"/>
              <w:rPr>
                <w:rFonts w:ascii="Cambria" w:hAnsi="Cambria"/>
                <w:color w:val="767171" w:themeColor="background2" w:themeShade="80"/>
                <w:sz w:val="20"/>
                <w:szCs w:val="20"/>
              </w:rPr>
            </w:pPr>
          </w:p>
          <w:p w14:paraId="4858BE25" w14:textId="77777777" w:rsidR="00B5250B" w:rsidRPr="00FF5C01" w:rsidRDefault="00B5250B" w:rsidP="00B5250B">
            <w:pPr>
              <w:pStyle w:val="NoSpacing"/>
              <w:rPr>
                <w:rFonts w:ascii="Cambria" w:hAnsi="Cambria"/>
                <w:b/>
                <w:color w:val="767171" w:themeColor="background2" w:themeShade="80"/>
                <w:sz w:val="20"/>
                <w:szCs w:val="20"/>
              </w:rPr>
            </w:pPr>
            <w:r w:rsidRPr="00FF5C01">
              <w:rPr>
                <w:rFonts w:ascii="Cambria" w:hAnsi="Cambria"/>
                <w:color w:val="767171" w:themeColor="background2" w:themeShade="80"/>
                <w:sz w:val="20"/>
                <w:szCs w:val="20"/>
              </w:rPr>
              <w:t>not tested</w:t>
            </w:r>
          </w:p>
        </w:tc>
        <w:tc>
          <w:tcPr>
            <w:tcW w:w="3361" w:type="dxa"/>
            <w:vMerge w:val="restart"/>
            <w:tcBorders>
              <w:top w:val="single" w:sz="4" w:space="0" w:color="auto"/>
              <w:bottom w:val="nil"/>
            </w:tcBorders>
            <w:tcMar>
              <w:top w:w="100" w:type="dxa"/>
              <w:left w:w="100" w:type="dxa"/>
              <w:bottom w:w="100" w:type="dxa"/>
              <w:right w:w="100" w:type="dxa"/>
            </w:tcMar>
            <w:hideMark/>
          </w:tcPr>
          <w:p w14:paraId="0F837673"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4163C78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at night, impala are predictably located in glades</w:t>
            </w:r>
            <w:r w:rsidRPr="00FF5C01">
              <w:rPr>
                <w:rFonts w:ascii="Cambria" w:hAnsi="Cambria"/>
                <w:sz w:val="20"/>
                <w:szCs w:val="20"/>
                <w:vertAlign w:val="superscript"/>
              </w:rPr>
              <w:t>2</w:t>
            </w:r>
          </w:p>
          <w:p w14:paraId="2BEB921E" w14:textId="77777777" w:rsidR="00B5250B" w:rsidRPr="00FF5C01" w:rsidRDefault="00B5250B" w:rsidP="00B5250B">
            <w:pPr>
              <w:pStyle w:val="NoSpacing"/>
              <w:rPr>
                <w:rFonts w:ascii="Cambria" w:hAnsi="Cambria"/>
                <w:sz w:val="20"/>
                <w:szCs w:val="20"/>
              </w:rPr>
            </w:pPr>
          </w:p>
          <w:p w14:paraId="07514239" w14:textId="77777777" w:rsidR="00B5250B" w:rsidRPr="00FF5C01" w:rsidRDefault="00B5250B" w:rsidP="00B5250B">
            <w:pPr>
              <w:pStyle w:val="NoSpacing"/>
              <w:rPr>
                <w:rFonts w:ascii="Cambria" w:hAnsi="Cambria"/>
                <w:b/>
                <w:sz w:val="20"/>
                <w:szCs w:val="20"/>
              </w:rPr>
            </w:pPr>
          </w:p>
          <w:p w14:paraId="53663675" w14:textId="77777777" w:rsidR="00B5250B" w:rsidRPr="00FF5C01" w:rsidRDefault="00B5250B" w:rsidP="00B5250B">
            <w:pPr>
              <w:pStyle w:val="NoSpacing"/>
              <w:rPr>
                <w:rFonts w:ascii="Cambria" w:hAnsi="Cambria"/>
                <w:b/>
                <w:sz w:val="20"/>
                <w:szCs w:val="20"/>
              </w:rPr>
            </w:pPr>
          </w:p>
          <w:p w14:paraId="134417B9" w14:textId="77777777" w:rsidR="00B5250B" w:rsidRPr="00FF5C01" w:rsidRDefault="00B5250B" w:rsidP="00B5250B">
            <w:pPr>
              <w:pStyle w:val="NoSpacing"/>
              <w:rPr>
                <w:rFonts w:ascii="Cambria" w:hAnsi="Cambria"/>
                <w:b/>
                <w:sz w:val="20"/>
                <w:szCs w:val="20"/>
              </w:rPr>
            </w:pPr>
          </w:p>
          <w:p w14:paraId="364ED94B" w14:textId="77777777" w:rsidR="00B5250B" w:rsidRPr="00FF5C01" w:rsidRDefault="00B5250B" w:rsidP="00B5250B">
            <w:pPr>
              <w:pStyle w:val="NoSpacing"/>
              <w:rPr>
                <w:rFonts w:ascii="Cambria" w:hAnsi="Cambria"/>
                <w:b/>
                <w:sz w:val="20"/>
                <w:szCs w:val="20"/>
              </w:rPr>
            </w:pPr>
          </w:p>
          <w:p w14:paraId="09F2D7DC"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58DE2437" w14:textId="77777777" w:rsidTr="00B5250B">
        <w:trPr>
          <w:trHeight w:val="763"/>
        </w:trPr>
        <w:tc>
          <w:tcPr>
            <w:tcW w:w="1518" w:type="dxa"/>
            <w:vMerge/>
            <w:tcBorders>
              <w:top w:val="nil"/>
              <w:bottom w:val="single" w:sz="4" w:space="0" w:color="auto"/>
            </w:tcBorders>
            <w:tcMar>
              <w:top w:w="100" w:type="dxa"/>
              <w:left w:w="100" w:type="dxa"/>
              <w:bottom w:w="100" w:type="dxa"/>
              <w:right w:w="100" w:type="dxa"/>
            </w:tcMar>
          </w:tcPr>
          <w:p w14:paraId="420279AB" w14:textId="77777777" w:rsidR="00B5250B" w:rsidRPr="00FF5C01" w:rsidRDefault="00B5250B" w:rsidP="00B5250B">
            <w:pPr>
              <w:pStyle w:val="NoSpacing"/>
              <w:rPr>
                <w:rFonts w:ascii="Cambria" w:hAnsi="Cambria"/>
                <w:sz w:val="20"/>
                <w:szCs w:val="20"/>
              </w:rPr>
            </w:pPr>
          </w:p>
        </w:tc>
        <w:tc>
          <w:tcPr>
            <w:tcW w:w="2715" w:type="dxa"/>
            <w:vMerge/>
            <w:tcBorders>
              <w:top w:val="nil"/>
              <w:bottom w:val="single" w:sz="4" w:space="0" w:color="auto"/>
            </w:tcBorders>
            <w:tcMar>
              <w:top w:w="100" w:type="dxa"/>
              <w:left w:w="100" w:type="dxa"/>
              <w:bottom w:w="100" w:type="dxa"/>
              <w:right w:w="100" w:type="dxa"/>
            </w:tcMar>
          </w:tcPr>
          <w:p w14:paraId="74027148" w14:textId="77777777" w:rsidR="00B5250B" w:rsidRPr="00FF5C01" w:rsidRDefault="00B5250B" w:rsidP="00B5250B">
            <w:pPr>
              <w:pStyle w:val="NoSpacing"/>
              <w:rPr>
                <w:rFonts w:ascii="Cambria" w:hAnsi="Cambria"/>
                <w:sz w:val="20"/>
                <w:szCs w:val="20"/>
              </w:rPr>
            </w:pPr>
          </w:p>
        </w:tc>
        <w:tc>
          <w:tcPr>
            <w:tcW w:w="2288" w:type="dxa"/>
            <w:tcBorders>
              <w:top w:val="single" w:sz="4" w:space="0" w:color="auto"/>
              <w:bottom w:val="single" w:sz="4" w:space="0" w:color="auto"/>
            </w:tcBorders>
            <w:tcMar>
              <w:top w:w="100" w:type="dxa"/>
              <w:left w:w="100" w:type="dxa"/>
              <w:bottom w:w="100" w:type="dxa"/>
              <w:right w:w="100" w:type="dxa"/>
            </w:tcMar>
          </w:tcPr>
          <w:p w14:paraId="1CC0C108"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increased use of glades </w:t>
            </w:r>
          </w:p>
          <w:p w14:paraId="29BA1CB6" w14:textId="77777777" w:rsidR="00B5250B" w:rsidRPr="00FF5C01" w:rsidRDefault="00B5250B" w:rsidP="00B5250B">
            <w:pPr>
              <w:pStyle w:val="NoSpacing"/>
              <w:rPr>
                <w:rFonts w:ascii="Cambria" w:hAnsi="Cambria"/>
                <w:sz w:val="20"/>
                <w:szCs w:val="20"/>
              </w:rPr>
            </w:pPr>
          </w:p>
          <w:p w14:paraId="63EC2C8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tcMar>
              <w:top w:w="100" w:type="dxa"/>
              <w:left w:w="100" w:type="dxa"/>
              <w:bottom w:w="100" w:type="dxa"/>
              <w:right w:w="100" w:type="dxa"/>
            </w:tcMar>
          </w:tcPr>
          <w:p w14:paraId="76765DDC" w14:textId="77777777" w:rsidR="00B5250B" w:rsidRPr="00FF5C01" w:rsidRDefault="00B5250B" w:rsidP="00B5250B">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35FBC10D" w14:textId="77777777" w:rsidR="00B5250B" w:rsidRPr="00FF5C01" w:rsidRDefault="00B5250B" w:rsidP="00B5250B">
            <w:pPr>
              <w:pStyle w:val="NoSpacing"/>
              <w:rPr>
                <w:rFonts w:ascii="Cambria" w:hAnsi="Cambria"/>
                <w:color w:val="808080" w:themeColor="background1" w:themeShade="80"/>
                <w:sz w:val="20"/>
                <w:szCs w:val="20"/>
              </w:rPr>
            </w:pPr>
          </w:p>
          <w:p w14:paraId="1629DA6E"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042" w:type="dxa"/>
            <w:tcBorders>
              <w:top w:val="single" w:sz="4" w:space="0" w:color="auto"/>
              <w:bottom w:val="single" w:sz="4" w:space="0" w:color="auto"/>
            </w:tcBorders>
            <w:tcMar>
              <w:top w:w="100" w:type="dxa"/>
              <w:left w:w="100" w:type="dxa"/>
              <w:bottom w:w="100" w:type="dxa"/>
              <w:right w:w="100" w:type="dxa"/>
            </w:tcMar>
          </w:tcPr>
          <w:p w14:paraId="5EAD651B" w14:textId="77777777" w:rsidR="00B5250B" w:rsidRPr="00FF5C01" w:rsidRDefault="00B5250B" w:rsidP="00B5250B">
            <w:pPr>
              <w:pStyle w:val="NoSpacing"/>
              <w:rPr>
                <w:rFonts w:ascii="Cambria" w:hAnsi="Cambria"/>
                <w:color w:val="000000" w:themeColor="text1"/>
                <w:sz w:val="20"/>
                <w:szCs w:val="20"/>
              </w:rPr>
            </w:pPr>
            <w:r w:rsidRPr="00FF5C01">
              <w:rPr>
                <w:rFonts w:ascii="Cambria" w:hAnsi="Cambria"/>
                <w:color w:val="000000" w:themeColor="text1"/>
                <w:sz w:val="20"/>
                <w:szCs w:val="20"/>
              </w:rPr>
              <w:t>no change in glade use</w:t>
            </w:r>
          </w:p>
          <w:p w14:paraId="3D0CB106" w14:textId="77777777" w:rsidR="00B5250B" w:rsidRPr="00FF5C01" w:rsidRDefault="00B5250B" w:rsidP="00B5250B">
            <w:pPr>
              <w:pStyle w:val="NoSpacing"/>
              <w:rPr>
                <w:rFonts w:ascii="Cambria" w:hAnsi="Cambria"/>
                <w:color w:val="808080" w:themeColor="background1" w:themeShade="80"/>
                <w:sz w:val="20"/>
                <w:szCs w:val="20"/>
              </w:rPr>
            </w:pPr>
          </w:p>
          <w:p w14:paraId="2AF0027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yes</w:t>
            </w:r>
          </w:p>
        </w:tc>
        <w:tc>
          <w:tcPr>
            <w:tcW w:w="3361" w:type="dxa"/>
            <w:vMerge/>
            <w:tcBorders>
              <w:top w:val="nil"/>
              <w:bottom w:val="single" w:sz="4" w:space="0" w:color="auto"/>
            </w:tcBorders>
            <w:tcMar>
              <w:top w:w="100" w:type="dxa"/>
              <w:left w:w="100" w:type="dxa"/>
              <w:bottom w:w="100" w:type="dxa"/>
              <w:right w:w="100" w:type="dxa"/>
            </w:tcMar>
          </w:tcPr>
          <w:p w14:paraId="549AFCB9" w14:textId="77777777" w:rsidR="00B5250B" w:rsidRPr="00FF5C01" w:rsidRDefault="00B5250B" w:rsidP="00B5250B">
            <w:pPr>
              <w:pStyle w:val="NoSpacing"/>
              <w:rPr>
                <w:rFonts w:ascii="Cambria" w:hAnsi="Cambria"/>
                <w:sz w:val="20"/>
                <w:szCs w:val="20"/>
              </w:rPr>
            </w:pPr>
          </w:p>
        </w:tc>
      </w:tr>
      <w:tr w:rsidR="00B5250B" w:rsidRPr="00FF5C01" w14:paraId="11E0401A" w14:textId="77777777" w:rsidTr="00B5250B">
        <w:trPr>
          <w:trHeight w:val="1137"/>
        </w:trPr>
        <w:tc>
          <w:tcPr>
            <w:tcW w:w="1518" w:type="dxa"/>
            <w:tcBorders>
              <w:top w:val="single" w:sz="4" w:space="0" w:color="auto"/>
              <w:bottom w:val="single" w:sz="4" w:space="0" w:color="auto"/>
            </w:tcBorders>
            <w:tcMar>
              <w:top w:w="100" w:type="dxa"/>
              <w:left w:w="100" w:type="dxa"/>
              <w:bottom w:w="100" w:type="dxa"/>
              <w:right w:w="100" w:type="dxa"/>
            </w:tcMar>
            <w:hideMark/>
          </w:tcPr>
          <w:p w14:paraId="5D20381B"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3:</w:t>
            </w:r>
            <w:r w:rsidRPr="00FF5C01">
              <w:rPr>
                <w:rFonts w:ascii="Cambria" w:hAnsi="Cambria"/>
                <w:sz w:val="20"/>
                <w:szCs w:val="20"/>
              </w:rPr>
              <w:t xml:space="preserve"> </w:t>
            </w:r>
          </w:p>
          <w:p w14:paraId="381553C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Shade-seeking</w:t>
            </w:r>
          </w:p>
        </w:tc>
        <w:tc>
          <w:tcPr>
            <w:tcW w:w="2715" w:type="dxa"/>
            <w:tcBorders>
              <w:top w:val="single" w:sz="4" w:space="0" w:color="auto"/>
              <w:bottom w:val="single" w:sz="4" w:space="0" w:color="auto"/>
            </w:tcBorders>
            <w:tcMar>
              <w:top w:w="100" w:type="dxa"/>
              <w:left w:w="100" w:type="dxa"/>
              <w:bottom w:w="100" w:type="dxa"/>
              <w:right w:w="100" w:type="dxa"/>
            </w:tcMar>
            <w:hideMark/>
          </w:tcPr>
          <w:p w14:paraId="253AD4D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All species predicted to seek shade at high temperatures.</w:t>
            </w:r>
          </w:p>
        </w:tc>
        <w:tc>
          <w:tcPr>
            <w:tcW w:w="2288" w:type="dxa"/>
            <w:tcBorders>
              <w:top w:val="single" w:sz="4" w:space="0" w:color="auto"/>
              <w:bottom w:val="single" w:sz="4" w:space="0" w:color="auto"/>
            </w:tcBorders>
            <w:tcMar>
              <w:top w:w="100" w:type="dxa"/>
              <w:left w:w="100" w:type="dxa"/>
              <w:bottom w:w="100" w:type="dxa"/>
              <w:right w:w="100" w:type="dxa"/>
            </w:tcMar>
            <w:hideMark/>
          </w:tcPr>
          <w:p w14:paraId="5D0387F4"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preference for dense habitat</w:t>
            </w:r>
          </w:p>
          <w:p w14:paraId="6B838BA8" w14:textId="77777777" w:rsidR="00B5250B" w:rsidRPr="00FF5C01" w:rsidRDefault="00B5250B" w:rsidP="00B5250B">
            <w:pPr>
              <w:pStyle w:val="NoSpacing"/>
              <w:rPr>
                <w:rFonts w:ascii="Cambria" w:hAnsi="Cambria"/>
                <w:sz w:val="20"/>
                <w:szCs w:val="20"/>
              </w:rPr>
            </w:pPr>
          </w:p>
          <w:p w14:paraId="30919B14" w14:textId="77777777" w:rsidR="00B5250B" w:rsidRPr="00FF5C01" w:rsidRDefault="00B5250B" w:rsidP="00B5250B">
            <w:pPr>
              <w:pStyle w:val="NoSpacing"/>
              <w:rPr>
                <w:rFonts w:ascii="Cambria" w:hAnsi="Cambria"/>
                <w:sz w:val="20"/>
                <w:szCs w:val="20"/>
              </w:rPr>
            </w:pPr>
          </w:p>
          <w:p w14:paraId="5CF7091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upheld: no</w:t>
            </w:r>
          </w:p>
        </w:tc>
        <w:tc>
          <w:tcPr>
            <w:tcW w:w="2210" w:type="dxa"/>
            <w:tcBorders>
              <w:top w:val="single" w:sz="4" w:space="0" w:color="auto"/>
              <w:bottom w:val="single" w:sz="4" w:space="0" w:color="auto"/>
            </w:tcBorders>
            <w:shd w:val="clear" w:color="auto" w:fill="E7E6E6" w:themeFill="background2"/>
            <w:tcMar>
              <w:top w:w="100" w:type="dxa"/>
              <w:left w:w="100" w:type="dxa"/>
              <w:bottom w:w="100" w:type="dxa"/>
              <w:right w:w="100" w:type="dxa"/>
            </w:tcMar>
            <w:hideMark/>
          </w:tcPr>
          <w:p w14:paraId="0C245B06"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selection for dense habitat</w:t>
            </w:r>
          </w:p>
          <w:p w14:paraId="69C4BA56" w14:textId="77777777" w:rsidR="00B5250B" w:rsidRPr="00FF5C01" w:rsidRDefault="00B5250B" w:rsidP="00B5250B">
            <w:pPr>
              <w:pStyle w:val="NoSpacing"/>
              <w:rPr>
                <w:rFonts w:ascii="Cambria" w:hAnsi="Cambria"/>
                <w:sz w:val="20"/>
                <w:szCs w:val="20"/>
              </w:rPr>
            </w:pPr>
          </w:p>
          <w:p w14:paraId="3B2D682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 xml:space="preserve"> </w:t>
            </w:r>
          </w:p>
          <w:p w14:paraId="58029EFA"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yes</w:t>
            </w:r>
            <w:r w:rsidRPr="00FF5C01">
              <w:rPr>
                <w:rFonts w:ascii="Cambria" w:hAnsi="Cambria"/>
                <w:b/>
                <w:color w:val="FF0000"/>
                <w:sz w:val="20"/>
                <w:szCs w:val="20"/>
              </w:rPr>
              <w:t xml:space="preserve"> </w:t>
            </w:r>
          </w:p>
        </w:tc>
        <w:tc>
          <w:tcPr>
            <w:tcW w:w="2042" w:type="dxa"/>
            <w:tcBorders>
              <w:top w:val="single" w:sz="4" w:space="0" w:color="auto"/>
              <w:bottom w:val="single" w:sz="4" w:space="0" w:color="auto"/>
            </w:tcBorders>
            <w:tcMar>
              <w:top w:w="100" w:type="dxa"/>
              <w:left w:w="100" w:type="dxa"/>
              <w:bottom w:w="100" w:type="dxa"/>
              <w:right w:w="100" w:type="dxa"/>
            </w:tcMar>
            <w:hideMark/>
          </w:tcPr>
          <w:p w14:paraId="7799B6BB"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increased preference for dense habitat</w:t>
            </w:r>
          </w:p>
          <w:p w14:paraId="5F0422EF" w14:textId="77777777" w:rsidR="00B5250B" w:rsidRPr="00FF5C01" w:rsidRDefault="00B5250B" w:rsidP="00B5250B">
            <w:pPr>
              <w:pStyle w:val="NoSpacing"/>
              <w:rPr>
                <w:rFonts w:ascii="Cambria" w:hAnsi="Cambria"/>
                <w:sz w:val="20"/>
                <w:szCs w:val="20"/>
              </w:rPr>
            </w:pPr>
          </w:p>
          <w:p w14:paraId="3CBD2688"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c>
          <w:tcPr>
            <w:tcW w:w="3361" w:type="dxa"/>
            <w:tcBorders>
              <w:top w:val="single" w:sz="4" w:space="0" w:color="auto"/>
              <w:bottom w:val="single" w:sz="4" w:space="0" w:color="auto"/>
            </w:tcBorders>
            <w:tcMar>
              <w:top w:w="100" w:type="dxa"/>
              <w:left w:w="100" w:type="dxa"/>
              <w:bottom w:w="100" w:type="dxa"/>
              <w:right w:w="100" w:type="dxa"/>
            </w:tcMar>
            <w:hideMark/>
          </w:tcPr>
          <w:p w14:paraId="3F7C04FA"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13D7AEEF"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predation on impala is higher in denser habitat</w:t>
            </w:r>
            <w:r w:rsidRPr="00FF5C01">
              <w:rPr>
                <w:rFonts w:ascii="Cambria" w:hAnsi="Cambria"/>
                <w:sz w:val="20"/>
                <w:szCs w:val="20"/>
                <w:vertAlign w:val="superscript"/>
              </w:rPr>
              <w:t>3</w:t>
            </w:r>
            <w:r w:rsidRPr="00FF5C01">
              <w:rPr>
                <w:rFonts w:ascii="Cambria" w:hAnsi="Cambria"/>
                <w:sz w:val="20"/>
                <w:szCs w:val="20"/>
              </w:rPr>
              <w:t xml:space="preserve"> </w:t>
            </w:r>
          </w:p>
          <w:p w14:paraId="545EBE92" w14:textId="77777777" w:rsidR="00B5250B" w:rsidRPr="00FF5C01" w:rsidRDefault="00B5250B" w:rsidP="00B5250B">
            <w:pPr>
              <w:pStyle w:val="NoSpacing"/>
              <w:rPr>
                <w:rFonts w:ascii="Cambria" w:hAnsi="Cambria"/>
                <w:sz w:val="20"/>
                <w:szCs w:val="20"/>
              </w:rPr>
            </w:pPr>
          </w:p>
          <w:p w14:paraId="51C1C646"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104A1D37" w14:textId="77777777" w:rsidTr="00B5250B">
        <w:trPr>
          <w:trHeight w:val="316"/>
        </w:trPr>
        <w:tc>
          <w:tcPr>
            <w:tcW w:w="1518" w:type="dxa"/>
            <w:tcBorders>
              <w:top w:val="single" w:sz="4" w:space="0" w:color="auto"/>
              <w:bottom w:val="single" w:sz="18" w:space="0" w:color="auto"/>
            </w:tcBorders>
            <w:tcMar>
              <w:top w:w="100" w:type="dxa"/>
              <w:left w:w="100" w:type="dxa"/>
              <w:bottom w:w="100" w:type="dxa"/>
              <w:right w:w="100" w:type="dxa"/>
            </w:tcMar>
            <w:hideMark/>
          </w:tcPr>
          <w:p w14:paraId="6307E2A9" w14:textId="77777777" w:rsidR="00B5250B" w:rsidRPr="00FF5C01" w:rsidRDefault="00B5250B" w:rsidP="00B5250B">
            <w:pPr>
              <w:pStyle w:val="NoSpacing"/>
              <w:rPr>
                <w:rFonts w:ascii="Cambria" w:hAnsi="Cambria"/>
                <w:sz w:val="20"/>
                <w:szCs w:val="20"/>
              </w:rPr>
            </w:pPr>
            <w:r w:rsidRPr="00FF5C01">
              <w:rPr>
                <w:rFonts w:ascii="Cambria" w:hAnsi="Cambria"/>
                <w:sz w:val="20"/>
                <w:szCs w:val="20"/>
                <w:u w:val="single"/>
              </w:rPr>
              <w:t>Scenario 4</w:t>
            </w:r>
            <w:r w:rsidRPr="00FF5C01">
              <w:rPr>
                <w:rFonts w:ascii="Cambria" w:hAnsi="Cambria"/>
                <w:sz w:val="20"/>
                <w:szCs w:val="20"/>
              </w:rPr>
              <w:t xml:space="preserve">: </w:t>
            </w:r>
          </w:p>
          <w:p w14:paraId="408F5698"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Chase speed</w:t>
            </w:r>
          </w:p>
        </w:tc>
        <w:tc>
          <w:tcPr>
            <w:tcW w:w="2715" w:type="dxa"/>
            <w:tcBorders>
              <w:top w:val="single" w:sz="4" w:space="0" w:color="auto"/>
              <w:bottom w:val="single" w:sz="18" w:space="0" w:color="auto"/>
            </w:tcBorders>
            <w:tcMar>
              <w:top w:w="100" w:type="dxa"/>
              <w:left w:w="100" w:type="dxa"/>
              <w:bottom w:w="100" w:type="dxa"/>
              <w:right w:w="100" w:type="dxa"/>
            </w:tcMar>
            <w:hideMark/>
          </w:tcPr>
          <w:p w14:paraId="55F9DFF5"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All species overheat when running, but largest-bodied species overheat first</w:t>
            </w:r>
          </w:p>
        </w:tc>
        <w:tc>
          <w:tcPr>
            <w:tcW w:w="2288" w:type="dxa"/>
            <w:tcBorders>
              <w:top w:val="single" w:sz="4" w:space="0" w:color="auto"/>
              <w:bottom w:val="single" w:sz="18" w:space="0" w:color="auto"/>
            </w:tcBorders>
            <w:tcMar>
              <w:top w:w="100" w:type="dxa"/>
              <w:left w:w="100" w:type="dxa"/>
              <w:bottom w:w="100" w:type="dxa"/>
              <w:right w:w="100" w:type="dxa"/>
            </w:tcMar>
            <w:hideMark/>
          </w:tcPr>
          <w:p w14:paraId="6E119291"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intermediate reduction in running speed</w:t>
            </w:r>
          </w:p>
          <w:p w14:paraId="3330B957" w14:textId="77777777" w:rsidR="00B5250B" w:rsidRPr="00FF5C01" w:rsidRDefault="00B5250B" w:rsidP="00B5250B">
            <w:pPr>
              <w:pStyle w:val="NoSpacing"/>
              <w:rPr>
                <w:rFonts w:ascii="Cambria" w:hAnsi="Cambria"/>
                <w:color w:val="808080" w:themeColor="background1" w:themeShade="80"/>
                <w:sz w:val="20"/>
                <w:szCs w:val="20"/>
              </w:rPr>
            </w:pPr>
          </w:p>
          <w:p w14:paraId="6F431166" w14:textId="77777777" w:rsidR="00B5250B" w:rsidRPr="00FF5C01" w:rsidRDefault="00B5250B" w:rsidP="00B5250B">
            <w:pPr>
              <w:pStyle w:val="NoSpacing"/>
              <w:rPr>
                <w:rFonts w:ascii="Cambria" w:hAnsi="Cambria"/>
                <w:color w:val="808080" w:themeColor="background1" w:themeShade="80"/>
                <w:sz w:val="20"/>
                <w:szCs w:val="20"/>
              </w:rPr>
            </w:pPr>
          </w:p>
          <w:p w14:paraId="7AFF6B3D"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210" w:type="dxa"/>
            <w:tcBorders>
              <w:top w:val="single" w:sz="4" w:space="0" w:color="auto"/>
              <w:bottom w:val="single" w:sz="18" w:space="0" w:color="auto"/>
            </w:tcBorders>
            <w:tcMar>
              <w:top w:w="100" w:type="dxa"/>
              <w:left w:w="100" w:type="dxa"/>
              <w:bottom w:w="100" w:type="dxa"/>
              <w:right w:w="100" w:type="dxa"/>
            </w:tcMar>
            <w:hideMark/>
          </w:tcPr>
          <w:p w14:paraId="33C206A9"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greatest reduction in running speed</w:t>
            </w:r>
          </w:p>
          <w:p w14:paraId="358652D8" w14:textId="77777777" w:rsidR="00B5250B" w:rsidRPr="00FF5C01" w:rsidRDefault="00B5250B" w:rsidP="00B5250B">
            <w:pPr>
              <w:pStyle w:val="NoSpacing"/>
              <w:rPr>
                <w:rFonts w:ascii="Cambria" w:hAnsi="Cambria"/>
                <w:color w:val="808080" w:themeColor="background1" w:themeShade="80"/>
                <w:sz w:val="20"/>
                <w:szCs w:val="20"/>
              </w:rPr>
            </w:pPr>
          </w:p>
          <w:p w14:paraId="7D24ECF3" w14:textId="77777777" w:rsidR="00B5250B" w:rsidRPr="00FF5C01" w:rsidRDefault="00B5250B" w:rsidP="00B5250B">
            <w:pPr>
              <w:pStyle w:val="NoSpacing"/>
              <w:rPr>
                <w:rFonts w:ascii="Cambria" w:hAnsi="Cambria"/>
                <w:color w:val="808080" w:themeColor="background1" w:themeShade="80"/>
                <w:sz w:val="20"/>
                <w:szCs w:val="20"/>
              </w:rPr>
            </w:pPr>
          </w:p>
          <w:p w14:paraId="0CA3273B" w14:textId="77777777" w:rsidR="00B5250B" w:rsidRPr="00FF5C01" w:rsidRDefault="00B5250B" w:rsidP="00B5250B">
            <w:pPr>
              <w:pStyle w:val="NoSpacing"/>
              <w:rPr>
                <w:rFonts w:ascii="Cambria" w:hAnsi="Cambria"/>
                <w:color w:val="808080" w:themeColor="background1" w:themeShade="80"/>
                <w:sz w:val="20"/>
                <w:szCs w:val="20"/>
              </w:rPr>
            </w:pPr>
          </w:p>
          <w:p w14:paraId="6A24CD23"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not tested</w:t>
            </w:r>
          </w:p>
        </w:tc>
        <w:tc>
          <w:tcPr>
            <w:tcW w:w="2042" w:type="dxa"/>
            <w:tcBorders>
              <w:top w:val="single" w:sz="4" w:space="0" w:color="auto"/>
              <w:bottom w:val="single" w:sz="18" w:space="0" w:color="auto"/>
            </w:tcBorders>
            <w:tcMar>
              <w:top w:w="100" w:type="dxa"/>
              <w:left w:w="100" w:type="dxa"/>
              <w:bottom w:w="100" w:type="dxa"/>
              <w:right w:w="100" w:type="dxa"/>
            </w:tcMar>
            <w:hideMark/>
          </w:tcPr>
          <w:p w14:paraId="20DE953A"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smallest reduction in running speed</w:t>
            </w:r>
          </w:p>
          <w:p w14:paraId="160F9FEC" w14:textId="77777777" w:rsidR="00B5250B" w:rsidRPr="00FF5C01" w:rsidRDefault="00B5250B" w:rsidP="00B5250B">
            <w:pPr>
              <w:pStyle w:val="NoSpacing"/>
              <w:rPr>
                <w:rFonts w:ascii="Cambria" w:hAnsi="Cambria"/>
                <w:color w:val="808080" w:themeColor="background1" w:themeShade="80"/>
                <w:sz w:val="20"/>
                <w:szCs w:val="20"/>
              </w:rPr>
            </w:pPr>
          </w:p>
          <w:p w14:paraId="7076F002" w14:textId="77777777" w:rsidR="00B5250B" w:rsidRPr="00FF5C01" w:rsidRDefault="00B5250B" w:rsidP="00B5250B">
            <w:pPr>
              <w:pStyle w:val="NoSpacing"/>
              <w:rPr>
                <w:rFonts w:ascii="Cambria" w:hAnsi="Cambria"/>
                <w:color w:val="808080" w:themeColor="background1" w:themeShade="80"/>
                <w:sz w:val="20"/>
                <w:szCs w:val="20"/>
              </w:rPr>
            </w:pPr>
          </w:p>
          <w:p w14:paraId="1DE25D50" w14:textId="77777777" w:rsidR="00B5250B" w:rsidRPr="00FF5C01" w:rsidRDefault="00B5250B" w:rsidP="00B5250B">
            <w:pPr>
              <w:pStyle w:val="NoSpacing"/>
              <w:rPr>
                <w:rFonts w:ascii="Cambria" w:hAnsi="Cambria"/>
                <w:color w:val="808080" w:themeColor="background1" w:themeShade="80"/>
                <w:sz w:val="20"/>
                <w:szCs w:val="20"/>
              </w:rPr>
            </w:pPr>
          </w:p>
          <w:p w14:paraId="10227EC9" w14:textId="77777777" w:rsidR="00B5250B" w:rsidRPr="00FF5C01" w:rsidRDefault="00B5250B" w:rsidP="00B5250B">
            <w:pPr>
              <w:pStyle w:val="NoSpacing"/>
              <w:rPr>
                <w:rFonts w:ascii="Cambria" w:hAnsi="Cambria"/>
                <w:color w:val="808080" w:themeColor="background1" w:themeShade="80"/>
                <w:sz w:val="20"/>
                <w:szCs w:val="20"/>
              </w:rPr>
            </w:pPr>
            <w:r w:rsidRPr="00FF5C01">
              <w:rPr>
                <w:rFonts w:ascii="Cambria" w:hAnsi="Cambria"/>
                <w:color w:val="808080" w:themeColor="background1" w:themeShade="80"/>
                <w:sz w:val="20"/>
                <w:szCs w:val="20"/>
              </w:rPr>
              <w:t xml:space="preserve">not tested  </w:t>
            </w:r>
          </w:p>
        </w:tc>
        <w:tc>
          <w:tcPr>
            <w:tcW w:w="3361" w:type="dxa"/>
            <w:tcBorders>
              <w:top w:val="single" w:sz="4" w:space="0" w:color="auto"/>
              <w:bottom w:val="single" w:sz="18" w:space="0" w:color="auto"/>
            </w:tcBorders>
            <w:tcMar>
              <w:top w:w="100" w:type="dxa"/>
              <w:left w:w="100" w:type="dxa"/>
              <w:bottom w:w="100" w:type="dxa"/>
              <w:right w:w="100" w:type="dxa"/>
            </w:tcMar>
            <w:hideMark/>
          </w:tcPr>
          <w:p w14:paraId="1666ABC1"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impala&gt;</w:t>
            </w:r>
            <w:proofErr w:type="spellStart"/>
            <w:r w:rsidRPr="00FF5C01">
              <w:rPr>
                <w:rFonts w:ascii="Cambria" w:hAnsi="Cambria"/>
                <w:sz w:val="20"/>
                <w:szCs w:val="20"/>
              </w:rPr>
              <w:t>dikdik</w:t>
            </w:r>
            <w:proofErr w:type="spellEnd"/>
            <w:r w:rsidRPr="00FF5C01">
              <w:rPr>
                <w:rFonts w:ascii="Cambria" w:hAnsi="Cambria"/>
                <w:sz w:val="20"/>
                <w:szCs w:val="20"/>
              </w:rPr>
              <w:t xml:space="preserve">: </w:t>
            </w:r>
          </w:p>
          <w:p w14:paraId="7BD7D092" w14:textId="77777777" w:rsidR="00B5250B" w:rsidRPr="00FF5C01" w:rsidRDefault="00B5250B" w:rsidP="00B5250B">
            <w:pPr>
              <w:pStyle w:val="NoSpacing"/>
              <w:rPr>
                <w:rFonts w:ascii="Cambria" w:hAnsi="Cambria"/>
                <w:sz w:val="20"/>
                <w:szCs w:val="20"/>
              </w:rPr>
            </w:pPr>
            <w:r w:rsidRPr="00FF5C01">
              <w:rPr>
                <w:rFonts w:ascii="Cambria" w:hAnsi="Cambria"/>
                <w:sz w:val="20"/>
                <w:szCs w:val="20"/>
              </w:rPr>
              <w:t>impala are larger and hence predicted to be more affected by overheating</w:t>
            </w:r>
            <w:r w:rsidRPr="00FF5C01">
              <w:rPr>
                <w:rFonts w:ascii="Cambria" w:hAnsi="Cambria"/>
                <w:sz w:val="20"/>
                <w:szCs w:val="20"/>
                <w:vertAlign w:val="superscript"/>
              </w:rPr>
              <w:t>4</w:t>
            </w:r>
          </w:p>
          <w:p w14:paraId="2169597E" w14:textId="77777777" w:rsidR="00B5250B" w:rsidRPr="00FF5C01" w:rsidRDefault="00B5250B" w:rsidP="00B5250B">
            <w:pPr>
              <w:pStyle w:val="NoSpacing"/>
              <w:rPr>
                <w:rFonts w:ascii="Cambria" w:hAnsi="Cambria"/>
                <w:sz w:val="20"/>
                <w:szCs w:val="20"/>
              </w:rPr>
            </w:pPr>
          </w:p>
          <w:p w14:paraId="619AF231" w14:textId="77777777" w:rsidR="00B5250B" w:rsidRPr="00FF5C01" w:rsidRDefault="00B5250B" w:rsidP="00B5250B">
            <w:pPr>
              <w:pStyle w:val="NoSpacing"/>
              <w:rPr>
                <w:rFonts w:ascii="Cambria" w:hAnsi="Cambria"/>
                <w:b/>
                <w:sz w:val="20"/>
                <w:szCs w:val="20"/>
              </w:rPr>
            </w:pPr>
            <w:r w:rsidRPr="00FF5C01">
              <w:rPr>
                <w:rFonts w:ascii="Cambria" w:hAnsi="Cambria"/>
                <w:sz w:val="20"/>
                <w:szCs w:val="20"/>
              </w:rPr>
              <w:t>upheld: no</w:t>
            </w:r>
          </w:p>
        </w:tc>
      </w:tr>
      <w:tr w:rsidR="00B5250B" w:rsidRPr="00FF5C01" w14:paraId="358F0458" w14:textId="77777777" w:rsidTr="00B5250B">
        <w:trPr>
          <w:trHeight w:val="178"/>
        </w:trPr>
        <w:tc>
          <w:tcPr>
            <w:tcW w:w="14134" w:type="dxa"/>
            <w:gridSpan w:val="6"/>
            <w:tcBorders>
              <w:top w:val="single" w:sz="18" w:space="0" w:color="auto"/>
              <w:bottom w:val="nil"/>
            </w:tcBorders>
            <w:tcMar>
              <w:top w:w="100" w:type="dxa"/>
              <w:left w:w="100" w:type="dxa"/>
              <w:bottom w:w="100" w:type="dxa"/>
              <w:right w:w="100" w:type="dxa"/>
            </w:tcMar>
          </w:tcPr>
          <w:p w14:paraId="064F918A" w14:textId="77777777" w:rsidR="00B5250B" w:rsidRPr="00FF5C01" w:rsidRDefault="00B5250B" w:rsidP="00B5250B">
            <w:pPr>
              <w:rPr>
                <w:sz w:val="20"/>
                <w:szCs w:val="20"/>
              </w:rPr>
            </w:pPr>
            <w:r w:rsidRPr="00FF5C01">
              <w:rPr>
                <w:sz w:val="20"/>
                <w:szCs w:val="20"/>
                <w:vertAlign w:val="superscript"/>
              </w:rPr>
              <w:t>1</w:t>
            </w:r>
            <w:r w:rsidRPr="00FF5C01">
              <w:rPr>
                <w:sz w:val="20"/>
                <w:szCs w:val="20"/>
              </w:rPr>
              <w:fldChar w:fldCharType="begin"/>
            </w:r>
            <w:r w:rsidRPr="00FF5C01">
              <w:rPr>
                <w:sz w:val="20"/>
                <w:szCs w:val="20"/>
              </w:rPr>
              <w:instrText xml:space="preserve"> ADDIN EN.CITE &lt;EndNote&gt;&lt;Cite&gt;&lt;Author&gt;Lucas&lt;/Author&gt;&lt;Year&gt;1983&lt;/Year&gt;&lt;RecNum&gt;3013&lt;/RecNum&gt;&lt;DisplayText&gt;(Lucas 1983)&lt;/DisplayText&gt;&lt;record&gt;&lt;rec-number&gt;3013&lt;/rec-number&gt;&lt;foreign-keys&gt;&lt;key app="EN" db-id="ezxv9apxvt9we8e9re8x05wu9xwzvtzf9zx9" timestamp="1546533213"&gt;3013&lt;/key&gt;&lt;/foreign-keys&gt;&lt;ref-type name="Journal Article"&gt;17&lt;/ref-type&gt;&lt;contributors&gt;&lt;authors&gt;&lt;author&gt;Lucas, J.R.&lt;/author&gt;&lt;/authors&gt;&lt;/contributors&gt;&lt;auth-address&gt;LUCAS, JR (reprint author), UNIV FLORIDA,DEPT ZOOL,GAINESVILLE,FL 32611, USA.&lt;/auth-address&gt;&lt;titles&gt;&lt;title&gt;The role of foraging time constraints and variable prey encounter in optimal diet choice&lt;/title&gt;&lt;secondary-title&gt;American Naturalist&lt;/secondary-title&gt;&lt;alt-title&gt;Am. Nat.&lt;/alt-title&gt;&lt;/titles&gt;&lt;periodical&gt;&lt;full-title&gt;American Naturalist&lt;/full-title&gt;&lt;/periodical&gt;&lt;pages&gt;191-209&lt;/pages&gt;&lt;volume&gt;122&lt;/volume&gt;&lt;number&gt;2&lt;/number&gt;&lt;keywords&gt;&lt;keyword&gt;Environmental Sciences &amp;amp; Ecology&lt;/keyword&gt;&lt;keyword&gt;Evolutionary Biology&lt;/keyword&gt;&lt;/keywords&gt;&lt;dates&gt;&lt;year&gt;1983&lt;/year&gt;&lt;/dates&gt;&lt;isbn&gt;0003-0147&lt;/isbn&gt;&lt;accession-num&gt;WOS:A1983QZ97800003&lt;/accession-num&gt;&lt;work-type&gt;Article&lt;/work-type&gt;&lt;urls&gt;&lt;related-urls&gt;&lt;url&gt;&amp;lt;Go to ISI&amp;gt;://WOS:A1983QZ97800003&lt;/url&gt;&lt;/related-urls&gt;&lt;/urls&gt;&lt;electronic-resource-num&gt;10.1086/284130&lt;/electronic-resource-num&gt;&lt;language&gt;English&lt;/language&gt;&lt;/record&gt;&lt;/Cite&gt;&lt;/EndNote&gt;</w:instrText>
            </w:r>
            <w:r w:rsidRPr="00FF5C01">
              <w:rPr>
                <w:sz w:val="20"/>
                <w:szCs w:val="20"/>
              </w:rPr>
              <w:fldChar w:fldCharType="separate"/>
            </w:r>
            <w:r w:rsidRPr="00FF5C01">
              <w:rPr>
                <w:noProof/>
                <w:sz w:val="20"/>
                <w:szCs w:val="20"/>
              </w:rPr>
              <w:t>(Lucas 1983)</w:t>
            </w:r>
            <w:r w:rsidRPr="00FF5C01">
              <w:rPr>
                <w:sz w:val="20"/>
                <w:szCs w:val="20"/>
              </w:rPr>
              <w:fldChar w:fldCharType="end"/>
            </w:r>
            <w:r w:rsidRPr="00FF5C01">
              <w:rPr>
                <w:sz w:val="20"/>
                <w:szCs w:val="20"/>
              </w:rPr>
              <w:t>;</w:t>
            </w:r>
            <w:r w:rsidRPr="00FF5C01">
              <w:rPr>
                <w:sz w:val="20"/>
                <w:szCs w:val="20"/>
                <w:vertAlign w:val="superscript"/>
              </w:rPr>
              <w:t>2</w:t>
            </w:r>
            <w:r w:rsidRPr="00FF5C01">
              <w:rPr>
                <w:sz w:val="20"/>
                <w:szCs w:val="20"/>
              </w:rPr>
              <w:fldChar w:fldCharType="begin"/>
            </w:r>
            <w:r w:rsidRPr="00FF5C01">
              <w:rPr>
                <w:sz w:val="20"/>
                <w:szCs w:val="20"/>
              </w:rPr>
              <w:instrText xml:space="preserve"> ADDIN EN.CITE &lt;EndNote&gt;&lt;Cite&gt;&lt;Author&gt;Augustine&lt;/Author&gt;&lt;Year&gt;2004&lt;/Year&gt;&lt;RecNum&gt;1413&lt;/RecNum&gt;&lt;DisplayText&gt;(Augustine 2004)&lt;/DisplayText&gt;&lt;record&gt;&lt;rec-number&gt;1413&lt;/rec-number&gt;&lt;foreign-keys&gt;&lt;key app="EN" db-id="ezxv9apxvt9we8e9re8x05wu9xwzvtzf9zx9" timestamp="0"&gt;1413&lt;/key&gt;&lt;/foreign-keys&gt;&lt;ref-type name="Journal Article"&gt;17&lt;/ref-type&gt;&lt;contributors&gt;&lt;authors&gt;&lt;author&gt;Augustine, D.J.&lt;/author&gt;&lt;/authors&gt;&lt;/contributors&gt;&lt;titles&gt;&lt;title&gt;Influence of cattle management on habitat selection by impala on central Kenyan rangeland&lt;/title&gt;&lt;secondary-title&gt;Journal of Wildlife Management&lt;/secondary-title&gt;&lt;/titles&gt;&lt;periodical&gt;&lt;full-title&gt;Journal of Wildlife Management&lt;/full-title&gt;&lt;/periodical&gt;&lt;pages&gt;916-923&lt;/pages&gt;&lt;volume&gt;68&lt;/volume&gt;&lt;dates&gt;&lt;year&gt;2004&lt;/year&gt;&lt;/dates&gt;&lt;urls&gt;&lt;/urls&gt;&lt;/record&gt;&lt;/Cite&gt;&lt;/EndNote&gt;</w:instrText>
            </w:r>
            <w:r w:rsidRPr="00FF5C01">
              <w:rPr>
                <w:sz w:val="20"/>
                <w:szCs w:val="20"/>
              </w:rPr>
              <w:fldChar w:fldCharType="separate"/>
            </w:r>
            <w:r w:rsidRPr="00FF5C01">
              <w:rPr>
                <w:noProof/>
                <w:sz w:val="20"/>
                <w:szCs w:val="20"/>
              </w:rPr>
              <w:t>(Augustine 2004)</w:t>
            </w:r>
            <w:r w:rsidRPr="00FF5C01">
              <w:rPr>
                <w:sz w:val="20"/>
                <w:szCs w:val="20"/>
              </w:rPr>
              <w:fldChar w:fldCharType="end"/>
            </w:r>
            <w:r w:rsidRPr="00FF5C01">
              <w:rPr>
                <w:sz w:val="20"/>
                <w:szCs w:val="20"/>
              </w:rPr>
              <w:t>;</w:t>
            </w:r>
            <w:r w:rsidRPr="00FF5C01">
              <w:rPr>
                <w:sz w:val="20"/>
                <w:szCs w:val="20"/>
                <w:vertAlign w:val="superscript"/>
              </w:rPr>
              <w:t xml:space="preserve"> 3</w:t>
            </w:r>
            <w:r w:rsidRPr="00FF5C01">
              <w:rPr>
                <w:sz w:val="20"/>
                <w:szCs w:val="20"/>
              </w:rPr>
              <w:fldChar w:fldCharType="begin"/>
            </w:r>
            <w:r w:rsidRPr="00FF5C01">
              <w:rPr>
                <w:sz w:val="20"/>
                <w:szCs w:val="20"/>
              </w:rPr>
              <w:instrText xml:space="preserve"> ADDIN EN.CITE &lt;EndNote&gt;&lt;Cite&gt;&lt;Author&gt;Ford&lt;/Author&gt;&lt;Year&gt;2014&lt;/Year&gt;&lt;RecNum&gt;2810&lt;/RecNum&gt;&lt;DisplayText&gt;(Ford&lt;style face="italic"&gt; et al.&lt;/style&gt; 2014)&lt;/DisplayText&gt;&lt;record&gt;&lt;rec-number&gt;2810&lt;/rec-number&gt;&lt;foreign-keys&gt;&lt;key app="EN" db-id="ezxv9apxvt9we8e9re8x05wu9xwzvtzf9zx9" timestamp="1483943901"&gt;2810&lt;/key&gt;&lt;/foreign-keys&gt;&lt;ref-type name="Journal Article"&gt;17&lt;/ref-type&gt;&lt;contributors&gt;&lt;authors&gt;&lt;author&gt;Ford, A. T.&lt;/author&gt;&lt;author&gt;Goheen, J. R.&lt;/author&gt;&lt;author&gt;Otieno, T. O.&lt;/author&gt;&lt;author&gt;Bidner, L.&lt;/author&gt;&lt;author&gt;Isbell, L. A.&lt;/author&gt;&lt;author&gt;Palmer, T. M.&lt;/author&gt;&lt;author&gt;Ward, D.&lt;/author&gt;&lt;author&gt;Woodroffe, R.&lt;/author&gt;&lt;author&gt;Pringle, R. M.&lt;/author&gt;&lt;/authors&gt;&lt;/contributors&gt;&lt;titles&gt;&lt;title&gt;Large carnivores make savanna tree communities less thorny&lt;/title&gt;&lt;secondary-title&gt;Science&lt;/secondary-title&gt;&lt;/titles&gt;&lt;periodical&gt;&lt;full-title&gt;Science&lt;/full-title&gt;&lt;/periodical&gt;&lt;pages&gt;346-349&lt;/pages&gt;&lt;volume&gt;346&lt;/volume&gt;&lt;number&gt;6207&lt;/number&gt;&lt;dates&gt;&lt;year&gt;2014&lt;/year&gt;&lt;pub-dates&gt;&lt;date&gt;Oct&lt;/date&gt;&lt;/pub-dates&gt;&lt;/dates&gt;&lt;isbn&gt;0036-8075&lt;/isbn&gt;&lt;accession-num&gt;WOS:000343041100043&lt;/accession-num&gt;&lt;urls&gt;&lt;related-urls&gt;&lt;url&gt;&amp;lt;Go to ISI&amp;gt;://WOS:000343041100043&lt;/url&gt;&lt;/related-urls&gt;&lt;/urls&gt;&lt;electronic-resource-num&gt;10.1126/science.1252753&lt;/electronic-resource-num&gt;&lt;/record&gt;&lt;/Cite&gt;&lt;/EndNote&gt;</w:instrText>
            </w:r>
            <w:r w:rsidRPr="00FF5C01">
              <w:rPr>
                <w:sz w:val="20"/>
                <w:szCs w:val="20"/>
              </w:rPr>
              <w:fldChar w:fldCharType="separate"/>
            </w:r>
            <w:r w:rsidRPr="00FF5C01">
              <w:rPr>
                <w:noProof/>
                <w:sz w:val="20"/>
                <w:szCs w:val="20"/>
              </w:rPr>
              <w:t>(Ford</w:t>
            </w:r>
            <w:r w:rsidRPr="00FF5C01">
              <w:rPr>
                <w:i/>
                <w:noProof/>
                <w:sz w:val="20"/>
                <w:szCs w:val="20"/>
              </w:rPr>
              <w:t xml:space="preserve"> et al.</w:t>
            </w:r>
            <w:r w:rsidRPr="00FF5C01">
              <w:rPr>
                <w:noProof/>
                <w:sz w:val="20"/>
                <w:szCs w:val="20"/>
              </w:rPr>
              <w:t xml:space="preserve"> 2014)</w:t>
            </w:r>
            <w:r w:rsidRPr="00FF5C01">
              <w:rPr>
                <w:sz w:val="20"/>
                <w:szCs w:val="20"/>
              </w:rPr>
              <w:fldChar w:fldCharType="end"/>
            </w:r>
            <w:r w:rsidRPr="00FF5C01">
              <w:rPr>
                <w:sz w:val="20"/>
                <w:szCs w:val="20"/>
              </w:rPr>
              <w:t>;</w:t>
            </w:r>
            <w:r w:rsidRPr="00FF5C01">
              <w:rPr>
                <w:sz w:val="20"/>
                <w:szCs w:val="20"/>
                <w:vertAlign w:val="superscript"/>
              </w:rPr>
              <w:t>4</w:t>
            </w:r>
            <w:r w:rsidRPr="00FF5C01">
              <w:rPr>
                <w:sz w:val="20"/>
                <w:szCs w:val="20"/>
              </w:rPr>
              <w:fldChar w:fldCharType="begin"/>
            </w:r>
            <w:r w:rsidRPr="00FF5C01">
              <w:rPr>
                <w:sz w:val="20"/>
                <w:szCs w:val="20"/>
              </w:rPr>
              <w:instrText xml:space="preserve"> ADDIN EN.CITE &lt;EndNote&gt;&lt;Cite&gt;&lt;Author&gt;Creel&lt;/Author&gt;&lt;Year&gt;2016&lt;/Year&gt;&lt;RecNum&gt;2612&lt;/RecNum&gt;&lt;DisplayText&gt;(Creel&lt;style face="italic"&gt; et al.&lt;/style&gt; 2016)&lt;/DisplayText&gt;&lt;record&gt;&lt;rec-number&gt;2612&lt;/rec-number&gt;&lt;foreign-keys&gt;&lt;key app="EN" db-id="ezxv9apxvt9we8e9re8x05wu9xwzvtzf9zx9" timestamp="1475226471"&gt;2612&lt;/key&gt;&lt;/foreign-keys&gt;&lt;ref-type name="Journal Article"&gt;17&lt;/ref-type&gt;&lt;contributors&gt;&lt;authors&gt;&lt;author&gt;Creel, Scott&lt;/author&gt;&lt;author&gt;Creel, Nancy M.&lt;/author&gt;&lt;author&gt;Creel, Andrea M.&lt;/author&gt;&lt;author&gt;Creel, Bridget M.&lt;/author&gt;&lt;/authors&gt;&lt;/contributors&gt;&lt;titles&gt;&lt;title&gt;Hunting on a hot day: effects of temperature on interactions between African wild dogs and their prey&lt;/title&gt;&lt;secondary-title&gt;Ecology&lt;/secondary-title&gt;&lt;/titles&gt;&lt;periodical&gt;&lt;full-title&gt;Ecology&lt;/full-title&gt;&lt;/periodical&gt;&lt;keywords&gt;&lt;keyword&gt;Predation&lt;/keyword&gt;&lt;keyword&gt;Temperature&lt;/keyword&gt;&lt;keyword&gt;Hunting&lt;/keyword&gt;&lt;keyword&gt;African wild dog&lt;/keyword&gt;&lt;keyword&gt;Lycaon pictus&lt;/keyword&gt;&lt;/keywords&gt;&lt;dates&gt;&lt;year&gt;2016&lt;/year&gt;&lt;/dates&gt;&lt;isbn&gt;1939-9170&lt;/isbn&gt;&lt;urls&gt;&lt;related-urls&gt;&lt;url&gt;http://dx.doi.org/10.1002/ecy.1568&lt;/url&gt;&lt;url&gt;http://onlinelibrary.wiley.com/doi/10.1002/ecy.1568/abstract&lt;/url&gt;&lt;/related-urls&gt;&lt;/urls&gt;&lt;electronic-resource-num&gt;10.1002/ecy.1568&lt;/electronic-resource-num&gt;&lt;/record&gt;&lt;/Cite&gt;&lt;/EndNote&gt;</w:instrText>
            </w:r>
            <w:r w:rsidRPr="00FF5C01">
              <w:rPr>
                <w:sz w:val="20"/>
                <w:szCs w:val="20"/>
              </w:rPr>
              <w:fldChar w:fldCharType="separate"/>
            </w:r>
            <w:r w:rsidRPr="00FF5C01">
              <w:rPr>
                <w:noProof/>
                <w:sz w:val="20"/>
                <w:szCs w:val="20"/>
              </w:rPr>
              <w:t>(Creel</w:t>
            </w:r>
            <w:r w:rsidRPr="00FF5C01">
              <w:rPr>
                <w:i/>
                <w:noProof/>
                <w:sz w:val="20"/>
                <w:szCs w:val="20"/>
              </w:rPr>
              <w:t xml:space="preserve"> et al.</w:t>
            </w:r>
            <w:r w:rsidRPr="00FF5C01">
              <w:rPr>
                <w:noProof/>
                <w:sz w:val="20"/>
                <w:szCs w:val="20"/>
              </w:rPr>
              <w:t xml:space="preserve"> 2016)</w:t>
            </w:r>
            <w:r w:rsidRPr="00FF5C01">
              <w:rPr>
                <w:sz w:val="20"/>
                <w:szCs w:val="20"/>
              </w:rPr>
              <w:fldChar w:fldCharType="end"/>
            </w:r>
            <w:r w:rsidRPr="00FF5C01">
              <w:rPr>
                <w:sz w:val="20"/>
                <w:szCs w:val="20"/>
              </w:rPr>
              <w:t>.</w:t>
            </w:r>
          </w:p>
        </w:tc>
      </w:tr>
    </w:tbl>
    <w:p w14:paraId="3D004797" w14:textId="77777777" w:rsidR="00B5250B" w:rsidRDefault="00B5250B">
      <w:pPr>
        <w:spacing w:line="240" w:lineRule="auto"/>
        <w:ind w:firstLine="0"/>
        <w:rPr>
          <w:rFonts w:ascii="Cambria" w:hAnsi="Cambria"/>
          <w:noProof/>
        </w:rPr>
        <w:sectPr w:rsidR="00B5250B" w:rsidSect="00B5250B">
          <w:pgSz w:w="16838" w:h="11906" w:orient="landscape"/>
          <w:pgMar w:top="873" w:right="1440" w:bottom="1440" w:left="1440" w:header="709" w:footer="709" w:gutter="0"/>
          <w:lnNumType w:countBy="1" w:restart="continuous"/>
          <w:cols w:space="708"/>
          <w:titlePg/>
          <w:docGrid w:linePitch="360"/>
        </w:sectPr>
      </w:pPr>
    </w:p>
    <w:p w14:paraId="34A58768" w14:textId="77777777" w:rsidR="006C3F2D" w:rsidRPr="005F0658" w:rsidRDefault="006C3F2D" w:rsidP="0097189F">
      <w:pPr>
        <w:spacing w:line="240" w:lineRule="auto"/>
      </w:pPr>
      <w:r>
        <w:rPr>
          <w:rFonts w:ascii="Cambria" w:hAnsi="Cambria"/>
        </w:rPr>
        <w:lastRenderedPageBreak/>
        <w:t>T</w:t>
      </w:r>
      <w:r w:rsidRPr="005F0658">
        <w:rPr>
          <w:b/>
          <w:bCs/>
        </w:rPr>
        <w:t>able 2</w:t>
      </w:r>
      <w:r w:rsidRPr="005F0658">
        <w:t xml:space="preserve"> Variables associated with the </w:t>
      </w:r>
      <w:r w:rsidRPr="005F0658">
        <w:rPr>
          <w:b/>
          <w:u w:val="single"/>
        </w:rPr>
        <w:t xml:space="preserve">duration of </w:t>
      </w:r>
      <w:r w:rsidRPr="005F0658">
        <w:rPr>
          <w:b/>
          <w:bCs/>
          <w:u w:val="single"/>
        </w:rPr>
        <w:t>hunting periods</w:t>
      </w:r>
      <w:r w:rsidRPr="005F0658">
        <w:rPr>
          <w:bCs/>
        </w:rPr>
        <w:t xml:space="preserve"> of African wild dogs</w:t>
      </w:r>
      <w:r w:rsidRPr="005F0658">
        <w:t xml:space="preserve"> during daytime, and the </w:t>
      </w:r>
      <w:r w:rsidRPr="005F0658">
        <w:rPr>
          <w:b/>
          <w:u w:val="single"/>
        </w:rPr>
        <w:t>occurrence</w:t>
      </w:r>
      <w:r w:rsidRPr="005F0658">
        <w:t xml:space="preserve"> of night-time hunts. The table presents estimated effects of explanatory variables included in the top model sets (</w:t>
      </w:r>
      <w:proofErr w:type="spellStart"/>
      <w:r w:rsidRPr="005F0658">
        <w:t>ΔAICc</w:t>
      </w:r>
      <w:proofErr w:type="spellEnd"/>
      <w:r w:rsidRPr="005F0658">
        <w:t xml:space="preserve"> &lt; 5) for the duration of hunting periods in the morning and evening (in minutes), and the occurrence (or not) of hunts at night. The relative importance of each variable is shown along with the number of models in the top model set in which it was included (n). Bold highlighting indicates estimates for which the 95% confidence interval excluded zero.</w:t>
      </w:r>
    </w:p>
    <w:tbl>
      <w:tblPr>
        <w:tblStyle w:val="TableGrid"/>
        <w:tblW w:w="9332"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18"/>
        <w:gridCol w:w="2551"/>
        <w:gridCol w:w="19"/>
        <w:gridCol w:w="123"/>
        <w:gridCol w:w="1046"/>
        <w:gridCol w:w="46"/>
        <w:gridCol w:w="980"/>
        <w:gridCol w:w="54"/>
        <w:gridCol w:w="993"/>
        <w:gridCol w:w="14"/>
        <w:gridCol w:w="1970"/>
        <w:gridCol w:w="118"/>
      </w:tblGrid>
      <w:tr w:rsidR="006C3F2D" w:rsidRPr="005F0658" w14:paraId="67A32FD1" w14:textId="77777777" w:rsidTr="006928BA">
        <w:trPr>
          <w:gridAfter w:val="1"/>
          <w:wAfter w:w="118" w:type="dxa"/>
          <w:trHeight w:val="324"/>
        </w:trPr>
        <w:tc>
          <w:tcPr>
            <w:tcW w:w="1418" w:type="dxa"/>
            <w:tcBorders>
              <w:top w:val="single" w:sz="18" w:space="0" w:color="auto"/>
              <w:bottom w:val="single" w:sz="18" w:space="0" w:color="auto"/>
            </w:tcBorders>
            <w:vAlign w:val="center"/>
            <w:hideMark/>
          </w:tcPr>
          <w:p w14:paraId="4D486EDB" w14:textId="77777777" w:rsidR="006C3F2D" w:rsidRPr="005F0658" w:rsidRDefault="006C3F2D" w:rsidP="006928BA">
            <w:pPr>
              <w:pStyle w:val="NoSpacing"/>
              <w:rPr>
                <w:sz w:val="24"/>
                <w:szCs w:val="24"/>
              </w:rPr>
            </w:pPr>
            <w:r w:rsidRPr="005F0658">
              <w:rPr>
                <w:sz w:val="24"/>
                <w:szCs w:val="24"/>
              </w:rPr>
              <w:t>Outcome variable</w:t>
            </w:r>
          </w:p>
        </w:tc>
        <w:tc>
          <w:tcPr>
            <w:tcW w:w="2551" w:type="dxa"/>
            <w:tcBorders>
              <w:top w:val="single" w:sz="18" w:space="0" w:color="auto"/>
              <w:bottom w:val="single" w:sz="18" w:space="0" w:color="auto"/>
            </w:tcBorders>
            <w:vAlign w:val="center"/>
            <w:hideMark/>
          </w:tcPr>
          <w:p w14:paraId="6ED1ABBC" w14:textId="77777777" w:rsidR="006C3F2D" w:rsidRPr="005F0658" w:rsidRDefault="006C3F2D" w:rsidP="006928BA">
            <w:pPr>
              <w:pStyle w:val="NoSpacing"/>
              <w:rPr>
                <w:sz w:val="24"/>
                <w:szCs w:val="24"/>
              </w:rPr>
            </w:pPr>
            <w:r w:rsidRPr="005F0658">
              <w:rPr>
                <w:sz w:val="24"/>
                <w:szCs w:val="24"/>
              </w:rPr>
              <w:t>Explanatory variable</w:t>
            </w:r>
          </w:p>
        </w:tc>
        <w:tc>
          <w:tcPr>
            <w:tcW w:w="1188" w:type="dxa"/>
            <w:gridSpan w:val="3"/>
            <w:tcBorders>
              <w:top w:val="single" w:sz="18" w:space="0" w:color="auto"/>
              <w:bottom w:val="single" w:sz="18" w:space="0" w:color="auto"/>
            </w:tcBorders>
            <w:vAlign w:val="center"/>
            <w:hideMark/>
          </w:tcPr>
          <w:p w14:paraId="7CB645E0" w14:textId="77777777" w:rsidR="006C3F2D" w:rsidRPr="005F0658" w:rsidRDefault="006C3F2D" w:rsidP="006928BA">
            <w:pPr>
              <w:pStyle w:val="NoSpacing"/>
              <w:rPr>
                <w:sz w:val="24"/>
                <w:szCs w:val="24"/>
              </w:rPr>
            </w:pPr>
            <w:r w:rsidRPr="005F0658">
              <w:rPr>
                <w:sz w:val="24"/>
                <w:szCs w:val="24"/>
              </w:rPr>
              <w:t>Estimate</w:t>
            </w:r>
          </w:p>
        </w:tc>
        <w:tc>
          <w:tcPr>
            <w:tcW w:w="1026" w:type="dxa"/>
            <w:gridSpan w:val="2"/>
            <w:tcBorders>
              <w:top w:val="single" w:sz="18" w:space="0" w:color="auto"/>
              <w:bottom w:val="single" w:sz="18" w:space="0" w:color="auto"/>
            </w:tcBorders>
            <w:vAlign w:val="center"/>
            <w:hideMark/>
          </w:tcPr>
          <w:p w14:paraId="77A3A8DE" w14:textId="77777777" w:rsidR="006C3F2D" w:rsidRPr="005F0658" w:rsidRDefault="006C3F2D" w:rsidP="006928BA">
            <w:pPr>
              <w:pStyle w:val="NoSpacing"/>
              <w:rPr>
                <w:sz w:val="24"/>
                <w:szCs w:val="24"/>
              </w:rPr>
            </w:pPr>
            <w:r w:rsidRPr="005F0658">
              <w:rPr>
                <w:sz w:val="24"/>
                <w:szCs w:val="24"/>
              </w:rPr>
              <w:t>Lower</w:t>
            </w:r>
          </w:p>
          <w:p w14:paraId="5C924EA6" w14:textId="77777777" w:rsidR="006C3F2D" w:rsidRPr="005F0658" w:rsidRDefault="006C3F2D" w:rsidP="006928BA">
            <w:pPr>
              <w:pStyle w:val="NoSpacing"/>
              <w:rPr>
                <w:sz w:val="24"/>
                <w:szCs w:val="24"/>
              </w:rPr>
            </w:pPr>
            <w:r w:rsidRPr="005F0658">
              <w:rPr>
                <w:sz w:val="24"/>
                <w:szCs w:val="24"/>
              </w:rPr>
              <w:t>95% CI</w:t>
            </w:r>
          </w:p>
        </w:tc>
        <w:tc>
          <w:tcPr>
            <w:tcW w:w="1061" w:type="dxa"/>
            <w:gridSpan w:val="3"/>
            <w:tcBorders>
              <w:top w:val="single" w:sz="18" w:space="0" w:color="auto"/>
              <w:bottom w:val="single" w:sz="18" w:space="0" w:color="auto"/>
            </w:tcBorders>
            <w:vAlign w:val="center"/>
            <w:hideMark/>
          </w:tcPr>
          <w:p w14:paraId="73E015D6" w14:textId="77777777" w:rsidR="006C3F2D" w:rsidRPr="005F0658" w:rsidRDefault="006C3F2D" w:rsidP="006928BA">
            <w:pPr>
              <w:pStyle w:val="NoSpacing"/>
              <w:rPr>
                <w:sz w:val="24"/>
                <w:szCs w:val="24"/>
              </w:rPr>
            </w:pPr>
            <w:r w:rsidRPr="005F0658">
              <w:rPr>
                <w:sz w:val="24"/>
                <w:szCs w:val="24"/>
              </w:rPr>
              <w:t>Upper</w:t>
            </w:r>
          </w:p>
          <w:p w14:paraId="76B2A348" w14:textId="77777777" w:rsidR="006C3F2D" w:rsidRPr="005F0658" w:rsidRDefault="006C3F2D" w:rsidP="006928BA">
            <w:pPr>
              <w:pStyle w:val="NoSpacing"/>
              <w:rPr>
                <w:sz w:val="24"/>
                <w:szCs w:val="24"/>
              </w:rPr>
            </w:pPr>
            <w:r w:rsidRPr="005F0658">
              <w:rPr>
                <w:sz w:val="24"/>
                <w:szCs w:val="24"/>
              </w:rPr>
              <w:t>95% CI</w:t>
            </w:r>
          </w:p>
        </w:tc>
        <w:tc>
          <w:tcPr>
            <w:tcW w:w="1970" w:type="dxa"/>
            <w:tcBorders>
              <w:top w:val="single" w:sz="18" w:space="0" w:color="auto"/>
              <w:bottom w:val="single" w:sz="18" w:space="0" w:color="auto"/>
            </w:tcBorders>
            <w:vAlign w:val="center"/>
            <w:hideMark/>
          </w:tcPr>
          <w:p w14:paraId="3E2EFA9E" w14:textId="77777777" w:rsidR="006C3F2D" w:rsidRPr="005F0658" w:rsidRDefault="006C3F2D" w:rsidP="006928BA">
            <w:pPr>
              <w:pStyle w:val="NoSpacing"/>
              <w:rPr>
                <w:sz w:val="24"/>
                <w:szCs w:val="24"/>
              </w:rPr>
            </w:pPr>
            <w:r w:rsidRPr="005F0658">
              <w:rPr>
                <w:sz w:val="24"/>
                <w:szCs w:val="24"/>
              </w:rPr>
              <w:t>Variable</w:t>
            </w:r>
          </w:p>
          <w:p w14:paraId="2B5143CF"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0437F1E4" w14:textId="77777777" w:rsidTr="006928BA">
        <w:trPr>
          <w:gridAfter w:val="1"/>
          <w:wAfter w:w="118" w:type="dxa"/>
          <w:trHeight w:val="324"/>
        </w:trPr>
        <w:tc>
          <w:tcPr>
            <w:tcW w:w="1418" w:type="dxa"/>
            <w:vMerge w:val="restart"/>
            <w:tcBorders>
              <w:top w:val="single" w:sz="18" w:space="0" w:color="auto"/>
            </w:tcBorders>
            <w:vAlign w:val="center"/>
            <w:hideMark/>
          </w:tcPr>
          <w:p w14:paraId="7A6E5A09" w14:textId="77777777" w:rsidR="006C3F2D" w:rsidRPr="005F0658" w:rsidRDefault="006C3F2D" w:rsidP="006928BA">
            <w:pPr>
              <w:pStyle w:val="NoSpacing"/>
              <w:rPr>
                <w:sz w:val="24"/>
                <w:szCs w:val="24"/>
              </w:rPr>
            </w:pPr>
            <w:r w:rsidRPr="005F0658">
              <w:rPr>
                <w:sz w:val="24"/>
                <w:szCs w:val="24"/>
              </w:rPr>
              <w:t>Morning hunt duration (minutes)</w:t>
            </w:r>
          </w:p>
        </w:tc>
        <w:tc>
          <w:tcPr>
            <w:tcW w:w="2693" w:type="dxa"/>
            <w:gridSpan w:val="3"/>
            <w:tcBorders>
              <w:top w:val="single" w:sz="18" w:space="0" w:color="auto"/>
            </w:tcBorders>
            <w:vAlign w:val="center"/>
            <w:hideMark/>
          </w:tcPr>
          <w:p w14:paraId="768107CC" w14:textId="77777777" w:rsidR="006C3F2D" w:rsidRPr="005F0658" w:rsidRDefault="006C3F2D" w:rsidP="006928BA">
            <w:pPr>
              <w:pStyle w:val="NoSpacing"/>
              <w:rPr>
                <w:sz w:val="24"/>
                <w:szCs w:val="24"/>
              </w:rPr>
            </w:pPr>
            <w:r w:rsidRPr="005F0658">
              <w:rPr>
                <w:sz w:val="24"/>
                <w:szCs w:val="24"/>
              </w:rPr>
              <w:t>Intercept</w:t>
            </w:r>
          </w:p>
        </w:tc>
        <w:tc>
          <w:tcPr>
            <w:tcW w:w="1046" w:type="dxa"/>
            <w:tcBorders>
              <w:top w:val="single" w:sz="18" w:space="0" w:color="auto"/>
            </w:tcBorders>
            <w:vAlign w:val="center"/>
            <w:hideMark/>
          </w:tcPr>
          <w:p w14:paraId="4F1518F7" w14:textId="77777777" w:rsidR="006C3F2D" w:rsidRPr="005F0658" w:rsidRDefault="006C3F2D" w:rsidP="006928BA">
            <w:pPr>
              <w:pStyle w:val="NoSpacing"/>
              <w:rPr>
                <w:sz w:val="24"/>
                <w:szCs w:val="24"/>
              </w:rPr>
            </w:pPr>
            <w:r w:rsidRPr="005F0658">
              <w:rPr>
                <w:sz w:val="24"/>
                <w:szCs w:val="24"/>
              </w:rPr>
              <w:t>220.06</w:t>
            </w:r>
          </w:p>
        </w:tc>
        <w:tc>
          <w:tcPr>
            <w:tcW w:w="1026" w:type="dxa"/>
            <w:gridSpan w:val="2"/>
            <w:tcBorders>
              <w:top w:val="single" w:sz="18" w:space="0" w:color="auto"/>
            </w:tcBorders>
            <w:vAlign w:val="center"/>
            <w:hideMark/>
          </w:tcPr>
          <w:p w14:paraId="776B9F4F" w14:textId="77777777" w:rsidR="006C3F2D" w:rsidRPr="005F0658" w:rsidRDefault="006C3F2D" w:rsidP="006928BA">
            <w:pPr>
              <w:pStyle w:val="NoSpacing"/>
              <w:rPr>
                <w:sz w:val="24"/>
                <w:szCs w:val="24"/>
              </w:rPr>
            </w:pPr>
            <w:r w:rsidRPr="005F0658">
              <w:rPr>
                <w:sz w:val="24"/>
                <w:szCs w:val="24"/>
              </w:rPr>
              <w:t>198.78</w:t>
            </w:r>
          </w:p>
        </w:tc>
        <w:tc>
          <w:tcPr>
            <w:tcW w:w="1061" w:type="dxa"/>
            <w:gridSpan w:val="3"/>
            <w:tcBorders>
              <w:top w:val="single" w:sz="18" w:space="0" w:color="auto"/>
            </w:tcBorders>
            <w:vAlign w:val="center"/>
            <w:hideMark/>
          </w:tcPr>
          <w:p w14:paraId="76CB82E5" w14:textId="77777777" w:rsidR="006C3F2D" w:rsidRPr="005F0658" w:rsidRDefault="006C3F2D" w:rsidP="006928BA">
            <w:pPr>
              <w:pStyle w:val="NoSpacing"/>
              <w:rPr>
                <w:sz w:val="24"/>
                <w:szCs w:val="24"/>
              </w:rPr>
            </w:pPr>
            <w:r w:rsidRPr="005F0658">
              <w:rPr>
                <w:sz w:val="24"/>
                <w:szCs w:val="24"/>
              </w:rPr>
              <w:t>241.33</w:t>
            </w:r>
          </w:p>
        </w:tc>
        <w:tc>
          <w:tcPr>
            <w:tcW w:w="1970" w:type="dxa"/>
            <w:tcBorders>
              <w:top w:val="single" w:sz="18" w:space="0" w:color="auto"/>
            </w:tcBorders>
            <w:vAlign w:val="center"/>
            <w:hideMark/>
          </w:tcPr>
          <w:p w14:paraId="78698C4A" w14:textId="77777777" w:rsidR="006C3F2D" w:rsidRPr="005F0658" w:rsidRDefault="006C3F2D" w:rsidP="006928BA">
            <w:pPr>
              <w:pStyle w:val="NoSpacing"/>
              <w:rPr>
                <w:sz w:val="24"/>
                <w:szCs w:val="24"/>
              </w:rPr>
            </w:pPr>
            <w:r w:rsidRPr="005F0658">
              <w:rPr>
                <w:sz w:val="24"/>
                <w:szCs w:val="24"/>
              </w:rPr>
              <w:t>— (4)</w:t>
            </w:r>
          </w:p>
        </w:tc>
      </w:tr>
      <w:tr w:rsidR="006C3F2D" w:rsidRPr="005F0658" w14:paraId="51A4D998" w14:textId="77777777" w:rsidTr="006928BA">
        <w:trPr>
          <w:gridAfter w:val="1"/>
          <w:wAfter w:w="118" w:type="dxa"/>
          <w:trHeight w:val="324"/>
        </w:trPr>
        <w:tc>
          <w:tcPr>
            <w:tcW w:w="1418" w:type="dxa"/>
            <w:vMerge/>
            <w:vAlign w:val="center"/>
            <w:hideMark/>
          </w:tcPr>
          <w:p w14:paraId="714766CE" w14:textId="77777777" w:rsidR="006C3F2D" w:rsidRPr="005F0658" w:rsidRDefault="006C3F2D" w:rsidP="006928BA">
            <w:pPr>
              <w:pStyle w:val="NoSpacing"/>
              <w:rPr>
                <w:sz w:val="24"/>
                <w:szCs w:val="24"/>
              </w:rPr>
            </w:pPr>
          </w:p>
        </w:tc>
        <w:tc>
          <w:tcPr>
            <w:tcW w:w="2693" w:type="dxa"/>
            <w:gridSpan w:val="3"/>
            <w:vAlign w:val="center"/>
            <w:hideMark/>
          </w:tcPr>
          <w:p w14:paraId="5B3FE8C4" w14:textId="77777777" w:rsidR="006C3F2D" w:rsidRPr="005F0658" w:rsidRDefault="006C3F2D" w:rsidP="006928BA">
            <w:pPr>
              <w:pStyle w:val="NoSpacing"/>
              <w:rPr>
                <w:sz w:val="24"/>
                <w:szCs w:val="24"/>
              </w:rPr>
            </w:pPr>
            <w:r w:rsidRPr="005F0658">
              <w:rPr>
                <w:sz w:val="24"/>
                <w:szCs w:val="24"/>
              </w:rPr>
              <w:t>Denning (Yes)</w:t>
            </w:r>
          </w:p>
        </w:tc>
        <w:tc>
          <w:tcPr>
            <w:tcW w:w="1046" w:type="dxa"/>
            <w:vAlign w:val="center"/>
            <w:hideMark/>
          </w:tcPr>
          <w:p w14:paraId="3DD191AD" w14:textId="77777777" w:rsidR="006C3F2D" w:rsidRPr="005F0658" w:rsidRDefault="006C3F2D" w:rsidP="006928BA">
            <w:pPr>
              <w:pStyle w:val="NoSpacing"/>
              <w:rPr>
                <w:sz w:val="24"/>
                <w:szCs w:val="24"/>
              </w:rPr>
            </w:pPr>
            <w:r w:rsidRPr="005F0658">
              <w:rPr>
                <w:sz w:val="24"/>
                <w:szCs w:val="24"/>
              </w:rPr>
              <w:t>-57.48</w:t>
            </w:r>
          </w:p>
        </w:tc>
        <w:tc>
          <w:tcPr>
            <w:tcW w:w="1026" w:type="dxa"/>
            <w:gridSpan w:val="2"/>
            <w:vAlign w:val="center"/>
            <w:hideMark/>
          </w:tcPr>
          <w:p w14:paraId="2BCE77F6" w14:textId="77777777" w:rsidR="006C3F2D" w:rsidRPr="005F0658" w:rsidRDefault="006C3F2D" w:rsidP="006928BA">
            <w:pPr>
              <w:pStyle w:val="NoSpacing"/>
              <w:rPr>
                <w:sz w:val="24"/>
                <w:szCs w:val="24"/>
              </w:rPr>
            </w:pPr>
            <w:r w:rsidRPr="005F0658">
              <w:rPr>
                <w:sz w:val="24"/>
                <w:szCs w:val="24"/>
              </w:rPr>
              <w:t>-137.38</w:t>
            </w:r>
          </w:p>
        </w:tc>
        <w:tc>
          <w:tcPr>
            <w:tcW w:w="1061" w:type="dxa"/>
            <w:gridSpan w:val="3"/>
            <w:vAlign w:val="center"/>
            <w:hideMark/>
          </w:tcPr>
          <w:p w14:paraId="2ADCD13D" w14:textId="77777777" w:rsidR="006C3F2D" w:rsidRPr="005F0658" w:rsidRDefault="006C3F2D" w:rsidP="006928BA">
            <w:pPr>
              <w:pStyle w:val="NoSpacing"/>
              <w:rPr>
                <w:sz w:val="24"/>
                <w:szCs w:val="24"/>
              </w:rPr>
            </w:pPr>
            <w:r w:rsidRPr="005F0658">
              <w:rPr>
                <w:sz w:val="24"/>
                <w:szCs w:val="24"/>
              </w:rPr>
              <w:t>22.41</w:t>
            </w:r>
          </w:p>
        </w:tc>
        <w:tc>
          <w:tcPr>
            <w:tcW w:w="1970" w:type="dxa"/>
            <w:vAlign w:val="center"/>
            <w:hideMark/>
          </w:tcPr>
          <w:p w14:paraId="7453E5D4" w14:textId="77777777" w:rsidR="006C3F2D" w:rsidRPr="005F0658" w:rsidRDefault="006C3F2D" w:rsidP="006928BA">
            <w:pPr>
              <w:pStyle w:val="NoSpacing"/>
              <w:rPr>
                <w:sz w:val="24"/>
                <w:szCs w:val="24"/>
              </w:rPr>
            </w:pPr>
            <w:r w:rsidRPr="005F0658">
              <w:rPr>
                <w:sz w:val="24"/>
                <w:szCs w:val="24"/>
              </w:rPr>
              <w:t>1.00 (4)</w:t>
            </w:r>
          </w:p>
        </w:tc>
      </w:tr>
      <w:tr w:rsidR="006C3F2D" w:rsidRPr="005F0658" w14:paraId="0570AFBC" w14:textId="77777777" w:rsidTr="006928BA">
        <w:trPr>
          <w:gridAfter w:val="1"/>
          <w:wAfter w:w="118" w:type="dxa"/>
          <w:trHeight w:val="324"/>
        </w:trPr>
        <w:tc>
          <w:tcPr>
            <w:tcW w:w="1418" w:type="dxa"/>
            <w:vMerge/>
            <w:vAlign w:val="center"/>
            <w:hideMark/>
          </w:tcPr>
          <w:p w14:paraId="3C3C857E" w14:textId="77777777" w:rsidR="006C3F2D" w:rsidRPr="005F0658" w:rsidRDefault="006C3F2D" w:rsidP="006928BA">
            <w:pPr>
              <w:pStyle w:val="NoSpacing"/>
              <w:rPr>
                <w:sz w:val="24"/>
                <w:szCs w:val="24"/>
              </w:rPr>
            </w:pPr>
          </w:p>
        </w:tc>
        <w:tc>
          <w:tcPr>
            <w:tcW w:w="2693" w:type="dxa"/>
            <w:gridSpan w:val="3"/>
            <w:vAlign w:val="center"/>
          </w:tcPr>
          <w:p w14:paraId="78DA147A" w14:textId="77777777" w:rsidR="006C3F2D" w:rsidRPr="005F0658" w:rsidRDefault="006C3F2D" w:rsidP="006928BA">
            <w:pPr>
              <w:pStyle w:val="NoSpacing"/>
              <w:rPr>
                <w:sz w:val="24"/>
                <w:szCs w:val="24"/>
              </w:rPr>
            </w:pPr>
            <w:r w:rsidRPr="005F0658">
              <w:rPr>
                <w:sz w:val="24"/>
                <w:szCs w:val="24"/>
              </w:rPr>
              <w:t>Temperature (°C)</w:t>
            </w:r>
          </w:p>
        </w:tc>
        <w:tc>
          <w:tcPr>
            <w:tcW w:w="1046" w:type="dxa"/>
            <w:vAlign w:val="center"/>
          </w:tcPr>
          <w:p w14:paraId="61508720" w14:textId="77777777" w:rsidR="006C3F2D" w:rsidRPr="005F0658" w:rsidRDefault="006C3F2D" w:rsidP="006928BA">
            <w:pPr>
              <w:pStyle w:val="NoSpacing"/>
              <w:rPr>
                <w:sz w:val="24"/>
                <w:szCs w:val="24"/>
              </w:rPr>
            </w:pPr>
            <w:r w:rsidRPr="005F0658">
              <w:rPr>
                <w:sz w:val="24"/>
                <w:szCs w:val="24"/>
              </w:rPr>
              <w:t>-1.33</w:t>
            </w:r>
          </w:p>
        </w:tc>
        <w:tc>
          <w:tcPr>
            <w:tcW w:w="1026" w:type="dxa"/>
            <w:gridSpan w:val="2"/>
            <w:vAlign w:val="center"/>
          </w:tcPr>
          <w:p w14:paraId="695CCBBC" w14:textId="77777777" w:rsidR="006C3F2D" w:rsidRPr="005F0658" w:rsidRDefault="006C3F2D" w:rsidP="006928BA">
            <w:pPr>
              <w:pStyle w:val="NoSpacing"/>
              <w:rPr>
                <w:sz w:val="24"/>
                <w:szCs w:val="24"/>
              </w:rPr>
            </w:pPr>
            <w:r w:rsidRPr="005F0658">
              <w:rPr>
                <w:sz w:val="24"/>
                <w:szCs w:val="24"/>
              </w:rPr>
              <w:t>-2.007</w:t>
            </w:r>
          </w:p>
        </w:tc>
        <w:tc>
          <w:tcPr>
            <w:tcW w:w="1061" w:type="dxa"/>
            <w:gridSpan w:val="3"/>
            <w:vAlign w:val="center"/>
          </w:tcPr>
          <w:p w14:paraId="2800E7D4" w14:textId="77777777" w:rsidR="006C3F2D" w:rsidRPr="005F0658" w:rsidRDefault="006C3F2D" w:rsidP="006928BA">
            <w:pPr>
              <w:pStyle w:val="NoSpacing"/>
              <w:rPr>
                <w:sz w:val="24"/>
                <w:szCs w:val="24"/>
              </w:rPr>
            </w:pPr>
            <w:r w:rsidRPr="005F0658">
              <w:rPr>
                <w:sz w:val="24"/>
                <w:szCs w:val="24"/>
              </w:rPr>
              <w:t>-0.66</w:t>
            </w:r>
          </w:p>
        </w:tc>
        <w:tc>
          <w:tcPr>
            <w:tcW w:w="1970" w:type="dxa"/>
            <w:vAlign w:val="center"/>
          </w:tcPr>
          <w:p w14:paraId="45CA8582" w14:textId="77777777" w:rsidR="006C3F2D" w:rsidRPr="005F0658" w:rsidRDefault="006C3F2D" w:rsidP="006928BA">
            <w:pPr>
              <w:pStyle w:val="NoSpacing"/>
              <w:rPr>
                <w:sz w:val="24"/>
                <w:szCs w:val="24"/>
              </w:rPr>
            </w:pPr>
            <w:r w:rsidRPr="005F0658">
              <w:rPr>
                <w:sz w:val="24"/>
                <w:szCs w:val="24"/>
              </w:rPr>
              <w:t>0.88 (3)</w:t>
            </w:r>
          </w:p>
        </w:tc>
      </w:tr>
      <w:tr w:rsidR="006C3F2D" w:rsidRPr="005F0658" w14:paraId="23D32EE2" w14:textId="77777777" w:rsidTr="006928BA">
        <w:trPr>
          <w:gridAfter w:val="1"/>
          <w:wAfter w:w="118" w:type="dxa"/>
          <w:trHeight w:val="324"/>
        </w:trPr>
        <w:tc>
          <w:tcPr>
            <w:tcW w:w="1418" w:type="dxa"/>
            <w:vMerge/>
            <w:vAlign w:val="center"/>
          </w:tcPr>
          <w:p w14:paraId="4F127B2A" w14:textId="77777777" w:rsidR="006C3F2D" w:rsidRPr="005F0658" w:rsidRDefault="006C3F2D" w:rsidP="006928BA">
            <w:pPr>
              <w:pStyle w:val="NoSpacing"/>
              <w:rPr>
                <w:sz w:val="24"/>
                <w:szCs w:val="24"/>
              </w:rPr>
            </w:pPr>
          </w:p>
        </w:tc>
        <w:tc>
          <w:tcPr>
            <w:tcW w:w="2693" w:type="dxa"/>
            <w:gridSpan w:val="3"/>
            <w:vAlign w:val="center"/>
          </w:tcPr>
          <w:p w14:paraId="130BD91F" w14:textId="77777777" w:rsidR="006C3F2D" w:rsidRPr="005F0658" w:rsidRDefault="006C3F2D" w:rsidP="006928BA">
            <w:pPr>
              <w:pStyle w:val="NoSpacing"/>
              <w:rPr>
                <w:sz w:val="24"/>
                <w:szCs w:val="24"/>
              </w:rPr>
            </w:pPr>
            <w:r w:rsidRPr="005F0658">
              <w:rPr>
                <w:sz w:val="24"/>
                <w:szCs w:val="24"/>
              </w:rPr>
              <w:t>Moonlight night before</w:t>
            </w:r>
          </w:p>
        </w:tc>
        <w:tc>
          <w:tcPr>
            <w:tcW w:w="1046" w:type="dxa"/>
            <w:vAlign w:val="center"/>
          </w:tcPr>
          <w:p w14:paraId="48952C17" w14:textId="77777777" w:rsidR="006C3F2D" w:rsidRPr="005F0658" w:rsidRDefault="006C3F2D" w:rsidP="006928BA">
            <w:pPr>
              <w:pStyle w:val="NoSpacing"/>
              <w:rPr>
                <w:sz w:val="24"/>
                <w:szCs w:val="24"/>
              </w:rPr>
            </w:pPr>
            <w:r w:rsidRPr="005F0658">
              <w:rPr>
                <w:sz w:val="24"/>
                <w:szCs w:val="24"/>
              </w:rPr>
              <w:t>0.054</w:t>
            </w:r>
          </w:p>
        </w:tc>
        <w:tc>
          <w:tcPr>
            <w:tcW w:w="1026" w:type="dxa"/>
            <w:gridSpan w:val="2"/>
            <w:vAlign w:val="center"/>
          </w:tcPr>
          <w:p w14:paraId="1DC9402E" w14:textId="77777777" w:rsidR="006C3F2D" w:rsidRPr="005F0658" w:rsidRDefault="006C3F2D" w:rsidP="006928BA">
            <w:pPr>
              <w:pStyle w:val="NoSpacing"/>
              <w:rPr>
                <w:sz w:val="24"/>
                <w:szCs w:val="24"/>
              </w:rPr>
            </w:pPr>
            <w:r w:rsidRPr="005F0658">
              <w:rPr>
                <w:sz w:val="24"/>
                <w:szCs w:val="24"/>
              </w:rPr>
              <w:t>-0.24</w:t>
            </w:r>
          </w:p>
        </w:tc>
        <w:tc>
          <w:tcPr>
            <w:tcW w:w="1061" w:type="dxa"/>
            <w:gridSpan w:val="3"/>
            <w:vAlign w:val="center"/>
          </w:tcPr>
          <w:p w14:paraId="4CAFE5AC" w14:textId="77777777" w:rsidR="006C3F2D" w:rsidRPr="005F0658" w:rsidRDefault="006C3F2D" w:rsidP="006928BA">
            <w:pPr>
              <w:pStyle w:val="NoSpacing"/>
              <w:rPr>
                <w:sz w:val="24"/>
                <w:szCs w:val="24"/>
              </w:rPr>
            </w:pPr>
            <w:r w:rsidRPr="005F0658">
              <w:rPr>
                <w:sz w:val="24"/>
                <w:szCs w:val="24"/>
              </w:rPr>
              <w:t>0.35</w:t>
            </w:r>
          </w:p>
        </w:tc>
        <w:tc>
          <w:tcPr>
            <w:tcW w:w="1970" w:type="dxa"/>
            <w:vAlign w:val="center"/>
          </w:tcPr>
          <w:p w14:paraId="130AE3D5" w14:textId="77777777" w:rsidR="006C3F2D" w:rsidRPr="005F0658" w:rsidRDefault="006C3F2D" w:rsidP="006928BA">
            <w:pPr>
              <w:pStyle w:val="NoSpacing"/>
              <w:rPr>
                <w:sz w:val="24"/>
                <w:szCs w:val="24"/>
              </w:rPr>
            </w:pPr>
            <w:r w:rsidRPr="005F0658">
              <w:rPr>
                <w:sz w:val="24"/>
                <w:szCs w:val="24"/>
              </w:rPr>
              <w:t>0.68 (2)</w:t>
            </w:r>
          </w:p>
        </w:tc>
      </w:tr>
      <w:tr w:rsidR="006C3F2D" w:rsidRPr="005F0658" w14:paraId="6394010E" w14:textId="77777777" w:rsidTr="006928BA">
        <w:trPr>
          <w:gridAfter w:val="1"/>
          <w:wAfter w:w="118" w:type="dxa"/>
          <w:trHeight w:val="324"/>
        </w:trPr>
        <w:tc>
          <w:tcPr>
            <w:tcW w:w="1418" w:type="dxa"/>
            <w:vMerge/>
            <w:vAlign w:val="center"/>
          </w:tcPr>
          <w:p w14:paraId="77BA5908" w14:textId="77777777" w:rsidR="006C3F2D" w:rsidRPr="005F0658" w:rsidRDefault="006C3F2D" w:rsidP="006928BA">
            <w:pPr>
              <w:pStyle w:val="NoSpacing"/>
              <w:rPr>
                <w:sz w:val="24"/>
                <w:szCs w:val="24"/>
              </w:rPr>
            </w:pPr>
          </w:p>
        </w:tc>
        <w:tc>
          <w:tcPr>
            <w:tcW w:w="2693" w:type="dxa"/>
            <w:gridSpan w:val="3"/>
            <w:vAlign w:val="center"/>
          </w:tcPr>
          <w:p w14:paraId="42F68C4E" w14:textId="77777777" w:rsidR="006C3F2D" w:rsidRPr="005F0658" w:rsidRDefault="006C3F2D" w:rsidP="006928BA">
            <w:pPr>
              <w:pStyle w:val="NoSpacing"/>
              <w:rPr>
                <w:sz w:val="24"/>
                <w:szCs w:val="24"/>
              </w:rPr>
            </w:pPr>
            <w:r w:rsidRPr="005F0658">
              <w:rPr>
                <w:sz w:val="24"/>
                <w:szCs w:val="24"/>
              </w:rPr>
              <w:t>Rainfall (mm)</w:t>
            </w:r>
          </w:p>
        </w:tc>
        <w:tc>
          <w:tcPr>
            <w:tcW w:w="1046" w:type="dxa"/>
            <w:vAlign w:val="center"/>
          </w:tcPr>
          <w:p w14:paraId="077164AE" w14:textId="77777777" w:rsidR="006C3F2D" w:rsidRPr="005F0658" w:rsidRDefault="006C3F2D" w:rsidP="006928BA">
            <w:pPr>
              <w:pStyle w:val="NoSpacing"/>
              <w:rPr>
                <w:sz w:val="24"/>
                <w:szCs w:val="24"/>
              </w:rPr>
            </w:pPr>
            <w:r w:rsidRPr="005F0658">
              <w:rPr>
                <w:sz w:val="24"/>
                <w:szCs w:val="24"/>
              </w:rPr>
              <w:t>-2.97</w:t>
            </w:r>
          </w:p>
        </w:tc>
        <w:tc>
          <w:tcPr>
            <w:tcW w:w="1026" w:type="dxa"/>
            <w:gridSpan w:val="2"/>
            <w:vAlign w:val="center"/>
          </w:tcPr>
          <w:p w14:paraId="2430209C" w14:textId="77777777" w:rsidR="006C3F2D" w:rsidRPr="005F0658" w:rsidRDefault="006C3F2D" w:rsidP="006928BA">
            <w:pPr>
              <w:pStyle w:val="NoSpacing"/>
              <w:rPr>
                <w:sz w:val="24"/>
                <w:szCs w:val="24"/>
              </w:rPr>
            </w:pPr>
            <w:r w:rsidRPr="005F0658">
              <w:rPr>
                <w:sz w:val="24"/>
                <w:szCs w:val="24"/>
              </w:rPr>
              <w:t>-6.31</w:t>
            </w:r>
          </w:p>
        </w:tc>
        <w:tc>
          <w:tcPr>
            <w:tcW w:w="1061" w:type="dxa"/>
            <w:gridSpan w:val="3"/>
            <w:vAlign w:val="center"/>
          </w:tcPr>
          <w:p w14:paraId="655FB964" w14:textId="77777777" w:rsidR="006C3F2D" w:rsidRPr="005F0658" w:rsidRDefault="006C3F2D" w:rsidP="006928BA">
            <w:pPr>
              <w:pStyle w:val="NoSpacing"/>
              <w:rPr>
                <w:sz w:val="24"/>
                <w:szCs w:val="24"/>
              </w:rPr>
            </w:pPr>
            <w:r w:rsidRPr="005F0658">
              <w:rPr>
                <w:sz w:val="24"/>
                <w:szCs w:val="24"/>
              </w:rPr>
              <w:t>0.36</w:t>
            </w:r>
          </w:p>
        </w:tc>
        <w:tc>
          <w:tcPr>
            <w:tcW w:w="1970" w:type="dxa"/>
            <w:vAlign w:val="center"/>
          </w:tcPr>
          <w:p w14:paraId="24581E6D" w14:textId="77777777" w:rsidR="006C3F2D" w:rsidRPr="005F0658" w:rsidRDefault="006C3F2D" w:rsidP="006928BA">
            <w:pPr>
              <w:pStyle w:val="NoSpacing"/>
              <w:rPr>
                <w:sz w:val="24"/>
                <w:szCs w:val="24"/>
              </w:rPr>
            </w:pPr>
            <w:r w:rsidRPr="005F0658">
              <w:rPr>
                <w:sz w:val="24"/>
                <w:szCs w:val="24"/>
              </w:rPr>
              <w:t>0.60 (1)</w:t>
            </w:r>
          </w:p>
        </w:tc>
      </w:tr>
      <w:tr w:rsidR="006C3F2D" w:rsidRPr="005F0658" w14:paraId="1F0BC483" w14:textId="77777777" w:rsidTr="006928BA">
        <w:trPr>
          <w:gridAfter w:val="1"/>
          <w:wAfter w:w="118" w:type="dxa"/>
          <w:trHeight w:val="324"/>
        </w:trPr>
        <w:tc>
          <w:tcPr>
            <w:tcW w:w="1418" w:type="dxa"/>
            <w:vMerge/>
            <w:vAlign w:val="center"/>
          </w:tcPr>
          <w:p w14:paraId="3FF95E89" w14:textId="77777777" w:rsidR="006C3F2D" w:rsidRPr="005F0658" w:rsidRDefault="006C3F2D" w:rsidP="006928BA">
            <w:pPr>
              <w:pStyle w:val="NoSpacing"/>
              <w:rPr>
                <w:sz w:val="24"/>
                <w:szCs w:val="24"/>
              </w:rPr>
            </w:pPr>
          </w:p>
        </w:tc>
        <w:tc>
          <w:tcPr>
            <w:tcW w:w="2693" w:type="dxa"/>
            <w:gridSpan w:val="3"/>
            <w:vAlign w:val="center"/>
          </w:tcPr>
          <w:p w14:paraId="5CAC8F8D" w14:textId="77777777" w:rsidR="006C3F2D" w:rsidRPr="005F0658" w:rsidRDefault="006C3F2D" w:rsidP="006928BA">
            <w:pPr>
              <w:pStyle w:val="NoSpacing"/>
              <w:rPr>
                <w:sz w:val="24"/>
                <w:szCs w:val="24"/>
              </w:rPr>
            </w:pPr>
            <w:proofErr w:type="spellStart"/>
            <w:r w:rsidRPr="005F0658">
              <w:rPr>
                <w:sz w:val="24"/>
                <w:szCs w:val="24"/>
              </w:rPr>
              <w:t>Rainfall:Temperature</w:t>
            </w:r>
            <w:proofErr w:type="spellEnd"/>
          </w:p>
        </w:tc>
        <w:tc>
          <w:tcPr>
            <w:tcW w:w="1046" w:type="dxa"/>
            <w:vAlign w:val="center"/>
          </w:tcPr>
          <w:p w14:paraId="630BEFA2" w14:textId="77777777" w:rsidR="006C3F2D" w:rsidRPr="005F0658" w:rsidRDefault="006C3F2D" w:rsidP="006928BA">
            <w:pPr>
              <w:pStyle w:val="NoSpacing"/>
              <w:rPr>
                <w:sz w:val="24"/>
                <w:szCs w:val="24"/>
              </w:rPr>
            </w:pPr>
            <w:r w:rsidRPr="005F0658">
              <w:rPr>
                <w:sz w:val="24"/>
                <w:szCs w:val="24"/>
              </w:rPr>
              <w:t>0.13</w:t>
            </w:r>
          </w:p>
        </w:tc>
        <w:tc>
          <w:tcPr>
            <w:tcW w:w="1026" w:type="dxa"/>
            <w:gridSpan w:val="2"/>
            <w:vAlign w:val="center"/>
          </w:tcPr>
          <w:p w14:paraId="5BF50AC4" w14:textId="77777777" w:rsidR="006C3F2D" w:rsidRPr="005F0658" w:rsidRDefault="006C3F2D" w:rsidP="006928BA">
            <w:pPr>
              <w:pStyle w:val="NoSpacing"/>
              <w:rPr>
                <w:sz w:val="24"/>
                <w:szCs w:val="24"/>
              </w:rPr>
            </w:pPr>
            <w:r w:rsidRPr="005F0658">
              <w:rPr>
                <w:sz w:val="24"/>
                <w:szCs w:val="24"/>
              </w:rPr>
              <w:t>0.004</w:t>
            </w:r>
          </w:p>
        </w:tc>
        <w:tc>
          <w:tcPr>
            <w:tcW w:w="1061" w:type="dxa"/>
            <w:gridSpan w:val="3"/>
            <w:vAlign w:val="center"/>
          </w:tcPr>
          <w:p w14:paraId="62AAF723" w14:textId="77777777" w:rsidR="006C3F2D" w:rsidRPr="005F0658" w:rsidRDefault="006C3F2D" w:rsidP="006928BA">
            <w:pPr>
              <w:pStyle w:val="NoSpacing"/>
              <w:rPr>
                <w:sz w:val="24"/>
                <w:szCs w:val="24"/>
              </w:rPr>
            </w:pPr>
            <w:r w:rsidRPr="005F0658">
              <w:rPr>
                <w:sz w:val="24"/>
                <w:szCs w:val="24"/>
              </w:rPr>
              <w:t>0.25</w:t>
            </w:r>
          </w:p>
        </w:tc>
        <w:tc>
          <w:tcPr>
            <w:tcW w:w="1970" w:type="dxa"/>
            <w:vAlign w:val="center"/>
          </w:tcPr>
          <w:p w14:paraId="53D7F62B" w14:textId="77777777" w:rsidR="006C3F2D" w:rsidRPr="005F0658" w:rsidRDefault="006C3F2D" w:rsidP="006928BA">
            <w:pPr>
              <w:pStyle w:val="NoSpacing"/>
              <w:rPr>
                <w:sz w:val="24"/>
                <w:szCs w:val="24"/>
              </w:rPr>
            </w:pPr>
            <w:r w:rsidRPr="005F0658">
              <w:rPr>
                <w:sz w:val="24"/>
                <w:szCs w:val="24"/>
              </w:rPr>
              <w:t>0.60 (1)</w:t>
            </w:r>
          </w:p>
        </w:tc>
      </w:tr>
      <w:tr w:rsidR="006C3F2D" w:rsidRPr="005F0658" w14:paraId="794E3731" w14:textId="77777777" w:rsidTr="006928BA">
        <w:trPr>
          <w:gridAfter w:val="1"/>
          <w:wAfter w:w="118" w:type="dxa"/>
          <w:trHeight w:val="324"/>
        </w:trPr>
        <w:tc>
          <w:tcPr>
            <w:tcW w:w="1418" w:type="dxa"/>
            <w:vMerge/>
            <w:tcBorders>
              <w:bottom w:val="single" w:sz="4" w:space="0" w:color="auto"/>
            </w:tcBorders>
            <w:vAlign w:val="center"/>
            <w:hideMark/>
          </w:tcPr>
          <w:p w14:paraId="217E96DB" w14:textId="77777777" w:rsidR="006C3F2D" w:rsidRPr="005F0658" w:rsidRDefault="006C3F2D" w:rsidP="006928BA">
            <w:pPr>
              <w:pStyle w:val="NoSpacing"/>
              <w:rPr>
                <w:sz w:val="24"/>
                <w:szCs w:val="24"/>
              </w:rPr>
            </w:pPr>
          </w:p>
        </w:tc>
        <w:tc>
          <w:tcPr>
            <w:tcW w:w="2693" w:type="dxa"/>
            <w:gridSpan w:val="3"/>
            <w:tcBorders>
              <w:bottom w:val="single" w:sz="4" w:space="0" w:color="auto"/>
            </w:tcBorders>
            <w:vAlign w:val="center"/>
          </w:tcPr>
          <w:p w14:paraId="106E0B0E" w14:textId="77777777" w:rsidR="006C3F2D" w:rsidRPr="005F0658" w:rsidRDefault="006C3F2D" w:rsidP="006928BA">
            <w:pPr>
              <w:pStyle w:val="NoSpacing"/>
              <w:rPr>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68AAD41A" w14:textId="77777777" w:rsidR="006C3F2D" w:rsidRPr="005F0658" w:rsidRDefault="006C3F2D" w:rsidP="006928BA">
            <w:pPr>
              <w:pStyle w:val="NoSpacing"/>
              <w:rPr>
                <w:sz w:val="24"/>
                <w:szCs w:val="24"/>
              </w:rPr>
            </w:pPr>
            <w:r w:rsidRPr="005F0658">
              <w:rPr>
                <w:sz w:val="24"/>
                <w:szCs w:val="24"/>
              </w:rPr>
              <w:t>5.015</w:t>
            </w:r>
          </w:p>
        </w:tc>
        <w:tc>
          <w:tcPr>
            <w:tcW w:w="1026" w:type="dxa"/>
            <w:gridSpan w:val="2"/>
            <w:tcBorders>
              <w:bottom w:val="single" w:sz="4" w:space="0" w:color="auto"/>
            </w:tcBorders>
            <w:vAlign w:val="center"/>
          </w:tcPr>
          <w:p w14:paraId="7C97D63D" w14:textId="77777777" w:rsidR="006C3F2D" w:rsidRPr="005F0658" w:rsidRDefault="006C3F2D" w:rsidP="006928BA">
            <w:pPr>
              <w:pStyle w:val="NoSpacing"/>
              <w:rPr>
                <w:sz w:val="24"/>
                <w:szCs w:val="24"/>
              </w:rPr>
            </w:pPr>
            <w:r w:rsidRPr="005F0658">
              <w:rPr>
                <w:sz w:val="24"/>
                <w:szCs w:val="24"/>
              </w:rPr>
              <w:t>2.83</w:t>
            </w:r>
          </w:p>
        </w:tc>
        <w:tc>
          <w:tcPr>
            <w:tcW w:w="1061" w:type="dxa"/>
            <w:gridSpan w:val="3"/>
            <w:tcBorders>
              <w:bottom w:val="single" w:sz="4" w:space="0" w:color="auto"/>
            </w:tcBorders>
            <w:vAlign w:val="center"/>
          </w:tcPr>
          <w:p w14:paraId="6802D878" w14:textId="77777777" w:rsidR="006C3F2D" w:rsidRPr="005F0658" w:rsidRDefault="006C3F2D" w:rsidP="006928BA">
            <w:pPr>
              <w:pStyle w:val="NoSpacing"/>
              <w:rPr>
                <w:sz w:val="24"/>
                <w:szCs w:val="24"/>
              </w:rPr>
            </w:pPr>
            <w:r w:rsidRPr="005F0658">
              <w:rPr>
                <w:sz w:val="24"/>
                <w:szCs w:val="24"/>
              </w:rPr>
              <w:t>7.19</w:t>
            </w:r>
          </w:p>
        </w:tc>
        <w:tc>
          <w:tcPr>
            <w:tcW w:w="1970" w:type="dxa"/>
            <w:tcBorders>
              <w:bottom w:val="single" w:sz="4" w:space="0" w:color="auto"/>
            </w:tcBorders>
            <w:vAlign w:val="center"/>
            <w:hideMark/>
          </w:tcPr>
          <w:p w14:paraId="50376C9A" w14:textId="77777777" w:rsidR="006C3F2D" w:rsidRPr="005F0658" w:rsidRDefault="006C3F2D" w:rsidP="006928BA">
            <w:pPr>
              <w:pStyle w:val="NoSpacing"/>
              <w:rPr>
                <w:sz w:val="24"/>
                <w:szCs w:val="24"/>
              </w:rPr>
            </w:pPr>
            <w:r w:rsidRPr="005F0658">
              <w:rPr>
                <w:sz w:val="24"/>
                <w:szCs w:val="24"/>
              </w:rPr>
              <w:t>0.58 (1)</w:t>
            </w:r>
          </w:p>
        </w:tc>
      </w:tr>
      <w:tr w:rsidR="006C3F2D" w:rsidRPr="005F0658" w14:paraId="346137EE" w14:textId="77777777" w:rsidTr="006928BA">
        <w:trPr>
          <w:gridAfter w:val="1"/>
          <w:wAfter w:w="118" w:type="dxa"/>
          <w:trHeight w:val="324"/>
        </w:trPr>
        <w:tc>
          <w:tcPr>
            <w:tcW w:w="1418" w:type="dxa"/>
            <w:vMerge w:val="restart"/>
            <w:tcBorders>
              <w:top w:val="single" w:sz="4" w:space="0" w:color="auto"/>
              <w:bottom w:val="nil"/>
            </w:tcBorders>
            <w:vAlign w:val="center"/>
          </w:tcPr>
          <w:p w14:paraId="48A85E8B" w14:textId="77777777" w:rsidR="006C3F2D" w:rsidRPr="005F0658" w:rsidRDefault="006C3F2D" w:rsidP="006928BA">
            <w:pPr>
              <w:pStyle w:val="NoSpacing"/>
              <w:rPr>
                <w:sz w:val="24"/>
                <w:szCs w:val="24"/>
              </w:rPr>
            </w:pPr>
            <w:r w:rsidRPr="005F0658">
              <w:rPr>
                <w:sz w:val="24"/>
                <w:szCs w:val="24"/>
              </w:rPr>
              <w:t>Evening hunt duration (minutes)</w:t>
            </w:r>
          </w:p>
        </w:tc>
        <w:tc>
          <w:tcPr>
            <w:tcW w:w="2693" w:type="dxa"/>
            <w:gridSpan w:val="3"/>
            <w:tcBorders>
              <w:top w:val="single" w:sz="4" w:space="0" w:color="auto"/>
              <w:bottom w:val="nil"/>
            </w:tcBorders>
            <w:vAlign w:val="center"/>
          </w:tcPr>
          <w:p w14:paraId="7E3FCB31" w14:textId="77777777" w:rsidR="006C3F2D" w:rsidRPr="005F0658" w:rsidRDefault="006C3F2D" w:rsidP="006928BA">
            <w:pPr>
              <w:pStyle w:val="NoSpacing"/>
              <w:rPr>
                <w:b/>
                <w:sz w:val="24"/>
                <w:szCs w:val="24"/>
              </w:rPr>
            </w:pPr>
            <w:r w:rsidRPr="005F0658">
              <w:rPr>
                <w:sz w:val="24"/>
                <w:szCs w:val="24"/>
              </w:rPr>
              <w:t>Intercept</w:t>
            </w:r>
          </w:p>
        </w:tc>
        <w:tc>
          <w:tcPr>
            <w:tcW w:w="1046" w:type="dxa"/>
            <w:tcBorders>
              <w:top w:val="single" w:sz="4" w:space="0" w:color="auto"/>
              <w:bottom w:val="nil"/>
            </w:tcBorders>
            <w:vAlign w:val="center"/>
          </w:tcPr>
          <w:p w14:paraId="706308B0" w14:textId="77777777" w:rsidR="006C3F2D" w:rsidRPr="005F0658" w:rsidRDefault="006C3F2D" w:rsidP="006928BA">
            <w:pPr>
              <w:pStyle w:val="NoSpacing"/>
              <w:rPr>
                <w:b/>
                <w:sz w:val="24"/>
                <w:szCs w:val="24"/>
              </w:rPr>
            </w:pPr>
            <w:r w:rsidRPr="005F0658">
              <w:rPr>
                <w:sz w:val="24"/>
                <w:szCs w:val="24"/>
              </w:rPr>
              <w:t>226.49</w:t>
            </w:r>
          </w:p>
        </w:tc>
        <w:tc>
          <w:tcPr>
            <w:tcW w:w="1026" w:type="dxa"/>
            <w:gridSpan w:val="2"/>
            <w:tcBorders>
              <w:top w:val="single" w:sz="4" w:space="0" w:color="auto"/>
              <w:bottom w:val="nil"/>
            </w:tcBorders>
            <w:vAlign w:val="center"/>
          </w:tcPr>
          <w:p w14:paraId="22514BBD" w14:textId="77777777" w:rsidR="006C3F2D" w:rsidRPr="005F0658" w:rsidRDefault="006C3F2D" w:rsidP="006928BA">
            <w:pPr>
              <w:pStyle w:val="NoSpacing"/>
              <w:rPr>
                <w:b/>
                <w:sz w:val="24"/>
                <w:szCs w:val="24"/>
              </w:rPr>
            </w:pPr>
            <w:r w:rsidRPr="005F0658">
              <w:rPr>
                <w:sz w:val="24"/>
                <w:szCs w:val="24"/>
              </w:rPr>
              <w:t>213.95</w:t>
            </w:r>
          </w:p>
        </w:tc>
        <w:tc>
          <w:tcPr>
            <w:tcW w:w="1061" w:type="dxa"/>
            <w:gridSpan w:val="3"/>
            <w:tcBorders>
              <w:top w:val="single" w:sz="4" w:space="0" w:color="auto"/>
              <w:bottom w:val="nil"/>
            </w:tcBorders>
            <w:vAlign w:val="center"/>
          </w:tcPr>
          <w:p w14:paraId="23D3589F" w14:textId="77777777" w:rsidR="006C3F2D" w:rsidRPr="005F0658" w:rsidRDefault="006C3F2D" w:rsidP="006928BA">
            <w:pPr>
              <w:pStyle w:val="NoSpacing"/>
              <w:rPr>
                <w:b/>
                <w:sz w:val="24"/>
                <w:szCs w:val="24"/>
              </w:rPr>
            </w:pPr>
            <w:r w:rsidRPr="005F0658">
              <w:rPr>
                <w:sz w:val="24"/>
                <w:szCs w:val="24"/>
              </w:rPr>
              <w:t>239.04</w:t>
            </w:r>
          </w:p>
        </w:tc>
        <w:tc>
          <w:tcPr>
            <w:tcW w:w="1970" w:type="dxa"/>
            <w:tcBorders>
              <w:top w:val="single" w:sz="4" w:space="0" w:color="auto"/>
              <w:bottom w:val="nil"/>
            </w:tcBorders>
            <w:vAlign w:val="center"/>
          </w:tcPr>
          <w:p w14:paraId="7DFB7FC2" w14:textId="77777777" w:rsidR="006C3F2D" w:rsidRPr="005F0658" w:rsidRDefault="006C3F2D" w:rsidP="006928BA">
            <w:pPr>
              <w:pStyle w:val="NoSpacing"/>
              <w:rPr>
                <w:b/>
                <w:sz w:val="24"/>
                <w:szCs w:val="24"/>
              </w:rPr>
            </w:pPr>
            <w:r w:rsidRPr="005F0658">
              <w:rPr>
                <w:sz w:val="24"/>
                <w:szCs w:val="24"/>
              </w:rPr>
              <w:t>— (2)</w:t>
            </w:r>
          </w:p>
        </w:tc>
      </w:tr>
      <w:tr w:rsidR="006C3F2D" w:rsidRPr="005F0658" w14:paraId="21654A87" w14:textId="77777777" w:rsidTr="006928BA">
        <w:trPr>
          <w:gridAfter w:val="1"/>
          <w:wAfter w:w="118" w:type="dxa"/>
          <w:trHeight w:val="324"/>
        </w:trPr>
        <w:tc>
          <w:tcPr>
            <w:tcW w:w="1418" w:type="dxa"/>
            <w:vMerge/>
            <w:tcBorders>
              <w:top w:val="nil"/>
            </w:tcBorders>
            <w:vAlign w:val="center"/>
          </w:tcPr>
          <w:p w14:paraId="10AB6215" w14:textId="77777777" w:rsidR="006C3F2D" w:rsidRPr="005F0658" w:rsidRDefault="006C3F2D" w:rsidP="006928BA">
            <w:pPr>
              <w:pStyle w:val="NoSpacing"/>
              <w:rPr>
                <w:sz w:val="24"/>
                <w:szCs w:val="24"/>
              </w:rPr>
            </w:pPr>
          </w:p>
        </w:tc>
        <w:tc>
          <w:tcPr>
            <w:tcW w:w="2693" w:type="dxa"/>
            <w:gridSpan w:val="3"/>
            <w:tcBorders>
              <w:top w:val="nil"/>
            </w:tcBorders>
            <w:vAlign w:val="center"/>
          </w:tcPr>
          <w:p w14:paraId="19DE7116" w14:textId="77777777" w:rsidR="006C3F2D" w:rsidRPr="005F0658" w:rsidRDefault="006C3F2D" w:rsidP="006928BA">
            <w:pPr>
              <w:pStyle w:val="NoSpacing"/>
              <w:rPr>
                <w:sz w:val="24"/>
                <w:szCs w:val="24"/>
              </w:rPr>
            </w:pPr>
            <w:r w:rsidRPr="005F0658">
              <w:rPr>
                <w:sz w:val="24"/>
                <w:szCs w:val="24"/>
              </w:rPr>
              <w:t>Temperature (°C)</w:t>
            </w:r>
          </w:p>
        </w:tc>
        <w:tc>
          <w:tcPr>
            <w:tcW w:w="1046" w:type="dxa"/>
            <w:tcBorders>
              <w:top w:val="nil"/>
            </w:tcBorders>
            <w:vAlign w:val="center"/>
          </w:tcPr>
          <w:p w14:paraId="05A507FA" w14:textId="77777777" w:rsidR="006C3F2D" w:rsidRPr="005F0658" w:rsidRDefault="006C3F2D" w:rsidP="006928BA">
            <w:pPr>
              <w:pStyle w:val="NoSpacing"/>
              <w:rPr>
                <w:sz w:val="24"/>
                <w:szCs w:val="24"/>
              </w:rPr>
            </w:pPr>
            <w:r w:rsidRPr="005F0658">
              <w:rPr>
                <w:sz w:val="24"/>
                <w:szCs w:val="24"/>
              </w:rPr>
              <w:t>-3.01</w:t>
            </w:r>
          </w:p>
        </w:tc>
        <w:tc>
          <w:tcPr>
            <w:tcW w:w="1026" w:type="dxa"/>
            <w:gridSpan w:val="2"/>
            <w:tcBorders>
              <w:top w:val="nil"/>
            </w:tcBorders>
            <w:vAlign w:val="center"/>
          </w:tcPr>
          <w:p w14:paraId="272FB107" w14:textId="77777777" w:rsidR="006C3F2D" w:rsidRPr="005F0658" w:rsidRDefault="006C3F2D" w:rsidP="006928BA">
            <w:pPr>
              <w:pStyle w:val="NoSpacing"/>
              <w:rPr>
                <w:sz w:val="24"/>
                <w:szCs w:val="24"/>
              </w:rPr>
            </w:pPr>
            <w:r w:rsidRPr="005F0658">
              <w:rPr>
                <w:sz w:val="24"/>
                <w:szCs w:val="24"/>
              </w:rPr>
              <w:t>-3.45</w:t>
            </w:r>
          </w:p>
        </w:tc>
        <w:tc>
          <w:tcPr>
            <w:tcW w:w="1061" w:type="dxa"/>
            <w:gridSpan w:val="3"/>
            <w:tcBorders>
              <w:top w:val="nil"/>
            </w:tcBorders>
            <w:vAlign w:val="center"/>
          </w:tcPr>
          <w:p w14:paraId="6BA71DA7" w14:textId="77777777" w:rsidR="006C3F2D" w:rsidRPr="005F0658" w:rsidRDefault="006C3F2D" w:rsidP="006928BA">
            <w:pPr>
              <w:pStyle w:val="NoSpacing"/>
              <w:rPr>
                <w:sz w:val="24"/>
                <w:szCs w:val="24"/>
              </w:rPr>
            </w:pPr>
            <w:r w:rsidRPr="005F0658">
              <w:rPr>
                <w:sz w:val="24"/>
                <w:szCs w:val="24"/>
              </w:rPr>
              <w:t>-2.57</w:t>
            </w:r>
          </w:p>
        </w:tc>
        <w:tc>
          <w:tcPr>
            <w:tcW w:w="1970" w:type="dxa"/>
            <w:tcBorders>
              <w:top w:val="nil"/>
            </w:tcBorders>
            <w:vAlign w:val="center"/>
          </w:tcPr>
          <w:p w14:paraId="05296DC8" w14:textId="77777777" w:rsidR="006C3F2D" w:rsidRPr="005F0658" w:rsidRDefault="006C3F2D" w:rsidP="006928BA">
            <w:pPr>
              <w:pStyle w:val="NoSpacing"/>
              <w:rPr>
                <w:sz w:val="24"/>
                <w:szCs w:val="24"/>
              </w:rPr>
            </w:pPr>
            <w:r w:rsidRPr="005F0658">
              <w:rPr>
                <w:sz w:val="24"/>
                <w:szCs w:val="24"/>
              </w:rPr>
              <w:t>1.00 (2)</w:t>
            </w:r>
          </w:p>
        </w:tc>
      </w:tr>
      <w:tr w:rsidR="006C3F2D" w:rsidRPr="005F0658" w14:paraId="76FCF9A8" w14:textId="77777777" w:rsidTr="006928BA">
        <w:trPr>
          <w:gridAfter w:val="1"/>
          <w:wAfter w:w="118" w:type="dxa"/>
          <w:trHeight w:val="324"/>
        </w:trPr>
        <w:tc>
          <w:tcPr>
            <w:tcW w:w="1418" w:type="dxa"/>
            <w:vMerge/>
            <w:vAlign w:val="center"/>
          </w:tcPr>
          <w:p w14:paraId="45E8F1B6" w14:textId="77777777" w:rsidR="006C3F2D" w:rsidRPr="005F0658" w:rsidRDefault="006C3F2D" w:rsidP="006928BA">
            <w:pPr>
              <w:pStyle w:val="NoSpacing"/>
              <w:rPr>
                <w:sz w:val="24"/>
                <w:szCs w:val="24"/>
              </w:rPr>
            </w:pPr>
          </w:p>
        </w:tc>
        <w:tc>
          <w:tcPr>
            <w:tcW w:w="2693" w:type="dxa"/>
            <w:gridSpan w:val="3"/>
            <w:vAlign w:val="center"/>
          </w:tcPr>
          <w:p w14:paraId="148DB6B3" w14:textId="77777777" w:rsidR="006C3F2D" w:rsidRPr="005F0658" w:rsidRDefault="006C3F2D" w:rsidP="006928BA">
            <w:pPr>
              <w:pStyle w:val="NoSpacing"/>
              <w:rPr>
                <w:sz w:val="24"/>
                <w:szCs w:val="24"/>
              </w:rPr>
            </w:pPr>
            <w:r w:rsidRPr="005F0658">
              <w:rPr>
                <w:sz w:val="24"/>
                <w:szCs w:val="24"/>
              </w:rPr>
              <w:t xml:space="preserve">Moonlight </w:t>
            </w:r>
          </w:p>
        </w:tc>
        <w:tc>
          <w:tcPr>
            <w:tcW w:w="1046" w:type="dxa"/>
            <w:vAlign w:val="center"/>
          </w:tcPr>
          <w:p w14:paraId="1BA6B3DE" w14:textId="77777777" w:rsidR="006C3F2D" w:rsidRPr="005F0658" w:rsidRDefault="006C3F2D" w:rsidP="006928BA">
            <w:pPr>
              <w:pStyle w:val="NoSpacing"/>
              <w:rPr>
                <w:sz w:val="24"/>
                <w:szCs w:val="24"/>
              </w:rPr>
            </w:pPr>
            <w:r w:rsidRPr="005F0658">
              <w:rPr>
                <w:sz w:val="24"/>
                <w:szCs w:val="24"/>
              </w:rPr>
              <w:t>-1.84</w:t>
            </w:r>
          </w:p>
        </w:tc>
        <w:tc>
          <w:tcPr>
            <w:tcW w:w="1026" w:type="dxa"/>
            <w:gridSpan w:val="2"/>
            <w:vAlign w:val="center"/>
          </w:tcPr>
          <w:p w14:paraId="654F0005" w14:textId="77777777" w:rsidR="006C3F2D" w:rsidRPr="005F0658" w:rsidRDefault="006C3F2D" w:rsidP="006928BA">
            <w:pPr>
              <w:pStyle w:val="NoSpacing"/>
              <w:rPr>
                <w:sz w:val="24"/>
                <w:szCs w:val="24"/>
              </w:rPr>
            </w:pPr>
            <w:r w:rsidRPr="005F0658">
              <w:rPr>
                <w:sz w:val="24"/>
                <w:szCs w:val="24"/>
              </w:rPr>
              <w:t>-2.063</w:t>
            </w:r>
          </w:p>
        </w:tc>
        <w:tc>
          <w:tcPr>
            <w:tcW w:w="1061" w:type="dxa"/>
            <w:gridSpan w:val="3"/>
            <w:vAlign w:val="center"/>
          </w:tcPr>
          <w:p w14:paraId="22C0BEBF" w14:textId="77777777" w:rsidR="006C3F2D" w:rsidRPr="005F0658" w:rsidRDefault="006C3F2D" w:rsidP="006928BA">
            <w:pPr>
              <w:pStyle w:val="NoSpacing"/>
              <w:rPr>
                <w:sz w:val="24"/>
                <w:szCs w:val="24"/>
              </w:rPr>
            </w:pPr>
            <w:r w:rsidRPr="005F0658">
              <w:rPr>
                <w:sz w:val="24"/>
                <w:szCs w:val="24"/>
              </w:rPr>
              <w:t>-1.62</w:t>
            </w:r>
          </w:p>
        </w:tc>
        <w:tc>
          <w:tcPr>
            <w:tcW w:w="1970" w:type="dxa"/>
            <w:vAlign w:val="center"/>
          </w:tcPr>
          <w:p w14:paraId="576273B0" w14:textId="77777777" w:rsidR="006C3F2D" w:rsidRPr="005F0658" w:rsidRDefault="006C3F2D" w:rsidP="006928BA">
            <w:pPr>
              <w:pStyle w:val="NoSpacing"/>
              <w:rPr>
                <w:sz w:val="24"/>
                <w:szCs w:val="24"/>
              </w:rPr>
            </w:pPr>
            <w:r w:rsidRPr="005F0658">
              <w:rPr>
                <w:sz w:val="24"/>
                <w:szCs w:val="24"/>
              </w:rPr>
              <w:t>1.00 (2)</w:t>
            </w:r>
          </w:p>
        </w:tc>
      </w:tr>
      <w:tr w:rsidR="006C3F2D" w:rsidRPr="005F0658" w14:paraId="6003BDF1" w14:textId="77777777" w:rsidTr="006928BA">
        <w:trPr>
          <w:gridAfter w:val="1"/>
          <w:wAfter w:w="118" w:type="dxa"/>
          <w:trHeight w:val="324"/>
        </w:trPr>
        <w:tc>
          <w:tcPr>
            <w:tcW w:w="1418" w:type="dxa"/>
            <w:vMerge/>
            <w:vAlign w:val="center"/>
          </w:tcPr>
          <w:p w14:paraId="62029040" w14:textId="77777777" w:rsidR="006C3F2D" w:rsidRPr="005F0658" w:rsidRDefault="006C3F2D" w:rsidP="006928BA">
            <w:pPr>
              <w:pStyle w:val="NoSpacing"/>
              <w:rPr>
                <w:sz w:val="24"/>
                <w:szCs w:val="24"/>
              </w:rPr>
            </w:pPr>
          </w:p>
        </w:tc>
        <w:tc>
          <w:tcPr>
            <w:tcW w:w="2693" w:type="dxa"/>
            <w:gridSpan w:val="3"/>
            <w:vAlign w:val="center"/>
          </w:tcPr>
          <w:p w14:paraId="1764C896" w14:textId="77777777" w:rsidR="006C3F2D" w:rsidRPr="005F0658" w:rsidRDefault="006C3F2D" w:rsidP="006928BA">
            <w:pPr>
              <w:pStyle w:val="NoSpacing"/>
              <w:rPr>
                <w:b/>
                <w:sz w:val="24"/>
                <w:szCs w:val="24"/>
              </w:rPr>
            </w:pPr>
            <w:r w:rsidRPr="005F0658">
              <w:rPr>
                <w:sz w:val="24"/>
                <w:szCs w:val="24"/>
              </w:rPr>
              <w:t>Moonrise</w:t>
            </w:r>
          </w:p>
        </w:tc>
        <w:tc>
          <w:tcPr>
            <w:tcW w:w="1046" w:type="dxa"/>
            <w:vAlign w:val="center"/>
          </w:tcPr>
          <w:p w14:paraId="106FD419" w14:textId="77777777" w:rsidR="006C3F2D" w:rsidRPr="005F0658" w:rsidRDefault="006C3F2D" w:rsidP="006928BA">
            <w:pPr>
              <w:pStyle w:val="NoSpacing"/>
              <w:rPr>
                <w:b/>
                <w:sz w:val="24"/>
                <w:szCs w:val="24"/>
              </w:rPr>
            </w:pPr>
            <w:r w:rsidRPr="005F0658">
              <w:rPr>
                <w:sz w:val="24"/>
                <w:szCs w:val="24"/>
              </w:rPr>
              <w:t>-0.006</w:t>
            </w:r>
          </w:p>
        </w:tc>
        <w:tc>
          <w:tcPr>
            <w:tcW w:w="1026" w:type="dxa"/>
            <w:gridSpan w:val="2"/>
            <w:vAlign w:val="center"/>
          </w:tcPr>
          <w:p w14:paraId="2D288000" w14:textId="77777777" w:rsidR="006C3F2D" w:rsidRPr="005F0658" w:rsidRDefault="006C3F2D" w:rsidP="006928BA">
            <w:pPr>
              <w:pStyle w:val="NoSpacing"/>
              <w:rPr>
                <w:b/>
                <w:sz w:val="24"/>
                <w:szCs w:val="24"/>
              </w:rPr>
            </w:pPr>
            <w:r w:rsidRPr="005F0658">
              <w:rPr>
                <w:sz w:val="24"/>
                <w:szCs w:val="24"/>
              </w:rPr>
              <w:t>-0.12</w:t>
            </w:r>
          </w:p>
        </w:tc>
        <w:tc>
          <w:tcPr>
            <w:tcW w:w="1061" w:type="dxa"/>
            <w:gridSpan w:val="3"/>
            <w:vAlign w:val="center"/>
          </w:tcPr>
          <w:p w14:paraId="05C34D54" w14:textId="77777777" w:rsidR="006C3F2D" w:rsidRPr="005F0658" w:rsidRDefault="006C3F2D" w:rsidP="006928BA">
            <w:pPr>
              <w:pStyle w:val="NoSpacing"/>
              <w:rPr>
                <w:b/>
                <w:sz w:val="24"/>
                <w:szCs w:val="24"/>
              </w:rPr>
            </w:pPr>
            <w:r w:rsidRPr="005F0658">
              <w:rPr>
                <w:sz w:val="24"/>
                <w:szCs w:val="24"/>
              </w:rPr>
              <w:t>0.11</w:t>
            </w:r>
          </w:p>
        </w:tc>
        <w:tc>
          <w:tcPr>
            <w:tcW w:w="1970" w:type="dxa"/>
            <w:vAlign w:val="center"/>
          </w:tcPr>
          <w:p w14:paraId="307A5460" w14:textId="77777777" w:rsidR="006C3F2D" w:rsidRPr="005F0658" w:rsidRDefault="006C3F2D" w:rsidP="006928BA">
            <w:pPr>
              <w:pStyle w:val="NoSpacing"/>
              <w:rPr>
                <w:b/>
                <w:sz w:val="24"/>
                <w:szCs w:val="24"/>
              </w:rPr>
            </w:pPr>
            <w:r w:rsidRPr="005F0658">
              <w:rPr>
                <w:sz w:val="24"/>
                <w:szCs w:val="24"/>
              </w:rPr>
              <w:t>1.00 (2)</w:t>
            </w:r>
          </w:p>
        </w:tc>
      </w:tr>
      <w:tr w:rsidR="006C3F2D" w:rsidRPr="005F0658" w14:paraId="33F37744" w14:textId="77777777" w:rsidTr="006928BA">
        <w:trPr>
          <w:gridAfter w:val="1"/>
          <w:wAfter w:w="118" w:type="dxa"/>
          <w:trHeight w:val="324"/>
        </w:trPr>
        <w:tc>
          <w:tcPr>
            <w:tcW w:w="1418" w:type="dxa"/>
            <w:vMerge/>
            <w:vAlign w:val="center"/>
          </w:tcPr>
          <w:p w14:paraId="0A9AA2F1" w14:textId="77777777" w:rsidR="006C3F2D" w:rsidRPr="005F0658" w:rsidRDefault="006C3F2D" w:rsidP="006928BA">
            <w:pPr>
              <w:pStyle w:val="NoSpacing"/>
              <w:rPr>
                <w:sz w:val="24"/>
                <w:szCs w:val="24"/>
              </w:rPr>
            </w:pPr>
          </w:p>
        </w:tc>
        <w:tc>
          <w:tcPr>
            <w:tcW w:w="2693" w:type="dxa"/>
            <w:gridSpan w:val="3"/>
            <w:vAlign w:val="center"/>
          </w:tcPr>
          <w:p w14:paraId="6969A99A" w14:textId="77777777" w:rsidR="006C3F2D" w:rsidRPr="005F0658" w:rsidRDefault="006C3F2D" w:rsidP="006928BA">
            <w:pPr>
              <w:pStyle w:val="NoSpacing"/>
              <w:rPr>
                <w:b/>
                <w:sz w:val="24"/>
                <w:szCs w:val="24"/>
              </w:rPr>
            </w:pPr>
            <w:r w:rsidRPr="005F0658">
              <w:rPr>
                <w:sz w:val="24"/>
                <w:szCs w:val="24"/>
              </w:rPr>
              <w:t>Denning (Yes)</w:t>
            </w:r>
          </w:p>
        </w:tc>
        <w:tc>
          <w:tcPr>
            <w:tcW w:w="1046" w:type="dxa"/>
            <w:vAlign w:val="center"/>
          </w:tcPr>
          <w:p w14:paraId="159C5FAD" w14:textId="77777777" w:rsidR="006C3F2D" w:rsidRPr="005F0658" w:rsidRDefault="006C3F2D" w:rsidP="006928BA">
            <w:pPr>
              <w:pStyle w:val="NoSpacing"/>
              <w:rPr>
                <w:b/>
                <w:sz w:val="24"/>
                <w:szCs w:val="24"/>
              </w:rPr>
            </w:pPr>
            <w:r w:rsidRPr="005F0658">
              <w:rPr>
                <w:sz w:val="24"/>
                <w:szCs w:val="24"/>
              </w:rPr>
              <w:t>7.43</w:t>
            </w:r>
          </w:p>
        </w:tc>
        <w:tc>
          <w:tcPr>
            <w:tcW w:w="1026" w:type="dxa"/>
            <w:gridSpan w:val="2"/>
            <w:vAlign w:val="center"/>
          </w:tcPr>
          <w:p w14:paraId="2B0F2473" w14:textId="77777777" w:rsidR="006C3F2D" w:rsidRPr="005F0658" w:rsidRDefault="006C3F2D" w:rsidP="006928BA">
            <w:pPr>
              <w:pStyle w:val="NoSpacing"/>
              <w:rPr>
                <w:b/>
                <w:sz w:val="24"/>
                <w:szCs w:val="24"/>
              </w:rPr>
            </w:pPr>
            <w:r w:rsidRPr="005F0658">
              <w:rPr>
                <w:sz w:val="24"/>
                <w:szCs w:val="24"/>
              </w:rPr>
              <w:t>-18.14</w:t>
            </w:r>
          </w:p>
        </w:tc>
        <w:tc>
          <w:tcPr>
            <w:tcW w:w="1061" w:type="dxa"/>
            <w:gridSpan w:val="3"/>
            <w:vAlign w:val="center"/>
          </w:tcPr>
          <w:p w14:paraId="7EF616E1" w14:textId="77777777" w:rsidR="006C3F2D" w:rsidRPr="005F0658" w:rsidRDefault="006C3F2D" w:rsidP="006928BA">
            <w:pPr>
              <w:pStyle w:val="NoSpacing"/>
              <w:rPr>
                <w:b/>
                <w:sz w:val="24"/>
                <w:szCs w:val="24"/>
              </w:rPr>
            </w:pPr>
            <w:r w:rsidRPr="005F0658">
              <w:rPr>
                <w:sz w:val="24"/>
                <w:szCs w:val="24"/>
              </w:rPr>
              <w:t>33.003</w:t>
            </w:r>
          </w:p>
        </w:tc>
        <w:tc>
          <w:tcPr>
            <w:tcW w:w="1970" w:type="dxa"/>
            <w:vAlign w:val="center"/>
          </w:tcPr>
          <w:p w14:paraId="41D8C467" w14:textId="77777777" w:rsidR="006C3F2D" w:rsidRPr="005F0658" w:rsidRDefault="006C3F2D" w:rsidP="006928BA">
            <w:pPr>
              <w:pStyle w:val="NoSpacing"/>
              <w:rPr>
                <w:b/>
                <w:sz w:val="24"/>
                <w:szCs w:val="24"/>
              </w:rPr>
            </w:pPr>
            <w:r w:rsidRPr="005F0658">
              <w:rPr>
                <w:sz w:val="24"/>
                <w:szCs w:val="24"/>
              </w:rPr>
              <w:t>1.00 (2)</w:t>
            </w:r>
          </w:p>
        </w:tc>
      </w:tr>
      <w:tr w:rsidR="006C3F2D" w:rsidRPr="005F0658" w14:paraId="7EAAC7F8" w14:textId="77777777" w:rsidTr="006928BA">
        <w:trPr>
          <w:gridAfter w:val="1"/>
          <w:wAfter w:w="118" w:type="dxa"/>
          <w:trHeight w:val="324"/>
        </w:trPr>
        <w:tc>
          <w:tcPr>
            <w:tcW w:w="1418" w:type="dxa"/>
            <w:vMerge/>
            <w:vAlign w:val="center"/>
          </w:tcPr>
          <w:p w14:paraId="1E3328FF" w14:textId="77777777" w:rsidR="006C3F2D" w:rsidRPr="005F0658" w:rsidRDefault="006C3F2D" w:rsidP="006928BA">
            <w:pPr>
              <w:pStyle w:val="NoSpacing"/>
              <w:rPr>
                <w:sz w:val="24"/>
                <w:szCs w:val="24"/>
              </w:rPr>
            </w:pPr>
          </w:p>
        </w:tc>
        <w:tc>
          <w:tcPr>
            <w:tcW w:w="2693" w:type="dxa"/>
            <w:gridSpan w:val="3"/>
            <w:vAlign w:val="center"/>
          </w:tcPr>
          <w:p w14:paraId="2BB88871" w14:textId="77777777" w:rsidR="006C3F2D" w:rsidRPr="005F0658" w:rsidRDefault="006C3F2D" w:rsidP="006928BA">
            <w:pPr>
              <w:pStyle w:val="NoSpacing"/>
              <w:rPr>
                <w:b/>
                <w:sz w:val="24"/>
                <w:szCs w:val="24"/>
              </w:rPr>
            </w:pPr>
            <w:r w:rsidRPr="005F0658">
              <w:rPr>
                <w:sz w:val="24"/>
                <w:szCs w:val="24"/>
              </w:rPr>
              <w:t>Rainfall (mm)</w:t>
            </w:r>
          </w:p>
        </w:tc>
        <w:tc>
          <w:tcPr>
            <w:tcW w:w="1046" w:type="dxa"/>
            <w:vAlign w:val="center"/>
          </w:tcPr>
          <w:p w14:paraId="61572DAB" w14:textId="77777777" w:rsidR="006C3F2D" w:rsidRPr="005F0658" w:rsidRDefault="006C3F2D" w:rsidP="006928BA">
            <w:pPr>
              <w:pStyle w:val="NoSpacing"/>
              <w:rPr>
                <w:b/>
                <w:sz w:val="24"/>
                <w:szCs w:val="24"/>
              </w:rPr>
            </w:pPr>
            <w:r w:rsidRPr="005F0658">
              <w:rPr>
                <w:sz w:val="24"/>
                <w:szCs w:val="24"/>
              </w:rPr>
              <w:t>-0.14</w:t>
            </w:r>
          </w:p>
        </w:tc>
        <w:tc>
          <w:tcPr>
            <w:tcW w:w="1026" w:type="dxa"/>
            <w:gridSpan w:val="2"/>
            <w:vAlign w:val="center"/>
          </w:tcPr>
          <w:p w14:paraId="687FD20F" w14:textId="77777777" w:rsidR="006C3F2D" w:rsidRPr="005F0658" w:rsidRDefault="006C3F2D" w:rsidP="006928BA">
            <w:pPr>
              <w:pStyle w:val="NoSpacing"/>
              <w:rPr>
                <w:b/>
                <w:sz w:val="24"/>
                <w:szCs w:val="24"/>
              </w:rPr>
            </w:pPr>
            <w:r w:rsidRPr="005F0658">
              <w:rPr>
                <w:sz w:val="24"/>
                <w:szCs w:val="24"/>
              </w:rPr>
              <w:t>-2.30</w:t>
            </w:r>
          </w:p>
        </w:tc>
        <w:tc>
          <w:tcPr>
            <w:tcW w:w="1061" w:type="dxa"/>
            <w:gridSpan w:val="3"/>
            <w:vAlign w:val="center"/>
          </w:tcPr>
          <w:p w14:paraId="0AAA7A98" w14:textId="77777777" w:rsidR="006C3F2D" w:rsidRPr="005F0658" w:rsidRDefault="006C3F2D" w:rsidP="006928BA">
            <w:pPr>
              <w:pStyle w:val="NoSpacing"/>
              <w:rPr>
                <w:b/>
                <w:sz w:val="24"/>
                <w:szCs w:val="24"/>
              </w:rPr>
            </w:pPr>
            <w:r w:rsidRPr="005F0658">
              <w:rPr>
                <w:sz w:val="24"/>
                <w:szCs w:val="24"/>
              </w:rPr>
              <w:t>2.16</w:t>
            </w:r>
          </w:p>
        </w:tc>
        <w:tc>
          <w:tcPr>
            <w:tcW w:w="1970" w:type="dxa"/>
            <w:vAlign w:val="center"/>
          </w:tcPr>
          <w:p w14:paraId="492DD756" w14:textId="77777777" w:rsidR="006C3F2D" w:rsidRPr="005F0658" w:rsidRDefault="006C3F2D" w:rsidP="006928BA">
            <w:pPr>
              <w:pStyle w:val="NoSpacing"/>
              <w:rPr>
                <w:b/>
                <w:sz w:val="24"/>
                <w:szCs w:val="24"/>
              </w:rPr>
            </w:pPr>
            <w:r w:rsidRPr="005F0658">
              <w:rPr>
                <w:sz w:val="24"/>
                <w:szCs w:val="24"/>
              </w:rPr>
              <w:t>0.20 (1)</w:t>
            </w:r>
          </w:p>
        </w:tc>
      </w:tr>
      <w:tr w:rsidR="006C3F2D" w:rsidRPr="005F0658" w14:paraId="264B9237" w14:textId="77777777" w:rsidTr="006928BA">
        <w:trPr>
          <w:gridAfter w:val="1"/>
          <w:wAfter w:w="118" w:type="dxa"/>
          <w:trHeight w:val="324"/>
        </w:trPr>
        <w:tc>
          <w:tcPr>
            <w:tcW w:w="1418" w:type="dxa"/>
            <w:vMerge/>
            <w:vAlign w:val="center"/>
          </w:tcPr>
          <w:p w14:paraId="78C66B1A" w14:textId="77777777" w:rsidR="006C3F2D" w:rsidRPr="005F0658" w:rsidRDefault="006C3F2D" w:rsidP="006928BA">
            <w:pPr>
              <w:pStyle w:val="NoSpacing"/>
              <w:rPr>
                <w:sz w:val="24"/>
                <w:szCs w:val="24"/>
              </w:rPr>
            </w:pPr>
          </w:p>
        </w:tc>
        <w:tc>
          <w:tcPr>
            <w:tcW w:w="2693" w:type="dxa"/>
            <w:gridSpan w:val="3"/>
            <w:vAlign w:val="center"/>
          </w:tcPr>
          <w:p w14:paraId="6F07C7F1" w14:textId="77777777" w:rsidR="006C3F2D" w:rsidRPr="005F0658" w:rsidRDefault="006C3F2D" w:rsidP="006928BA">
            <w:pPr>
              <w:pStyle w:val="NoSpacing"/>
              <w:rPr>
                <w:b/>
                <w:sz w:val="24"/>
                <w:szCs w:val="24"/>
              </w:rPr>
            </w:pPr>
            <w:proofErr w:type="spellStart"/>
            <w:r w:rsidRPr="005F0658">
              <w:rPr>
                <w:sz w:val="24"/>
                <w:szCs w:val="24"/>
              </w:rPr>
              <w:t>Rainfall:Temperature</w:t>
            </w:r>
            <w:proofErr w:type="spellEnd"/>
          </w:p>
        </w:tc>
        <w:tc>
          <w:tcPr>
            <w:tcW w:w="1046" w:type="dxa"/>
            <w:vAlign w:val="center"/>
          </w:tcPr>
          <w:p w14:paraId="188E605D" w14:textId="77777777" w:rsidR="006C3F2D" w:rsidRPr="005F0658" w:rsidRDefault="006C3F2D" w:rsidP="006928BA">
            <w:pPr>
              <w:pStyle w:val="NoSpacing"/>
              <w:rPr>
                <w:b/>
                <w:sz w:val="24"/>
                <w:szCs w:val="24"/>
              </w:rPr>
            </w:pPr>
            <w:r w:rsidRPr="005F0658">
              <w:rPr>
                <w:sz w:val="24"/>
                <w:szCs w:val="24"/>
              </w:rPr>
              <w:t>0.013</w:t>
            </w:r>
          </w:p>
        </w:tc>
        <w:tc>
          <w:tcPr>
            <w:tcW w:w="1026" w:type="dxa"/>
            <w:gridSpan w:val="2"/>
            <w:vAlign w:val="center"/>
          </w:tcPr>
          <w:p w14:paraId="29139459" w14:textId="77777777" w:rsidR="006C3F2D" w:rsidRPr="005F0658" w:rsidRDefault="006C3F2D" w:rsidP="006928BA">
            <w:pPr>
              <w:pStyle w:val="NoSpacing"/>
              <w:rPr>
                <w:b/>
                <w:sz w:val="24"/>
                <w:szCs w:val="24"/>
              </w:rPr>
            </w:pPr>
            <w:r w:rsidRPr="005F0658">
              <w:rPr>
                <w:sz w:val="24"/>
                <w:szCs w:val="24"/>
              </w:rPr>
              <w:t>-0.071</w:t>
            </w:r>
          </w:p>
        </w:tc>
        <w:tc>
          <w:tcPr>
            <w:tcW w:w="1061" w:type="dxa"/>
            <w:gridSpan w:val="3"/>
            <w:vAlign w:val="center"/>
          </w:tcPr>
          <w:p w14:paraId="6F2ED586" w14:textId="77777777" w:rsidR="006C3F2D" w:rsidRPr="005F0658" w:rsidRDefault="006C3F2D" w:rsidP="006928BA">
            <w:pPr>
              <w:pStyle w:val="NoSpacing"/>
              <w:rPr>
                <w:b/>
                <w:sz w:val="24"/>
                <w:szCs w:val="24"/>
              </w:rPr>
            </w:pPr>
            <w:r w:rsidRPr="005F0658">
              <w:rPr>
                <w:sz w:val="24"/>
                <w:szCs w:val="24"/>
              </w:rPr>
              <w:t>0.098</w:t>
            </w:r>
          </w:p>
        </w:tc>
        <w:tc>
          <w:tcPr>
            <w:tcW w:w="1970" w:type="dxa"/>
            <w:vAlign w:val="center"/>
          </w:tcPr>
          <w:p w14:paraId="72C2628C" w14:textId="77777777" w:rsidR="006C3F2D" w:rsidRPr="005F0658" w:rsidRDefault="006C3F2D" w:rsidP="006928BA">
            <w:pPr>
              <w:pStyle w:val="NoSpacing"/>
              <w:rPr>
                <w:b/>
                <w:sz w:val="24"/>
                <w:szCs w:val="24"/>
              </w:rPr>
            </w:pPr>
            <w:r w:rsidRPr="005F0658">
              <w:rPr>
                <w:sz w:val="24"/>
                <w:szCs w:val="24"/>
              </w:rPr>
              <w:t>0.20 (1)</w:t>
            </w:r>
          </w:p>
        </w:tc>
      </w:tr>
      <w:tr w:rsidR="006C3F2D" w:rsidRPr="005F0658" w14:paraId="3FE74CBE" w14:textId="77777777" w:rsidTr="006928BA">
        <w:trPr>
          <w:gridAfter w:val="1"/>
          <w:wAfter w:w="118" w:type="dxa"/>
          <w:trHeight w:val="324"/>
        </w:trPr>
        <w:tc>
          <w:tcPr>
            <w:tcW w:w="1418" w:type="dxa"/>
            <w:vMerge/>
            <w:tcBorders>
              <w:bottom w:val="single" w:sz="4" w:space="0" w:color="auto"/>
            </w:tcBorders>
            <w:vAlign w:val="center"/>
          </w:tcPr>
          <w:p w14:paraId="3C351D79" w14:textId="77777777" w:rsidR="006C3F2D" w:rsidRPr="005F0658" w:rsidRDefault="006C3F2D" w:rsidP="006928BA">
            <w:pPr>
              <w:pStyle w:val="NoSpacing"/>
              <w:rPr>
                <w:sz w:val="24"/>
                <w:szCs w:val="24"/>
              </w:rPr>
            </w:pPr>
          </w:p>
        </w:tc>
        <w:tc>
          <w:tcPr>
            <w:tcW w:w="2693" w:type="dxa"/>
            <w:gridSpan w:val="3"/>
            <w:tcBorders>
              <w:bottom w:val="single" w:sz="4" w:space="0" w:color="auto"/>
            </w:tcBorders>
            <w:vAlign w:val="center"/>
          </w:tcPr>
          <w:p w14:paraId="5CB88E76" w14:textId="77777777" w:rsidR="006C3F2D" w:rsidRPr="005F0658" w:rsidRDefault="006C3F2D" w:rsidP="006928BA">
            <w:pPr>
              <w:pStyle w:val="NoSpacing"/>
              <w:rPr>
                <w:b/>
                <w:sz w:val="24"/>
                <w:szCs w:val="24"/>
              </w:rPr>
            </w:pPr>
            <w:proofErr w:type="spellStart"/>
            <w:r w:rsidRPr="005F0658">
              <w:rPr>
                <w:sz w:val="24"/>
                <w:szCs w:val="24"/>
              </w:rPr>
              <w:t>Denning:Temperature</w:t>
            </w:r>
            <w:proofErr w:type="spellEnd"/>
          </w:p>
        </w:tc>
        <w:tc>
          <w:tcPr>
            <w:tcW w:w="1046" w:type="dxa"/>
            <w:tcBorders>
              <w:bottom w:val="single" w:sz="4" w:space="0" w:color="auto"/>
            </w:tcBorders>
            <w:vAlign w:val="center"/>
          </w:tcPr>
          <w:p w14:paraId="2F3E2719" w14:textId="77777777" w:rsidR="006C3F2D" w:rsidRPr="005F0658" w:rsidRDefault="006C3F2D" w:rsidP="006928BA">
            <w:pPr>
              <w:pStyle w:val="NoSpacing"/>
              <w:rPr>
                <w:b/>
                <w:sz w:val="24"/>
                <w:szCs w:val="24"/>
              </w:rPr>
            </w:pPr>
            <w:r w:rsidRPr="005F0658">
              <w:rPr>
                <w:sz w:val="24"/>
                <w:szCs w:val="24"/>
              </w:rPr>
              <w:t>2.04</w:t>
            </w:r>
          </w:p>
        </w:tc>
        <w:tc>
          <w:tcPr>
            <w:tcW w:w="1026" w:type="dxa"/>
            <w:gridSpan w:val="2"/>
            <w:tcBorders>
              <w:bottom w:val="single" w:sz="4" w:space="0" w:color="auto"/>
            </w:tcBorders>
            <w:vAlign w:val="center"/>
          </w:tcPr>
          <w:p w14:paraId="7E6EC8F0" w14:textId="77777777" w:rsidR="006C3F2D" w:rsidRPr="005F0658" w:rsidRDefault="006C3F2D" w:rsidP="006928BA">
            <w:pPr>
              <w:pStyle w:val="NoSpacing"/>
              <w:rPr>
                <w:b/>
                <w:sz w:val="24"/>
                <w:szCs w:val="24"/>
              </w:rPr>
            </w:pPr>
            <w:r w:rsidRPr="005F0658">
              <w:rPr>
                <w:sz w:val="24"/>
                <w:szCs w:val="24"/>
              </w:rPr>
              <w:t>0.50</w:t>
            </w:r>
          </w:p>
        </w:tc>
        <w:tc>
          <w:tcPr>
            <w:tcW w:w="1061" w:type="dxa"/>
            <w:gridSpan w:val="3"/>
            <w:tcBorders>
              <w:bottom w:val="single" w:sz="4" w:space="0" w:color="auto"/>
            </w:tcBorders>
            <w:vAlign w:val="center"/>
          </w:tcPr>
          <w:p w14:paraId="7B1F9DBD" w14:textId="77777777" w:rsidR="006C3F2D" w:rsidRPr="005F0658" w:rsidRDefault="006C3F2D" w:rsidP="006928BA">
            <w:pPr>
              <w:pStyle w:val="NoSpacing"/>
              <w:rPr>
                <w:b/>
                <w:sz w:val="24"/>
                <w:szCs w:val="24"/>
              </w:rPr>
            </w:pPr>
            <w:r w:rsidRPr="005F0658">
              <w:rPr>
                <w:sz w:val="24"/>
                <w:szCs w:val="24"/>
              </w:rPr>
              <w:t>3.58</w:t>
            </w:r>
          </w:p>
        </w:tc>
        <w:tc>
          <w:tcPr>
            <w:tcW w:w="1970" w:type="dxa"/>
            <w:tcBorders>
              <w:bottom w:val="single" w:sz="4" w:space="0" w:color="auto"/>
            </w:tcBorders>
            <w:vAlign w:val="center"/>
          </w:tcPr>
          <w:p w14:paraId="06F353ED" w14:textId="77777777" w:rsidR="006C3F2D" w:rsidRPr="005F0658" w:rsidRDefault="006C3F2D" w:rsidP="006928BA">
            <w:pPr>
              <w:pStyle w:val="NoSpacing"/>
              <w:rPr>
                <w:b/>
                <w:sz w:val="24"/>
                <w:szCs w:val="24"/>
              </w:rPr>
            </w:pPr>
            <w:r w:rsidRPr="005F0658">
              <w:rPr>
                <w:sz w:val="24"/>
                <w:szCs w:val="24"/>
              </w:rPr>
              <w:t>0.15 (1)</w:t>
            </w:r>
          </w:p>
        </w:tc>
      </w:tr>
      <w:tr w:rsidR="006C3F2D" w:rsidRPr="005F0658" w14:paraId="0A0788C5" w14:textId="77777777" w:rsidTr="006928BA">
        <w:trPr>
          <w:trHeight w:val="324"/>
        </w:trPr>
        <w:tc>
          <w:tcPr>
            <w:tcW w:w="1418" w:type="dxa"/>
            <w:vMerge w:val="restart"/>
            <w:tcBorders>
              <w:top w:val="single" w:sz="4" w:space="0" w:color="auto"/>
              <w:bottom w:val="nil"/>
            </w:tcBorders>
            <w:vAlign w:val="center"/>
            <w:hideMark/>
          </w:tcPr>
          <w:p w14:paraId="2777DDDB" w14:textId="77777777" w:rsidR="006C3F2D" w:rsidRPr="005F0658" w:rsidRDefault="006C3F2D" w:rsidP="006928BA">
            <w:pPr>
              <w:pStyle w:val="NoSpacing"/>
              <w:rPr>
                <w:sz w:val="24"/>
                <w:szCs w:val="24"/>
              </w:rPr>
            </w:pPr>
            <w:r w:rsidRPr="005F0658">
              <w:rPr>
                <w:sz w:val="24"/>
                <w:szCs w:val="24"/>
              </w:rPr>
              <w:t>Night-time hunt occurrence</w:t>
            </w:r>
          </w:p>
        </w:tc>
        <w:tc>
          <w:tcPr>
            <w:tcW w:w="2570" w:type="dxa"/>
            <w:gridSpan w:val="2"/>
            <w:tcBorders>
              <w:top w:val="single" w:sz="4" w:space="0" w:color="auto"/>
              <w:bottom w:val="nil"/>
            </w:tcBorders>
            <w:vAlign w:val="center"/>
            <w:hideMark/>
          </w:tcPr>
          <w:p w14:paraId="3C86E351" w14:textId="77777777" w:rsidR="006C3F2D" w:rsidRPr="005F0658" w:rsidRDefault="006C3F2D" w:rsidP="006928BA">
            <w:pPr>
              <w:pStyle w:val="NoSpacing"/>
              <w:rPr>
                <w:sz w:val="24"/>
                <w:szCs w:val="24"/>
              </w:rPr>
            </w:pPr>
            <w:r w:rsidRPr="005F0658">
              <w:rPr>
                <w:sz w:val="24"/>
                <w:szCs w:val="24"/>
              </w:rPr>
              <w:t>Intercept</w:t>
            </w:r>
          </w:p>
        </w:tc>
        <w:tc>
          <w:tcPr>
            <w:tcW w:w="1215" w:type="dxa"/>
            <w:gridSpan w:val="3"/>
            <w:tcBorders>
              <w:top w:val="single" w:sz="4" w:space="0" w:color="auto"/>
              <w:bottom w:val="nil"/>
            </w:tcBorders>
            <w:vAlign w:val="center"/>
            <w:hideMark/>
          </w:tcPr>
          <w:p w14:paraId="1DCB5C37" w14:textId="77777777" w:rsidR="006C3F2D" w:rsidRPr="005F0658" w:rsidRDefault="006C3F2D" w:rsidP="006928BA">
            <w:pPr>
              <w:pStyle w:val="NoSpacing"/>
              <w:rPr>
                <w:sz w:val="24"/>
                <w:szCs w:val="24"/>
              </w:rPr>
            </w:pPr>
            <w:r w:rsidRPr="005F0658">
              <w:rPr>
                <w:sz w:val="24"/>
                <w:szCs w:val="24"/>
              </w:rPr>
              <w:t>-0.41</w:t>
            </w:r>
          </w:p>
        </w:tc>
        <w:tc>
          <w:tcPr>
            <w:tcW w:w="1034" w:type="dxa"/>
            <w:gridSpan w:val="2"/>
            <w:tcBorders>
              <w:top w:val="single" w:sz="4" w:space="0" w:color="auto"/>
              <w:bottom w:val="nil"/>
            </w:tcBorders>
            <w:vAlign w:val="center"/>
            <w:hideMark/>
          </w:tcPr>
          <w:p w14:paraId="1D9D6FE4" w14:textId="77777777" w:rsidR="006C3F2D" w:rsidRPr="005F0658" w:rsidRDefault="006C3F2D" w:rsidP="006928BA">
            <w:pPr>
              <w:pStyle w:val="NoSpacing"/>
              <w:rPr>
                <w:sz w:val="24"/>
                <w:szCs w:val="24"/>
              </w:rPr>
            </w:pPr>
            <w:r w:rsidRPr="005F0658">
              <w:rPr>
                <w:sz w:val="24"/>
                <w:szCs w:val="24"/>
              </w:rPr>
              <w:t>-0.52</w:t>
            </w:r>
          </w:p>
        </w:tc>
        <w:tc>
          <w:tcPr>
            <w:tcW w:w="993" w:type="dxa"/>
            <w:tcBorders>
              <w:top w:val="single" w:sz="4" w:space="0" w:color="auto"/>
              <w:bottom w:val="nil"/>
            </w:tcBorders>
            <w:vAlign w:val="center"/>
            <w:hideMark/>
          </w:tcPr>
          <w:p w14:paraId="3BDA435D" w14:textId="77777777" w:rsidR="006C3F2D" w:rsidRPr="005F0658" w:rsidRDefault="006C3F2D" w:rsidP="006928BA">
            <w:pPr>
              <w:pStyle w:val="NoSpacing"/>
              <w:rPr>
                <w:sz w:val="24"/>
                <w:szCs w:val="24"/>
              </w:rPr>
            </w:pPr>
            <w:r w:rsidRPr="005F0658">
              <w:rPr>
                <w:sz w:val="24"/>
                <w:szCs w:val="24"/>
              </w:rPr>
              <w:t>-0.30</w:t>
            </w:r>
          </w:p>
        </w:tc>
        <w:tc>
          <w:tcPr>
            <w:tcW w:w="2102" w:type="dxa"/>
            <w:gridSpan w:val="3"/>
            <w:tcBorders>
              <w:top w:val="single" w:sz="4" w:space="0" w:color="auto"/>
              <w:bottom w:val="nil"/>
            </w:tcBorders>
            <w:vAlign w:val="center"/>
            <w:hideMark/>
          </w:tcPr>
          <w:p w14:paraId="3F570FD7" w14:textId="77777777" w:rsidR="006C3F2D" w:rsidRPr="005F0658" w:rsidRDefault="006C3F2D" w:rsidP="006928BA">
            <w:pPr>
              <w:pStyle w:val="NoSpacing"/>
              <w:rPr>
                <w:sz w:val="24"/>
                <w:szCs w:val="24"/>
              </w:rPr>
            </w:pPr>
            <w:r w:rsidRPr="005F0658">
              <w:rPr>
                <w:sz w:val="24"/>
                <w:szCs w:val="24"/>
              </w:rPr>
              <w:t>— (2)</w:t>
            </w:r>
          </w:p>
        </w:tc>
      </w:tr>
      <w:tr w:rsidR="006C3F2D" w:rsidRPr="005F0658" w14:paraId="2DB71635" w14:textId="77777777" w:rsidTr="006928BA">
        <w:trPr>
          <w:trHeight w:val="324"/>
        </w:trPr>
        <w:tc>
          <w:tcPr>
            <w:tcW w:w="1418" w:type="dxa"/>
            <w:vMerge/>
            <w:tcBorders>
              <w:top w:val="nil"/>
              <w:bottom w:val="nil"/>
            </w:tcBorders>
            <w:vAlign w:val="center"/>
          </w:tcPr>
          <w:p w14:paraId="5E16A2FD" w14:textId="77777777" w:rsidR="006C3F2D" w:rsidRPr="005F0658" w:rsidRDefault="006C3F2D" w:rsidP="006928BA">
            <w:pPr>
              <w:pStyle w:val="NoSpacing"/>
              <w:rPr>
                <w:sz w:val="24"/>
                <w:szCs w:val="24"/>
              </w:rPr>
            </w:pPr>
          </w:p>
        </w:tc>
        <w:tc>
          <w:tcPr>
            <w:tcW w:w="2570" w:type="dxa"/>
            <w:gridSpan w:val="2"/>
            <w:tcBorders>
              <w:top w:val="nil"/>
              <w:bottom w:val="nil"/>
            </w:tcBorders>
            <w:vAlign w:val="center"/>
          </w:tcPr>
          <w:p w14:paraId="2577B14F" w14:textId="77777777" w:rsidR="006C3F2D" w:rsidRPr="005F0658" w:rsidRDefault="006C3F2D" w:rsidP="006928BA">
            <w:pPr>
              <w:pStyle w:val="NoSpacing"/>
              <w:rPr>
                <w:sz w:val="24"/>
                <w:szCs w:val="24"/>
              </w:rPr>
            </w:pPr>
            <w:r w:rsidRPr="005F0658">
              <w:rPr>
                <w:sz w:val="24"/>
                <w:szCs w:val="24"/>
              </w:rPr>
              <w:t>Temperature</w:t>
            </w:r>
          </w:p>
        </w:tc>
        <w:tc>
          <w:tcPr>
            <w:tcW w:w="1215" w:type="dxa"/>
            <w:gridSpan w:val="3"/>
            <w:tcBorders>
              <w:top w:val="nil"/>
              <w:bottom w:val="nil"/>
            </w:tcBorders>
            <w:vAlign w:val="center"/>
          </w:tcPr>
          <w:p w14:paraId="7BD9DEAA" w14:textId="77777777" w:rsidR="006C3F2D" w:rsidRPr="005F0658" w:rsidRDefault="006C3F2D" w:rsidP="006928BA">
            <w:pPr>
              <w:pStyle w:val="NoSpacing"/>
              <w:rPr>
                <w:sz w:val="24"/>
                <w:szCs w:val="24"/>
              </w:rPr>
            </w:pPr>
            <w:r w:rsidRPr="005F0658">
              <w:rPr>
                <w:sz w:val="24"/>
                <w:szCs w:val="24"/>
              </w:rPr>
              <w:t>0.019</w:t>
            </w:r>
          </w:p>
        </w:tc>
        <w:tc>
          <w:tcPr>
            <w:tcW w:w="1034" w:type="dxa"/>
            <w:gridSpan w:val="2"/>
            <w:tcBorders>
              <w:top w:val="nil"/>
              <w:bottom w:val="nil"/>
            </w:tcBorders>
            <w:vAlign w:val="center"/>
          </w:tcPr>
          <w:p w14:paraId="70401E16" w14:textId="77777777" w:rsidR="006C3F2D" w:rsidRPr="005F0658" w:rsidRDefault="006C3F2D" w:rsidP="006928BA">
            <w:pPr>
              <w:pStyle w:val="NoSpacing"/>
              <w:rPr>
                <w:sz w:val="24"/>
                <w:szCs w:val="24"/>
              </w:rPr>
            </w:pPr>
            <w:r w:rsidRPr="005F0658">
              <w:rPr>
                <w:sz w:val="24"/>
                <w:szCs w:val="24"/>
              </w:rPr>
              <w:t>0.016</w:t>
            </w:r>
          </w:p>
        </w:tc>
        <w:tc>
          <w:tcPr>
            <w:tcW w:w="993" w:type="dxa"/>
            <w:tcBorders>
              <w:top w:val="nil"/>
              <w:bottom w:val="nil"/>
            </w:tcBorders>
            <w:vAlign w:val="center"/>
          </w:tcPr>
          <w:p w14:paraId="66CF1545" w14:textId="77777777" w:rsidR="006C3F2D" w:rsidRPr="005F0658" w:rsidRDefault="006C3F2D" w:rsidP="006928BA">
            <w:pPr>
              <w:pStyle w:val="NoSpacing"/>
              <w:rPr>
                <w:sz w:val="24"/>
                <w:szCs w:val="24"/>
              </w:rPr>
            </w:pPr>
            <w:r w:rsidRPr="005F0658">
              <w:rPr>
                <w:sz w:val="24"/>
                <w:szCs w:val="24"/>
              </w:rPr>
              <w:t>0.023</w:t>
            </w:r>
          </w:p>
        </w:tc>
        <w:tc>
          <w:tcPr>
            <w:tcW w:w="2102" w:type="dxa"/>
            <w:gridSpan w:val="3"/>
            <w:tcBorders>
              <w:top w:val="nil"/>
              <w:bottom w:val="nil"/>
            </w:tcBorders>
            <w:vAlign w:val="center"/>
          </w:tcPr>
          <w:p w14:paraId="316FEBD5" w14:textId="77777777" w:rsidR="006C3F2D" w:rsidRPr="005F0658" w:rsidRDefault="006C3F2D" w:rsidP="006928BA">
            <w:pPr>
              <w:pStyle w:val="NoSpacing"/>
              <w:rPr>
                <w:sz w:val="24"/>
                <w:szCs w:val="24"/>
              </w:rPr>
            </w:pPr>
            <w:r w:rsidRPr="005F0658">
              <w:rPr>
                <w:sz w:val="24"/>
                <w:szCs w:val="24"/>
              </w:rPr>
              <w:t>1.00 (2)</w:t>
            </w:r>
          </w:p>
        </w:tc>
      </w:tr>
      <w:tr w:rsidR="006C3F2D" w:rsidRPr="005F0658" w14:paraId="45C566A7" w14:textId="77777777" w:rsidTr="006928BA">
        <w:trPr>
          <w:trHeight w:val="324"/>
        </w:trPr>
        <w:tc>
          <w:tcPr>
            <w:tcW w:w="1418" w:type="dxa"/>
            <w:vMerge/>
            <w:tcBorders>
              <w:top w:val="nil"/>
              <w:bottom w:val="nil"/>
            </w:tcBorders>
            <w:vAlign w:val="center"/>
            <w:hideMark/>
          </w:tcPr>
          <w:p w14:paraId="63DBC233" w14:textId="77777777" w:rsidR="006C3F2D" w:rsidRPr="005F0658" w:rsidRDefault="006C3F2D" w:rsidP="006928BA">
            <w:pPr>
              <w:pStyle w:val="NoSpacing"/>
              <w:rPr>
                <w:sz w:val="24"/>
                <w:szCs w:val="24"/>
              </w:rPr>
            </w:pPr>
          </w:p>
        </w:tc>
        <w:tc>
          <w:tcPr>
            <w:tcW w:w="2570" w:type="dxa"/>
            <w:gridSpan w:val="2"/>
            <w:tcBorders>
              <w:top w:val="nil"/>
              <w:bottom w:val="nil"/>
            </w:tcBorders>
            <w:vAlign w:val="center"/>
            <w:hideMark/>
          </w:tcPr>
          <w:p w14:paraId="00B5FB4B" w14:textId="77777777" w:rsidR="006C3F2D" w:rsidRPr="005F0658" w:rsidRDefault="006C3F2D" w:rsidP="006928BA">
            <w:pPr>
              <w:pStyle w:val="NoSpacing"/>
              <w:rPr>
                <w:sz w:val="24"/>
                <w:szCs w:val="24"/>
              </w:rPr>
            </w:pPr>
            <w:r w:rsidRPr="005F0658">
              <w:rPr>
                <w:sz w:val="24"/>
                <w:szCs w:val="24"/>
              </w:rPr>
              <w:t>Moonlight</w:t>
            </w:r>
          </w:p>
        </w:tc>
        <w:tc>
          <w:tcPr>
            <w:tcW w:w="1215" w:type="dxa"/>
            <w:gridSpan w:val="3"/>
            <w:tcBorders>
              <w:top w:val="nil"/>
              <w:bottom w:val="nil"/>
            </w:tcBorders>
            <w:vAlign w:val="center"/>
            <w:hideMark/>
          </w:tcPr>
          <w:p w14:paraId="60761AC6" w14:textId="77777777" w:rsidR="006C3F2D" w:rsidRPr="005F0658" w:rsidRDefault="006C3F2D" w:rsidP="006928BA">
            <w:pPr>
              <w:pStyle w:val="NoSpacing"/>
              <w:rPr>
                <w:sz w:val="24"/>
                <w:szCs w:val="24"/>
              </w:rPr>
            </w:pPr>
            <w:r w:rsidRPr="005F0658">
              <w:rPr>
                <w:sz w:val="24"/>
                <w:szCs w:val="24"/>
              </w:rPr>
              <w:t>0.031</w:t>
            </w:r>
          </w:p>
        </w:tc>
        <w:tc>
          <w:tcPr>
            <w:tcW w:w="1034" w:type="dxa"/>
            <w:gridSpan w:val="2"/>
            <w:tcBorders>
              <w:top w:val="nil"/>
              <w:bottom w:val="nil"/>
            </w:tcBorders>
            <w:vAlign w:val="center"/>
            <w:hideMark/>
          </w:tcPr>
          <w:p w14:paraId="2DEE166B" w14:textId="77777777" w:rsidR="006C3F2D" w:rsidRPr="005F0658" w:rsidRDefault="006C3F2D" w:rsidP="006928BA">
            <w:pPr>
              <w:pStyle w:val="NoSpacing"/>
              <w:rPr>
                <w:sz w:val="24"/>
                <w:szCs w:val="24"/>
              </w:rPr>
            </w:pPr>
            <w:r w:rsidRPr="005F0658">
              <w:rPr>
                <w:sz w:val="24"/>
                <w:szCs w:val="24"/>
              </w:rPr>
              <w:t>0.028</w:t>
            </w:r>
          </w:p>
        </w:tc>
        <w:tc>
          <w:tcPr>
            <w:tcW w:w="993" w:type="dxa"/>
            <w:tcBorders>
              <w:top w:val="nil"/>
              <w:bottom w:val="nil"/>
            </w:tcBorders>
            <w:vAlign w:val="center"/>
            <w:hideMark/>
          </w:tcPr>
          <w:p w14:paraId="21DEC8CF" w14:textId="77777777" w:rsidR="006C3F2D" w:rsidRPr="005F0658" w:rsidRDefault="006C3F2D" w:rsidP="006928BA">
            <w:pPr>
              <w:pStyle w:val="NoSpacing"/>
              <w:rPr>
                <w:sz w:val="24"/>
                <w:szCs w:val="24"/>
              </w:rPr>
            </w:pPr>
            <w:r w:rsidRPr="005F0658">
              <w:rPr>
                <w:sz w:val="24"/>
                <w:szCs w:val="24"/>
              </w:rPr>
              <w:t>0.033</w:t>
            </w:r>
          </w:p>
        </w:tc>
        <w:tc>
          <w:tcPr>
            <w:tcW w:w="2102" w:type="dxa"/>
            <w:gridSpan w:val="3"/>
            <w:tcBorders>
              <w:top w:val="nil"/>
              <w:bottom w:val="nil"/>
            </w:tcBorders>
            <w:vAlign w:val="center"/>
            <w:hideMark/>
          </w:tcPr>
          <w:p w14:paraId="7ACA810A" w14:textId="77777777" w:rsidR="006C3F2D" w:rsidRPr="005F0658" w:rsidRDefault="006C3F2D" w:rsidP="006928BA">
            <w:pPr>
              <w:pStyle w:val="NoSpacing"/>
              <w:rPr>
                <w:sz w:val="24"/>
                <w:szCs w:val="24"/>
              </w:rPr>
            </w:pPr>
            <w:r w:rsidRPr="005F0658">
              <w:rPr>
                <w:sz w:val="24"/>
                <w:szCs w:val="24"/>
              </w:rPr>
              <w:t>1.00 (2)</w:t>
            </w:r>
          </w:p>
        </w:tc>
      </w:tr>
      <w:tr w:rsidR="006C3F2D" w:rsidRPr="005F0658" w14:paraId="14CF31C3" w14:textId="77777777" w:rsidTr="006928BA">
        <w:trPr>
          <w:trHeight w:val="324"/>
        </w:trPr>
        <w:tc>
          <w:tcPr>
            <w:tcW w:w="1418" w:type="dxa"/>
            <w:vMerge/>
            <w:tcBorders>
              <w:top w:val="nil"/>
              <w:bottom w:val="single" w:sz="18" w:space="0" w:color="auto"/>
            </w:tcBorders>
            <w:vAlign w:val="center"/>
          </w:tcPr>
          <w:p w14:paraId="40FFDE79" w14:textId="77777777" w:rsidR="006C3F2D" w:rsidRPr="005F0658" w:rsidRDefault="006C3F2D" w:rsidP="006928BA">
            <w:pPr>
              <w:pStyle w:val="NoSpacing"/>
              <w:rPr>
                <w:sz w:val="24"/>
                <w:szCs w:val="24"/>
              </w:rPr>
            </w:pPr>
          </w:p>
        </w:tc>
        <w:tc>
          <w:tcPr>
            <w:tcW w:w="2570" w:type="dxa"/>
            <w:gridSpan w:val="2"/>
            <w:tcBorders>
              <w:top w:val="nil"/>
              <w:bottom w:val="single" w:sz="18" w:space="0" w:color="auto"/>
            </w:tcBorders>
            <w:vAlign w:val="center"/>
          </w:tcPr>
          <w:p w14:paraId="33069E93" w14:textId="77777777" w:rsidR="006C3F2D" w:rsidRPr="005F0658" w:rsidRDefault="006C3F2D" w:rsidP="006928BA">
            <w:pPr>
              <w:pStyle w:val="NoSpacing"/>
              <w:rPr>
                <w:sz w:val="24"/>
                <w:szCs w:val="24"/>
              </w:rPr>
            </w:pPr>
            <w:r w:rsidRPr="005F0658">
              <w:rPr>
                <w:sz w:val="24"/>
                <w:szCs w:val="24"/>
              </w:rPr>
              <w:t>Denning</w:t>
            </w:r>
          </w:p>
        </w:tc>
        <w:tc>
          <w:tcPr>
            <w:tcW w:w="1215" w:type="dxa"/>
            <w:gridSpan w:val="3"/>
            <w:tcBorders>
              <w:top w:val="nil"/>
              <w:bottom w:val="single" w:sz="18" w:space="0" w:color="auto"/>
            </w:tcBorders>
            <w:vAlign w:val="center"/>
          </w:tcPr>
          <w:p w14:paraId="1FFE4658" w14:textId="77777777" w:rsidR="006C3F2D" w:rsidRPr="005F0658" w:rsidRDefault="006C3F2D" w:rsidP="006928BA">
            <w:pPr>
              <w:pStyle w:val="NoSpacing"/>
              <w:rPr>
                <w:sz w:val="24"/>
                <w:szCs w:val="24"/>
              </w:rPr>
            </w:pPr>
            <w:r w:rsidRPr="005F0658">
              <w:rPr>
                <w:sz w:val="24"/>
                <w:szCs w:val="24"/>
              </w:rPr>
              <w:t>-0.069</w:t>
            </w:r>
          </w:p>
        </w:tc>
        <w:tc>
          <w:tcPr>
            <w:tcW w:w="1034" w:type="dxa"/>
            <w:gridSpan w:val="2"/>
            <w:tcBorders>
              <w:top w:val="nil"/>
              <w:bottom w:val="single" w:sz="18" w:space="0" w:color="auto"/>
            </w:tcBorders>
            <w:vAlign w:val="center"/>
          </w:tcPr>
          <w:p w14:paraId="78DD68BE" w14:textId="77777777" w:rsidR="006C3F2D" w:rsidRPr="005F0658" w:rsidRDefault="006C3F2D" w:rsidP="006928BA">
            <w:pPr>
              <w:pStyle w:val="NoSpacing"/>
              <w:rPr>
                <w:sz w:val="24"/>
                <w:szCs w:val="24"/>
              </w:rPr>
            </w:pPr>
            <w:r w:rsidRPr="005F0658">
              <w:rPr>
                <w:sz w:val="24"/>
                <w:szCs w:val="24"/>
              </w:rPr>
              <w:t>-0.094</w:t>
            </w:r>
          </w:p>
        </w:tc>
        <w:tc>
          <w:tcPr>
            <w:tcW w:w="993" w:type="dxa"/>
            <w:tcBorders>
              <w:top w:val="nil"/>
              <w:bottom w:val="single" w:sz="18" w:space="0" w:color="auto"/>
            </w:tcBorders>
            <w:vAlign w:val="center"/>
          </w:tcPr>
          <w:p w14:paraId="61084BDD" w14:textId="77777777" w:rsidR="006C3F2D" w:rsidRPr="005F0658" w:rsidRDefault="006C3F2D" w:rsidP="006928BA">
            <w:pPr>
              <w:pStyle w:val="NoSpacing"/>
              <w:rPr>
                <w:sz w:val="24"/>
                <w:szCs w:val="24"/>
              </w:rPr>
            </w:pPr>
            <w:r w:rsidRPr="005F0658">
              <w:rPr>
                <w:sz w:val="24"/>
                <w:szCs w:val="24"/>
              </w:rPr>
              <w:t>-0.044</w:t>
            </w:r>
          </w:p>
        </w:tc>
        <w:tc>
          <w:tcPr>
            <w:tcW w:w="2102" w:type="dxa"/>
            <w:gridSpan w:val="3"/>
            <w:tcBorders>
              <w:top w:val="nil"/>
              <w:bottom w:val="single" w:sz="18" w:space="0" w:color="auto"/>
            </w:tcBorders>
            <w:vAlign w:val="center"/>
          </w:tcPr>
          <w:p w14:paraId="16534D75" w14:textId="77777777" w:rsidR="006C3F2D" w:rsidRPr="005F0658" w:rsidRDefault="006C3F2D" w:rsidP="006928BA">
            <w:pPr>
              <w:pStyle w:val="NoSpacing"/>
              <w:rPr>
                <w:sz w:val="24"/>
                <w:szCs w:val="24"/>
              </w:rPr>
            </w:pPr>
            <w:r w:rsidRPr="005F0658">
              <w:rPr>
                <w:sz w:val="24"/>
                <w:szCs w:val="24"/>
              </w:rPr>
              <w:t>0.52 (1)</w:t>
            </w:r>
          </w:p>
        </w:tc>
      </w:tr>
    </w:tbl>
    <w:p w14:paraId="6BB4B86A" w14:textId="77777777" w:rsidR="006C3F2D" w:rsidRDefault="006C3F2D" w:rsidP="006C3F2D">
      <w:pPr>
        <w:pStyle w:val="NoSpacing"/>
      </w:pPr>
    </w:p>
    <w:p w14:paraId="0F13ABA7" w14:textId="77777777" w:rsidR="006C3F2D" w:rsidRDefault="006C3F2D" w:rsidP="006C3F2D">
      <w:r>
        <w:br w:type="page"/>
      </w:r>
    </w:p>
    <w:p w14:paraId="00ACE3CA" w14:textId="77777777" w:rsidR="006C3F2D" w:rsidRPr="005F0658" w:rsidRDefault="006C3F2D" w:rsidP="006C3F2D">
      <w:pPr>
        <w:pStyle w:val="NoSpacing"/>
        <w:rPr>
          <w:sz w:val="24"/>
          <w:szCs w:val="24"/>
        </w:rPr>
      </w:pPr>
      <w:r w:rsidRPr="005F0658">
        <w:rPr>
          <w:b/>
          <w:bCs/>
          <w:sz w:val="24"/>
          <w:szCs w:val="24"/>
        </w:rPr>
        <w:lastRenderedPageBreak/>
        <w:t>Table 3</w:t>
      </w:r>
      <w:r w:rsidRPr="005F0658">
        <w:rPr>
          <w:sz w:val="24"/>
          <w:szCs w:val="24"/>
        </w:rPr>
        <w:t xml:space="preserve"> Variables associated with </w:t>
      </w:r>
      <w:r w:rsidRPr="005F0658">
        <w:rPr>
          <w:b/>
          <w:bCs/>
          <w:sz w:val="24"/>
          <w:szCs w:val="24"/>
          <w:u w:val="single"/>
        </w:rPr>
        <w:t>selection of woody cover</w:t>
      </w:r>
      <w:r w:rsidRPr="005F0658">
        <w:rPr>
          <w:sz w:val="24"/>
          <w:szCs w:val="24"/>
        </w:rPr>
        <w:t xml:space="preserve"> by African wild dogs, impala, and </w:t>
      </w:r>
      <w:proofErr w:type="spellStart"/>
      <w:r w:rsidRPr="005F0658">
        <w:rPr>
          <w:sz w:val="24"/>
          <w:szCs w:val="24"/>
        </w:rPr>
        <w:t>dikdik</w:t>
      </w:r>
      <w:proofErr w:type="spellEnd"/>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428"/>
        <w:gridCol w:w="1926"/>
        <w:gridCol w:w="1190"/>
        <w:gridCol w:w="1415"/>
        <w:gridCol w:w="1275"/>
        <w:gridCol w:w="2122"/>
      </w:tblGrid>
      <w:tr w:rsidR="006C3F2D" w:rsidRPr="005F0658" w14:paraId="1CF0AB91" w14:textId="77777777" w:rsidTr="006928BA">
        <w:trPr>
          <w:trHeight w:val="324"/>
        </w:trPr>
        <w:tc>
          <w:tcPr>
            <w:tcW w:w="1428" w:type="dxa"/>
            <w:tcBorders>
              <w:top w:val="single" w:sz="18" w:space="0" w:color="auto"/>
              <w:bottom w:val="single" w:sz="18" w:space="0" w:color="auto"/>
            </w:tcBorders>
            <w:vAlign w:val="center"/>
            <w:hideMark/>
          </w:tcPr>
          <w:p w14:paraId="03AB5FC1" w14:textId="77777777" w:rsidR="006C3F2D" w:rsidRPr="005F0658" w:rsidRDefault="006C3F2D" w:rsidP="006928BA">
            <w:pPr>
              <w:pStyle w:val="NoSpacing"/>
              <w:rPr>
                <w:sz w:val="24"/>
                <w:szCs w:val="24"/>
              </w:rPr>
            </w:pPr>
            <w:r w:rsidRPr="005F0658">
              <w:rPr>
                <w:sz w:val="24"/>
                <w:szCs w:val="24"/>
              </w:rPr>
              <w:t>Outcome variable</w:t>
            </w:r>
          </w:p>
        </w:tc>
        <w:tc>
          <w:tcPr>
            <w:tcW w:w="1926" w:type="dxa"/>
            <w:tcBorders>
              <w:top w:val="single" w:sz="18" w:space="0" w:color="auto"/>
              <w:bottom w:val="single" w:sz="18" w:space="0" w:color="auto"/>
            </w:tcBorders>
            <w:vAlign w:val="center"/>
            <w:hideMark/>
          </w:tcPr>
          <w:p w14:paraId="60851866" w14:textId="77777777" w:rsidR="006C3F2D" w:rsidRPr="005F0658" w:rsidRDefault="006C3F2D" w:rsidP="006928BA">
            <w:pPr>
              <w:pStyle w:val="NoSpacing"/>
              <w:rPr>
                <w:sz w:val="24"/>
                <w:szCs w:val="24"/>
              </w:rPr>
            </w:pPr>
            <w:r w:rsidRPr="005F0658">
              <w:rPr>
                <w:sz w:val="24"/>
                <w:szCs w:val="24"/>
              </w:rPr>
              <w:t>Explanatory variable</w:t>
            </w:r>
          </w:p>
        </w:tc>
        <w:tc>
          <w:tcPr>
            <w:tcW w:w="1190" w:type="dxa"/>
            <w:tcBorders>
              <w:top w:val="single" w:sz="18" w:space="0" w:color="auto"/>
              <w:bottom w:val="single" w:sz="18" w:space="0" w:color="auto"/>
            </w:tcBorders>
            <w:vAlign w:val="center"/>
            <w:hideMark/>
          </w:tcPr>
          <w:p w14:paraId="6D05E99D" w14:textId="77777777" w:rsidR="006C3F2D" w:rsidRPr="005F0658" w:rsidRDefault="006C3F2D" w:rsidP="006928BA">
            <w:pPr>
              <w:pStyle w:val="NoSpacing"/>
              <w:rPr>
                <w:sz w:val="24"/>
                <w:szCs w:val="24"/>
              </w:rPr>
            </w:pPr>
            <w:r w:rsidRPr="005F0658">
              <w:rPr>
                <w:sz w:val="24"/>
                <w:szCs w:val="24"/>
              </w:rPr>
              <w:t>Estimate</w:t>
            </w:r>
          </w:p>
        </w:tc>
        <w:tc>
          <w:tcPr>
            <w:tcW w:w="1415" w:type="dxa"/>
            <w:tcBorders>
              <w:top w:val="single" w:sz="18" w:space="0" w:color="auto"/>
              <w:bottom w:val="single" w:sz="18" w:space="0" w:color="auto"/>
            </w:tcBorders>
            <w:vAlign w:val="center"/>
            <w:hideMark/>
          </w:tcPr>
          <w:p w14:paraId="16E02B7E" w14:textId="77777777" w:rsidR="006C3F2D" w:rsidRPr="005F0658" w:rsidRDefault="006C3F2D" w:rsidP="006928BA">
            <w:pPr>
              <w:pStyle w:val="NoSpacing"/>
              <w:rPr>
                <w:sz w:val="24"/>
                <w:szCs w:val="24"/>
              </w:rPr>
            </w:pPr>
            <w:r w:rsidRPr="005F0658">
              <w:rPr>
                <w:sz w:val="24"/>
                <w:szCs w:val="24"/>
              </w:rPr>
              <w:t>Lower</w:t>
            </w:r>
          </w:p>
          <w:p w14:paraId="30F13334" w14:textId="77777777" w:rsidR="006C3F2D" w:rsidRPr="005F0658" w:rsidRDefault="006C3F2D" w:rsidP="006928BA">
            <w:pPr>
              <w:pStyle w:val="NoSpacing"/>
              <w:rPr>
                <w:sz w:val="24"/>
                <w:szCs w:val="24"/>
              </w:rPr>
            </w:pPr>
            <w:r w:rsidRPr="005F0658">
              <w:rPr>
                <w:sz w:val="24"/>
                <w:szCs w:val="24"/>
              </w:rPr>
              <w:t>95% CI</w:t>
            </w:r>
          </w:p>
        </w:tc>
        <w:tc>
          <w:tcPr>
            <w:tcW w:w="1275" w:type="dxa"/>
            <w:tcBorders>
              <w:top w:val="single" w:sz="18" w:space="0" w:color="auto"/>
              <w:bottom w:val="single" w:sz="18" w:space="0" w:color="auto"/>
            </w:tcBorders>
            <w:vAlign w:val="center"/>
            <w:hideMark/>
          </w:tcPr>
          <w:p w14:paraId="30460EBC" w14:textId="77777777" w:rsidR="006C3F2D" w:rsidRPr="005F0658" w:rsidRDefault="006C3F2D" w:rsidP="006928BA">
            <w:pPr>
              <w:pStyle w:val="NoSpacing"/>
              <w:rPr>
                <w:sz w:val="24"/>
                <w:szCs w:val="24"/>
              </w:rPr>
            </w:pPr>
            <w:r w:rsidRPr="005F0658">
              <w:rPr>
                <w:sz w:val="24"/>
                <w:szCs w:val="24"/>
              </w:rPr>
              <w:t>Upper</w:t>
            </w:r>
          </w:p>
          <w:p w14:paraId="0AB008A8" w14:textId="77777777" w:rsidR="006C3F2D" w:rsidRPr="005F0658" w:rsidRDefault="006C3F2D" w:rsidP="006928BA">
            <w:pPr>
              <w:pStyle w:val="NoSpacing"/>
              <w:rPr>
                <w:sz w:val="24"/>
                <w:szCs w:val="24"/>
              </w:rPr>
            </w:pPr>
            <w:r w:rsidRPr="005F0658">
              <w:rPr>
                <w:sz w:val="24"/>
                <w:szCs w:val="24"/>
              </w:rPr>
              <w:t>95% CI</w:t>
            </w:r>
          </w:p>
        </w:tc>
        <w:tc>
          <w:tcPr>
            <w:tcW w:w="2122" w:type="dxa"/>
            <w:tcBorders>
              <w:top w:val="single" w:sz="18" w:space="0" w:color="auto"/>
              <w:bottom w:val="single" w:sz="18" w:space="0" w:color="auto"/>
            </w:tcBorders>
            <w:vAlign w:val="center"/>
            <w:hideMark/>
          </w:tcPr>
          <w:p w14:paraId="1E48DE04" w14:textId="77777777" w:rsidR="006C3F2D" w:rsidRPr="005F0658" w:rsidRDefault="006C3F2D" w:rsidP="006928BA">
            <w:pPr>
              <w:pStyle w:val="NoSpacing"/>
              <w:rPr>
                <w:sz w:val="24"/>
                <w:szCs w:val="24"/>
              </w:rPr>
            </w:pPr>
            <w:r w:rsidRPr="005F0658">
              <w:rPr>
                <w:sz w:val="24"/>
                <w:szCs w:val="24"/>
              </w:rPr>
              <w:t>Variable</w:t>
            </w:r>
          </w:p>
          <w:p w14:paraId="6C79EFC8"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5335A898" w14:textId="77777777" w:rsidTr="006928BA">
        <w:trPr>
          <w:trHeight w:val="324"/>
        </w:trPr>
        <w:tc>
          <w:tcPr>
            <w:tcW w:w="1428" w:type="dxa"/>
            <w:vMerge w:val="restart"/>
            <w:tcBorders>
              <w:top w:val="single" w:sz="18" w:space="0" w:color="auto"/>
            </w:tcBorders>
            <w:vAlign w:val="center"/>
          </w:tcPr>
          <w:p w14:paraId="57F2A055" w14:textId="77777777" w:rsidR="006C3F2D" w:rsidRPr="005F0658" w:rsidRDefault="006C3F2D" w:rsidP="006928BA">
            <w:pPr>
              <w:pStyle w:val="NoSpacing"/>
              <w:rPr>
                <w:sz w:val="24"/>
                <w:szCs w:val="24"/>
              </w:rPr>
            </w:pPr>
            <w:r w:rsidRPr="005F0658">
              <w:rPr>
                <w:sz w:val="24"/>
                <w:szCs w:val="24"/>
              </w:rPr>
              <w:t>impala - morning</w:t>
            </w:r>
          </w:p>
        </w:tc>
        <w:tc>
          <w:tcPr>
            <w:tcW w:w="1926" w:type="dxa"/>
            <w:tcBorders>
              <w:top w:val="single" w:sz="18" w:space="0" w:color="auto"/>
            </w:tcBorders>
            <w:vAlign w:val="center"/>
          </w:tcPr>
          <w:p w14:paraId="11FDC1BC"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18" w:space="0" w:color="auto"/>
            </w:tcBorders>
            <w:vAlign w:val="center"/>
          </w:tcPr>
          <w:p w14:paraId="4EFE0F81" w14:textId="77777777" w:rsidR="006C3F2D" w:rsidRPr="005F0658" w:rsidRDefault="006C3F2D" w:rsidP="006928BA">
            <w:pPr>
              <w:pStyle w:val="NoSpacing"/>
              <w:rPr>
                <w:sz w:val="24"/>
                <w:szCs w:val="24"/>
              </w:rPr>
            </w:pPr>
            <w:r w:rsidRPr="005F0658">
              <w:rPr>
                <w:sz w:val="24"/>
                <w:szCs w:val="24"/>
              </w:rPr>
              <w:t>0.048</w:t>
            </w:r>
          </w:p>
        </w:tc>
        <w:tc>
          <w:tcPr>
            <w:tcW w:w="1415" w:type="dxa"/>
            <w:tcBorders>
              <w:top w:val="single" w:sz="18" w:space="0" w:color="auto"/>
            </w:tcBorders>
            <w:vAlign w:val="center"/>
          </w:tcPr>
          <w:p w14:paraId="03A5A946" w14:textId="77777777" w:rsidR="006C3F2D" w:rsidRPr="005F0658" w:rsidRDefault="006C3F2D" w:rsidP="006928BA">
            <w:pPr>
              <w:pStyle w:val="NoSpacing"/>
              <w:rPr>
                <w:sz w:val="24"/>
                <w:szCs w:val="24"/>
              </w:rPr>
            </w:pPr>
            <w:r w:rsidRPr="005F0658">
              <w:rPr>
                <w:sz w:val="24"/>
                <w:szCs w:val="24"/>
              </w:rPr>
              <w:t>0.03</w:t>
            </w:r>
          </w:p>
        </w:tc>
        <w:tc>
          <w:tcPr>
            <w:tcW w:w="1275" w:type="dxa"/>
            <w:tcBorders>
              <w:top w:val="single" w:sz="18" w:space="0" w:color="auto"/>
            </w:tcBorders>
            <w:vAlign w:val="center"/>
          </w:tcPr>
          <w:p w14:paraId="055B9B01" w14:textId="77777777" w:rsidR="006C3F2D" w:rsidRPr="005F0658" w:rsidRDefault="006C3F2D" w:rsidP="006928BA">
            <w:pPr>
              <w:pStyle w:val="NoSpacing"/>
              <w:rPr>
                <w:sz w:val="24"/>
                <w:szCs w:val="24"/>
              </w:rPr>
            </w:pPr>
            <w:r w:rsidRPr="005F0658">
              <w:rPr>
                <w:sz w:val="24"/>
                <w:szCs w:val="24"/>
              </w:rPr>
              <w:t>0.06</w:t>
            </w:r>
          </w:p>
        </w:tc>
        <w:tc>
          <w:tcPr>
            <w:tcW w:w="2122" w:type="dxa"/>
            <w:tcBorders>
              <w:top w:val="single" w:sz="18" w:space="0" w:color="auto"/>
            </w:tcBorders>
            <w:vAlign w:val="center"/>
          </w:tcPr>
          <w:p w14:paraId="26562E29" w14:textId="77777777" w:rsidR="006C3F2D" w:rsidRPr="005F0658" w:rsidRDefault="006C3F2D" w:rsidP="006928BA">
            <w:pPr>
              <w:pStyle w:val="NoSpacing"/>
              <w:rPr>
                <w:sz w:val="24"/>
                <w:szCs w:val="24"/>
              </w:rPr>
            </w:pPr>
            <w:r w:rsidRPr="005F0658">
              <w:rPr>
                <w:sz w:val="24"/>
                <w:szCs w:val="24"/>
              </w:rPr>
              <w:t>(1)</w:t>
            </w:r>
          </w:p>
        </w:tc>
      </w:tr>
      <w:tr w:rsidR="006C3F2D" w:rsidRPr="005F0658" w14:paraId="3A329749" w14:textId="77777777" w:rsidTr="006928BA">
        <w:trPr>
          <w:trHeight w:val="324"/>
        </w:trPr>
        <w:tc>
          <w:tcPr>
            <w:tcW w:w="1428" w:type="dxa"/>
            <w:vMerge/>
            <w:tcBorders>
              <w:bottom w:val="single" w:sz="4" w:space="0" w:color="auto"/>
            </w:tcBorders>
            <w:vAlign w:val="center"/>
          </w:tcPr>
          <w:p w14:paraId="4C91B6EB" w14:textId="77777777" w:rsidR="006C3F2D" w:rsidRPr="005F0658" w:rsidRDefault="006C3F2D" w:rsidP="006928BA">
            <w:pPr>
              <w:pStyle w:val="NoSpacing"/>
              <w:rPr>
                <w:sz w:val="24"/>
                <w:szCs w:val="24"/>
              </w:rPr>
            </w:pPr>
          </w:p>
        </w:tc>
        <w:tc>
          <w:tcPr>
            <w:tcW w:w="1926" w:type="dxa"/>
            <w:tcBorders>
              <w:bottom w:val="single" w:sz="4" w:space="0" w:color="auto"/>
            </w:tcBorders>
            <w:vAlign w:val="center"/>
          </w:tcPr>
          <w:p w14:paraId="0D233E33" w14:textId="77777777" w:rsidR="006C3F2D" w:rsidRPr="005F0658" w:rsidRDefault="006C3F2D" w:rsidP="006928B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C15E26D" w14:textId="77777777" w:rsidR="006C3F2D" w:rsidRPr="005F0658" w:rsidRDefault="006C3F2D" w:rsidP="006928BA">
            <w:pPr>
              <w:pStyle w:val="NoSpacing"/>
              <w:rPr>
                <w:sz w:val="24"/>
                <w:szCs w:val="24"/>
              </w:rPr>
            </w:pPr>
            <w:r w:rsidRPr="005F0658">
              <w:rPr>
                <w:sz w:val="24"/>
                <w:szCs w:val="24"/>
              </w:rPr>
              <w:t>0.002</w:t>
            </w:r>
          </w:p>
        </w:tc>
        <w:tc>
          <w:tcPr>
            <w:tcW w:w="1415" w:type="dxa"/>
            <w:tcBorders>
              <w:bottom w:val="single" w:sz="4" w:space="0" w:color="auto"/>
            </w:tcBorders>
            <w:vAlign w:val="center"/>
          </w:tcPr>
          <w:p w14:paraId="0E9C3669" w14:textId="77777777" w:rsidR="006C3F2D" w:rsidRPr="005F0658" w:rsidRDefault="006C3F2D" w:rsidP="006928BA">
            <w:pPr>
              <w:pStyle w:val="NoSpacing"/>
              <w:rPr>
                <w:sz w:val="24"/>
                <w:szCs w:val="24"/>
              </w:rPr>
            </w:pPr>
            <w:r w:rsidRPr="005F0658">
              <w:rPr>
                <w:sz w:val="24"/>
                <w:szCs w:val="24"/>
              </w:rPr>
              <w:t>0.001</w:t>
            </w:r>
          </w:p>
        </w:tc>
        <w:tc>
          <w:tcPr>
            <w:tcW w:w="1275" w:type="dxa"/>
            <w:tcBorders>
              <w:bottom w:val="single" w:sz="4" w:space="0" w:color="auto"/>
            </w:tcBorders>
            <w:vAlign w:val="center"/>
          </w:tcPr>
          <w:p w14:paraId="19E00036" w14:textId="77777777" w:rsidR="006C3F2D" w:rsidRPr="005F0658" w:rsidRDefault="006C3F2D" w:rsidP="006928BA">
            <w:pPr>
              <w:pStyle w:val="NoSpacing"/>
              <w:rPr>
                <w:sz w:val="24"/>
                <w:szCs w:val="24"/>
              </w:rPr>
            </w:pPr>
            <w:r w:rsidRPr="005F0658">
              <w:rPr>
                <w:sz w:val="24"/>
                <w:szCs w:val="24"/>
              </w:rPr>
              <w:t>0.002</w:t>
            </w:r>
          </w:p>
        </w:tc>
        <w:tc>
          <w:tcPr>
            <w:tcW w:w="2122" w:type="dxa"/>
            <w:tcBorders>
              <w:bottom w:val="single" w:sz="4" w:space="0" w:color="auto"/>
            </w:tcBorders>
            <w:vAlign w:val="center"/>
          </w:tcPr>
          <w:p w14:paraId="4174D595" w14:textId="77777777" w:rsidR="006C3F2D" w:rsidRPr="005F0658" w:rsidRDefault="006C3F2D" w:rsidP="006928BA">
            <w:pPr>
              <w:pStyle w:val="NoSpacing"/>
              <w:rPr>
                <w:sz w:val="24"/>
                <w:szCs w:val="24"/>
              </w:rPr>
            </w:pPr>
            <w:r w:rsidRPr="005F0658">
              <w:rPr>
                <w:sz w:val="24"/>
                <w:szCs w:val="24"/>
              </w:rPr>
              <w:t>0.98 (1)</w:t>
            </w:r>
          </w:p>
        </w:tc>
      </w:tr>
      <w:tr w:rsidR="006C3F2D" w:rsidRPr="005F0658" w14:paraId="7A034A15" w14:textId="77777777" w:rsidTr="006928BA">
        <w:trPr>
          <w:trHeight w:val="324"/>
        </w:trPr>
        <w:tc>
          <w:tcPr>
            <w:tcW w:w="1428" w:type="dxa"/>
            <w:vMerge w:val="restart"/>
            <w:tcBorders>
              <w:top w:val="single" w:sz="4" w:space="0" w:color="auto"/>
              <w:bottom w:val="single" w:sz="4" w:space="0" w:color="auto"/>
            </w:tcBorders>
            <w:vAlign w:val="center"/>
          </w:tcPr>
          <w:p w14:paraId="41E2A369" w14:textId="77777777" w:rsidR="006C3F2D" w:rsidRPr="005F0658" w:rsidRDefault="006C3F2D" w:rsidP="006928BA">
            <w:pPr>
              <w:pStyle w:val="NoSpacing"/>
              <w:rPr>
                <w:sz w:val="24"/>
                <w:szCs w:val="24"/>
              </w:rPr>
            </w:pPr>
            <w:r w:rsidRPr="005F0658">
              <w:rPr>
                <w:sz w:val="24"/>
                <w:szCs w:val="24"/>
              </w:rPr>
              <w:t>impala - midday</w:t>
            </w:r>
          </w:p>
        </w:tc>
        <w:tc>
          <w:tcPr>
            <w:tcW w:w="1926" w:type="dxa"/>
            <w:tcBorders>
              <w:top w:val="single" w:sz="4" w:space="0" w:color="auto"/>
              <w:bottom w:val="nil"/>
            </w:tcBorders>
            <w:vAlign w:val="center"/>
          </w:tcPr>
          <w:p w14:paraId="2EA3CF75"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D5A8CF3" w14:textId="77777777" w:rsidR="006C3F2D" w:rsidRPr="005F0658" w:rsidRDefault="006C3F2D" w:rsidP="006928BA">
            <w:pPr>
              <w:pStyle w:val="NoSpacing"/>
              <w:rPr>
                <w:sz w:val="24"/>
                <w:szCs w:val="24"/>
              </w:rPr>
            </w:pPr>
            <w:r w:rsidRPr="005F0658">
              <w:rPr>
                <w:sz w:val="24"/>
                <w:szCs w:val="24"/>
              </w:rPr>
              <w:t>0.076</w:t>
            </w:r>
          </w:p>
        </w:tc>
        <w:tc>
          <w:tcPr>
            <w:tcW w:w="1415" w:type="dxa"/>
            <w:tcBorders>
              <w:top w:val="single" w:sz="4" w:space="0" w:color="auto"/>
              <w:bottom w:val="nil"/>
            </w:tcBorders>
            <w:vAlign w:val="center"/>
          </w:tcPr>
          <w:p w14:paraId="75DE311F" w14:textId="77777777" w:rsidR="006C3F2D" w:rsidRPr="005F0658" w:rsidRDefault="006C3F2D" w:rsidP="006928BA">
            <w:pPr>
              <w:pStyle w:val="NoSpacing"/>
              <w:rPr>
                <w:sz w:val="24"/>
                <w:szCs w:val="24"/>
              </w:rPr>
            </w:pPr>
            <w:r w:rsidRPr="005F0658">
              <w:rPr>
                <w:sz w:val="24"/>
                <w:szCs w:val="24"/>
              </w:rPr>
              <w:t>0.06</w:t>
            </w:r>
          </w:p>
        </w:tc>
        <w:tc>
          <w:tcPr>
            <w:tcW w:w="1275" w:type="dxa"/>
            <w:tcBorders>
              <w:top w:val="single" w:sz="4" w:space="0" w:color="auto"/>
              <w:bottom w:val="nil"/>
            </w:tcBorders>
            <w:vAlign w:val="center"/>
          </w:tcPr>
          <w:p w14:paraId="680F7336" w14:textId="77777777" w:rsidR="006C3F2D" w:rsidRPr="005F0658" w:rsidRDefault="006C3F2D" w:rsidP="006928BA">
            <w:pPr>
              <w:pStyle w:val="NoSpacing"/>
              <w:rPr>
                <w:sz w:val="24"/>
                <w:szCs w:val="24"/>
              </w:rPr>
            </w:pPr>
            <w:r w:rsidRPr="005F0658">
              <w:rPr>
                <w:sz w:val="24"/>
                <w:szCs w:val="24"/>
              </w:rPr>
              <w:t>0.09</w:t>
            </w:r>
          </w:p>
        </w:tc>
        <w:tc>
          <w:tcPr>
            <w:tcW w:w="2122" w:type="dxa"/>
            <w:tcBorders>
              <w:top w:val="single" w:sz="4" w:space="0" w:color="auto"/>
              <w:bottom w:val="nil"/>
            </w:tcBorders>
            <w:vAlign w:val="center"/>
          </w:tcPr>
          <w:p w14:paraId="33C3CFAF" w14:textId="77777777" w:rsidR="006C3F2D" w:rsidRPr="005F0658" w:rsidRDefault="006C3F2D" w:rsidP="006928BA">
            <w:pPr>
              <w:pStyle w:val="NoSpacing"/>
              <w:rPr>
                <w:sz w:val="24"/>
                <w:szCs w:val="24"/>
              </w:rPr>
            </w:pPr>
            <w:r w:rsidRPr="005F0658">
              <w:rPr>
                <w:sz w:val="24"/>
                <w:szCs w:val="24"/>
              </w:rPr>
              <w:t>(1)</w:t>
            </w:r>
          </w:p>
        </w:tc>
      </w:tr>
      <w:tr w:rsidR="006C3F2D" w:rsidRPr="005F0658" w14:paraId="3AF6DD9C" w14:textId="77777777" w:rsidTr="006928BA">
        <w:trPr>
          <w:trHeight w:val="324"/>
        </w:trPr>
        <w:tc>
          <w:tcPr>
            <w:tcW w:w="1428" w:type="dxa"/>
            <w:vMerge/>
            <w:tcBorders>
              <w:top w:val="single" w:sz="4" w:space="0" w:color="auto"/>
              <w:bottom w:val="single" w:sz="4" w:space="0" w:color="auto"/>
            </w:tcBorders>
            <w:vAlign w:val="center"/>
          </w:tcPr>
          <w:p w14:paraId="6B3DFBD7"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43F35CD1"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6A3CA58D" w14:textId="77777777" w:rsidR="006C3F2D" w:rsidRPr="005F0658" w:rsidRDefault="006C3F2D" w:rsidP="006928BA">
            <w:pPr>
              <w:pStyle w:val="NoSpacing"/>
              <w:rPr>
                <w:sz w:val="24"/>
                <w:szCs w:val="24"/>
              </w:rPr>
            </w:pPr>
            <w:r w:rsidRPr="005F0658">
              <w:rPr>
                <w:sz w:val="24"/>
                <w:szCs w:val="24"/>
              </w:rPr>
              <w:t>0.001</w:t>
            </w:r>
          </w:p>
        </w:tc>
        <w:tc>
          <w:tcPr>
            <w:tcW w:w="1415" w:type="dxa"/>
            <w:tcBorders>
              <w:top w:val="nil"/>
              <w:bottom w:val="single" w:sz="4" w:space="0" w:color="auto"/>
            </w:tcBorders>
            <w:vAlign w:val="center"/>
          </w:tcPr>
          <w:p w14:paraId="33A7F415" w14:textId="77777777" w:rsidR="006C3F2D" w:rsidRPr="005F0658" w:rsidRDefault="006C3F2D" w:rsidP="006928BA">
            <w:pPr>
              <w:pStyle w:val="NoSpacing"/>
              <w:rPr>
                <w:sz w:val="24"/>
                <w:szCs w:val="24"/>
              </w:rPr>
            </w:pPr>
            <w:r w:rsidRPr="005F0658">
              <w:rPr>
                <w:sz w:val="24"/>
                <w:szCs w:val="24"/>
              </w:rPr>
              <w:t>0.001</w:t>
            </w:r>
          </w:p>
        </w:tc>
        <w:tc>
          <w:tcPr>
            <w:tcW w:w="1275" w:type="dxa"/>
            <w:tcBorders>
              <w:top w:val="nil"/>
              <w:bottom w:val="single" w:sz="4" w:space="0" w:color="auto"/>
            </w:tcBorders>
            <w:vAlign w:val="center"/>
          </w:tcPr>
          <w:p w14:paraId="4D4B85A5" w14:textId="77777777" w:rsidR="006C3F2D" w:rsidRPr="005F0658" w:rsidRDefault="006C3F2D" w:rsidP="006928BA">
            <w:pPr>
              <w:pStyle w:val="NoSpacing"/>
              <w:rPr>
                <w:sz w:val="24"/>
                <w:szCs w:val="24"/>
              </w:rPr>
            </w:pPr>
            <w:r w:rsidRPr="005F0658">
              <w:rPr>
                <w:sz w:val="24"/>
                <w:szCs w:val="24"/>
              </w:rPr>
              <w:t>0.002</w:t>
            </w:r>
          </w:p>
        </w:tc>
        <w:tc>
          <w:tcPr>
            <w:tcW w:w="2122" w:type="dxa"/>
            <w:tcBorders>
              <w:top w:val="nil"/>
              <w:bottom w:val="single" w:sz="4" w:space="0" w:color="auto"/>
            </w:tcBorders>
            <w:vAlign w:val="center"/>
          </w:tcPr>
          <w:p w14:paraId="6552F7BC" w14:textId="77777777" w:rsidR="006C3F2D" w:rsidRPr="005F0658" w:rsidRDefault="006C3F2D" w:rsidP="006928BA">
            <w:pPr>
              <w:pStyle w:val="NoSpacing"/>
              <w:rPr>
                <w:sz w:val="24"/>
                <w:szCs w:val="24"/>
              </w:rPr>
            </w:pPr>
            <w:r w:rsidRPr="005F0658">
              <w:rPr>
                <w:sz w:val="24"/>
                <w:szCs w:val="24"/>
              </w:rPr>
              <w:t>1.00 (1)</w:t>
            </w:r>
          </w:p>
        </w:tc>
      </w:tr>
      <w:tr w:rsidR="006C3F2D" w:rsidRPr="005F0658" w14:paraId="5BD2EAF2" w14:textId="77777777" w:rsidTr="006928BA">
        <w:trPr>
          <w:trHeight w:val="324"/>
        </w:trPr>
        <w:tc>
          <w:tcPr>
            <w:tcW w:w="1428" w:type="dxa"/>
            <w:vMerge w:val="restart"/>
            <w:tcBorders>
              <w:top w:val="single" w:sz="4" w:space="0" w:color="auto"/>
              <w:bottom w:val="single" w:sz="4" w:space="0" w:color="auto"/>
            </w:tcBorders>
            <w:vAlign w:val="center"/>
          </w:tcPr>
          <w:p w14:paraId="2BA07C3F" w14:textId="77777777" w:rsidR="006C3F2D" w:rsidRPr="005F0658" w:rsidRDefault="006C3F2D" w:rsidP="006928BA">
            <w:pPr>
              <w:pStyle w:val="NoSpacing"/>
              <w:rPr>
                <w:sz w:val="24"/>
                <w:szCs w:val="24"/>
              </w:rPr>
            </w:pPr>
            <w:r w:rsidRPr="005F0658">
              <w:rPr>
                <w:sz w:val="24"/>
                <w:szCs w:val="24"/>
              </w:rPr>
              <w:t>impala - evening</w:t>
            </w:r>
          </w:p>
        </w:tc>
        <w:tc>
          <w:tcPr>
            <w:tcW w:w="1926" w:type="dxa"/>
            <w:tcBorders>
              <w:top w:val="single" w:sz="4" w:space="0" w:color="auto"/>
              <w:bottom w:val="nil"/>
            </w:tcBorders>
            <w:vAlign w:val="center"/>
          </w:tcPr>
          <w:p w14:paraId="46CB36CE"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D026655" w14:textId="77777777" w:rsidR="006C3F2D" w:rsidRPr="005F0658" w:rsidRDefault="006C3F2D" w:rsidP="006928BA">
            <w:pPr>
              <w:pStyle w:val="NoSpacing"/>
              <w:rPr>
                <w:sz w:val="24"/>
                <w:szCs w:val="24"/>
              </w:rPr>
            </w:pPr>
            <w:r w:rsidRPr="005F0658">
              <w:rPr>
                <w:sz w:val="24"/>
                <w:szCs w:val="24"/>
              </w:rPr>
              <w:t>0.091</w:t>
            </w:r>
          </w:p>
        </w:tc>
        <w:tc>
          <w:tcPr>
            <w:tcW w:w="1415" w:type="dxa"/>
            <w:tcBorders>
              <w:top w:val="single" w:sz="4" w:space="0" w:color="auto"/>
              <w:bottom w:val="nil"/>
            </w:tcBorders>
            <w:vAlign w:val="center"/>
          </w:tcPr>
          <w:p w14:paraId="601CC17D" w14:textId="77777777" w:rsidR="006C3F2D" w:rsidRPr="005F0658" w:rsidRDefault="006C3F2D" w:rsidP="006928BA">
            <w:pPr>
              <w:pStyle w:val="NoSpacing"/>
              <w:rPr>
                <w:sz w:val="24"/>
                <w:szCs w:val="24"/>
              </w:rPr>
            </w:pPr>
            <w:r w:rsidRPr="005F0658">
              <w:rPr>
                <w:sz w:val="24"/>
                <w:szCs w:val="24"/>
              </w:rPr>
              <w:t>0.09</w:t>
            </w:r>
          </w:p>
        </w:tc>
        <w:tc>
          <w:tcPr>
            <w:tcW w:w="1275" w:type="dxa"/>
            <w:tcBorders>
              <w:top w:val="single" w:sz="4" w:space="0" w:color="auto"/>
              <w:bottom w:val="nil"/>
            </w:tcBorders>
            <w:vAlign w:val="center"/>
          </w:tcPr>
          <w:p w14:paraId="4A37C6EE" w14:textId="77777777" w:rsidR="006C3F2D" w:rsidRPr="005F0658" w:rsidRDefault="006C3F2D" w:rsidP="006928BA">
            <w:pPr>
              <w:pStyle w:val="NoSpacing"/>
              <w:rPr>
                <w:sz w:val="24"/>
                <w:szCs w:val="24"/>
              </w:rPr>
            </w:pPr>
            <w:r w:rsidRPr="005F0658">
              <w:rPr>
                <w:sz w:val="24"/>
                <w:szCs w:val="24"/>
              </w:rPr>
              <w:t>0.1</w:t>
            </w:r>
          </w:p>
        </w:tc>
        <w:tc>
          <w:tcPr>
            <w:tcW w:w="2122" w:type="dxa"/>
            <w:tcBorders>
              <w:top w:val="single" w:sz="4" w:space="0" w:color="auto"/>
              <w:bottom w:val="nil"/>
            </w:tcBorders>
            <w:vAlign w:val="center"/>
          </w:tcPr>
          <w:p w14:paraId="58D76F3A" w14:textId="77777777" w:rsidR="006C3F2D" w:rsidRPr="005F0658" w:rsidRDefault="006C3F2D" w:rsidP="006928BA">
            <w:pPr>
              <w:pStyle w:val="NoSpacing"/>
              <w:rPr>
                <w:sz w:val="24"/>
                <w:szCs w:val="24"/>
              </w:rPr>
            </w:pPr>
            <w:r w:rsidRPr="005F0658">
              <w:rPr>
                <w:sz w:val="24"/>
                <w:szCs w:val="24"/>
              </w:rPr>
              <w:t>(2)</w:t>
            </w:r>
          </w:p>
        </w:tc>
      </w:tr>
      <w:tr w:rsidR="006C3F2D" w:rsidRPr="005F0658" w14:paraId="2D281AFA" w14:textId="77777777" w:rsidTr="006928BA">
        <w:trPr>
          <w:trHeight w:val="324"/>
        </w:trPr>
        <w:tc>
          <w:tcPr>
            <w:tcW w:w="1428" w:type="dxa"/>
            <w:vMerge/>
            <w:tcBorders>
              <w:top w:val="single" w:sz="4" w:space="0" w:color="auto"/>
              <w:bottom w:val="single" w:sz="4" w:space="0" w:color="auto"/>
            </w:tcBorders>
            <w:vAlign w:val="center"/>
          </w:tcPr>
          <w:p w14:paraId="458C2ED0"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2DECC6CB" w14:textId="77777777" w:rsidR="006C3F2D" w:rsidRPr="005F0658" w:rsidRDefault="006C3F2D" w:rsidP="006928BA">
            <w:pPr>
              <w:pStyle w:val="NoSpacing"/>
              <w:rPr>
                <w:sz w:val="24"/>
                <w:szCs w:val="24"/>
              </w:rPr>
            </w:pPr>
            <w:r w:rsidRPr="005F0658">
              <w:rPr>
                <w:sz w:val="24"/>
                <w:szCs w:val="24"/>
              </w:rPr>
              <w:t>Season (Wet)</w:t>
            </w:r>
          </w:p>
        </w:tc>
        <w:tc>
          <w:tcPr>
            <w:tcW w:w="1190" w:type="dxa"/>
            <w:tcBorders>
              <w:top w:val="nil"/>
              <w:bottom w:val="nil"/>
            </w:tcBorders>
            <w:vAlign w:val="center"/>
          </w:tcPr>
          <w:p w14:paraId="6F931C6E" w14:textId="77777777" w:rsidR="006C3F2D" w:rsidRPr="005F0658" w:rsidRDefault="006C3F2D" w:rsidP="006928BA">
            <w:pPr>
              <w:pStyle w:val="NoSpacing"/>
              <w:rPr>
                <w:sz w:val="24"/>
                <w:szCs w:val="24"/>
              </w:rPr>
            </w:pPr>
            <w:r w:rsidRPr="005F0658">
              <w:rPr>
                <w:sz w:val="24"/>
                <w:szCs w:val="24"/>
              </w:rPr>
              <w:t>-0.002</w:t>
            </w:r>
          </w:p>
        </w:tc>
        <w:tc>
          <w:tcPr>
            <w:tcW w:w="1415" w:type="dxa"/>
            <w:tcBorders>
              <w:top w:val="nil"/>
              <w:bottom w:val="nil"/>
            </w:tcBorders>
            <w:vAlign w:val="center"/>
          </w:tcPr>
          <w:p w14:paraId="79B69B1F" w14:textId="77777777" w:rsidR="006C3F2D" w:rsidRPr="005F0658" w:rsidRDefault="006C3F2D" w:rsidP="006928BA">
            <w:pPr>
              <w:pStyle w:val="NoSpacing"/>
              <w:rPr>
                <w:sz w:val="24"/>
                <w:szCs w:val="24"/>
              </w:rPr>
            </w:pPr>
            <w:r w:rsidRPr="005F0658">
              <w:rPr>
                <w:sz w:val="24"/>
                <w:szCs w:val="24"/>
              </w:rPr>
              <w:t>-0.004</w:t>
            </w:r>
          </w:p>
        </w:tc>
        <w:tc>
          <w:tcPr>
            <w:tcW w:w="1275" w:type="dxa"/>
            <w:tcBorders>
              <w:top w:val="nil"/>
              <w:bottom w:val="nil"/>
            </w:tcBorders>
            <w:vAlign w:val="center"/>
          </w:tcPr>
          <w:p w14:paraId="6D69FB81" w14:textId="77777777" w:rsidR="006C3F2D" w:rsidRPr="005F0658" w:rsidRDefault="006C3F2D" w:rsidP="006928BA">
            <w:pPr>
              <w:pStyle w:val="NoSpacing"/>
              <w:rPr>
                <w:sz w:val="24"/>
                <w:szCs w:val="24"/>
              </w:rPr>
            </w:pPr>
            <w:r w:rsidRPr="005F0658">
              <w:rPr>
                <w:sz w:val="24"/>
                <w:szCs w:val="24"/>
              </w:rPr>
              <w:t>-0.0006</w:t>
            </w:r>
          </w:p>
        </w:tc>
        <w:tc>
          <w:tcPr>
            <w:tcW w:w="2122" w:type="dxa"/>
            <w:tcBorders>
              <w:top w:val="nil"/>
              <w:bottom w:val="nil"/>
            </w:tcBorders>
            <w:vAlign w:val="center"/>
          </w:tcPr>
          <w:p w14:paraId="15E27ED3" w14:textId="77777777" w:rsidR="006C3F2D" w:rsidRPr="005F0658" w:rsidRDefault="006C3F2D" w:rsidP="006928BA">
            <w:pPr>
              <w:pStyle w:val="NoSpacing"/>
              <w:rPr>
                <w:sz w:val="24"/>
                <w:szCs w:val="24"/>
              </w:rPr>
            </w:pPr>
            <w:r w:rsidRPr="005F0658">
              <w:rPr>
                <w:sz w:val="24"/>
                <w:szCs w:val="24"/>
              </w:rPr>
              <w:t>0.73 (1)</w:t>
            </w:r>
          </w:p>
        </w:tc>
      </w:tr>
      <w:tr w:rsidR="006C3F2D" w:rsidRPr="005F0658" w14:paraId="7220D98F" w14:textId="77777777" w:rsidTr="006928BA">
        <w:trPr>
          <w:trHeight w:val="324"/>
        </w:trPr>
        <w:tc>
          <w:tcPr>
            <w:tcW w:w="1428" w:type="dxa"/>
            <w:vMerge/>
            <w:tcBorders>
              <w:top w:val="single" w:sz="4" w:space="0" w:color="auto"/>
              <w:bottom w:val="single" w:sz="4" w:space="0" w:color="auto"/>
            </w:tcBorders>
            <w:vAlign w:val="center"/>
          </w:tcPr>
          <w:p w14:paraId="769FB6BE"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683293A1"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77566406" w14:textId="77777777" w:rsidR="006C3F2D" w:rsidRPr="005F0658" w:rsidRDefault="006C3F2D" w:rsidP="006928BA">
            <w:pPr>
              <w:pStyle w:val="NoSpacing"/>
              <w:rPr>
                <w:sz w:val="24"/>
                <w:szCs w:val="24"/>
              </w:rPr>
            </w:pPr>
            <w:r w:rsidRPr="005F0658">
              <w:rPr>
                <w:sz w:val="24"/>
                <w:szCs w:val="24"/>
              </w:rPr>
              <w:t>0.0005</w:t>
            </w:r>
          </w:p>
        </w:tc>
        <w:tc>
          <w:tcPr>
            <w:tcW w:w="1415" w:type="dxa"/>
            <w:tcBorders>
              <w:top w:val="nil"/>
              <w:bottom w:val="single" w:sz="4" w:space="0" w:color="auto"/>
            </w:tcBorders>
            <w:vAlign w:val="center"/>
          </w:tcPr>
          <w:p w14:paraId="48482088" w14:textId="77777777" w:rsidR="006C3F2D" w:rsidRPr="005F0658" w:rsidRDefault="006C3F2D" w:rsidP="006928BA">
            <w:pPr>
              <w:pStyle w:val="NoSpacing"/>
              <w:rPr>
                <w:sz w:val="24"/>
                <w:szCs w:val="24"/>
              </w:rPr>
            </w:pPr>
            <w:r w:rsidRPr="005F0658">
              <w:rPr>
                <w:sz w:val="24"/>
                <w:szCs w:val="24"/>
              </w:rPr>
              <w:t>0.0001</w:t>
            </w:r>
          </w:p>
        </w:tc>
        <w:tc>
          <w:tcPr>
            <w:tcW w:w="1275" w:type="dxa"/>
            <w:tcBorders>
              <w:top w:val="nil"/>
              <w:bottom w:val="single" w:sz="4" w:space="0" w:color="auto"/>
            </w:tcBorders>
            <w:vAlign w:val="center"/>
          </w:tcPr>
          <w:p w14:paraId="1214DFE5" w14:textId="77777777" w:rsidR="006C3F2D" w:rsidRPr="005F0658" w:rsidRDefault="006C3F2D" w:rsidP="006928BA">
            <w:pPr>
              <w:pStyle w:val="NoSpacing"/>
              <w:rPr>
                <w:sz w:val="24"/>
                <w:szCs w:val="24"/>
              </w:rPr>
            </w:pPr>
            <w:r w:rsidRPr="005F0658">
              <w:rPr>
                <w:sz w:val="24"/>
                <w:szCs w:val="24"/>
              </w:rPr>
              <w:t>0.0008</w:t>
            </w:r>
          </w:p>
        </w:tc>
        <w:tc>
          <w:tcPr>
            <w:tcW w:w="2122" w:type="dxa"/>
            <w:tcBorders>
              <w:top w:val="nil"/>
              <w:bottom w:val="single" w:sz="4" w:space="0" w:color="auto"/>
            </w:tcBorders>
            <w:vAlign w:val="center"/>
          </w:tcPr>
          <w:p w14:paraId="45DE098A" w14:textId="77777777" w:rsidR="006C3F2D" w:rsidRPr="005F0658" w:rsidRDefault="006C3F2D" w:rsidP="006928BA">
            <w:pPr>
              <w:pStyle w:val="NoSpacing"/>
              <w:rPr>
                <w:sz w:val="24"/>
                <w:szCs w:val="24"/>
              </w:rPr>
            </w:pPr>
            <w:r w:rsidRPr="005F0658">
              <w:rPr>
                <w:sz w:val="24"/>
                <w:szCs w:val="24"/>
              </w:rPr>
              <w:t>0.2 (1)</w:t>
            </w:r>
          </w:p>
        </w:tc>
      </w:tr>
      <w:tr w:rsidR="006C3F2D" w:rsidRPr="005F0658" w14:paraId="7C4C2747" w14:textId="77777777" w:rsidTr="006928BA">
        <w:trPr>
          <w:trHeight w:val="324"/>
        </w:trPr>
        <w:tc>
          <w:tcPr>
            <w:tcW w:w="1428" w:type="dxa"/>
            <w:vMerge w:val="restart"/>
            <w:tcBorders>
              <w:top w:val="single" w:sz="4" w:space="0" w:color="auto"/>
              <w:bottom w:val="nil"/>
            </w:tcBorders>
            <w:vAlign w:val="center"/>
          </w:tcPr>
          <w:p w14:paraId="71472866" w14:textId="77777777" w:rsidR="006C3F2D" w:rsidRPr="005F0658" w:rsidRDefault="006C3F2D" w:rsidP="006928BA">
            <w:pPr>
              <w:pStyle w:val="NoSpacing"/>
              <w:rPr>
                <w:sz w:val="24"/>
                <w:szCs w:val="24"/>
              </w:rPr>
            </w:pPr>
            <w:r w:rsidRPr="005F0658">
              <w:rPr>
                <w:sz w:val="24"/>
                <w:szCs w:val="24"/>
              </w:rPr>
              <w:t>impala - night</w:t>
            </w:r>
          </w:p>
        </w:tc>
        <w:tc>
          <w:tcPr>
            <w:tcW w:w="1926" w:type="dxa"/>
            <w:tcBorders>
              <w:top w:val="single" w:sz="4" w:space="0" w:color="auto"/>
              <w:bottom w:val="nil"/>
            </w:tcBorders>
            <w:vAlign w:val="center"/>
          </w:tcPr>
          <w:p w14:paraId="51E5CF02"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7843669A" w14:textId="77777777" w:rsidR="006C3F2D" w:rsidRPr="005F0658" w:rsidRDefault="006C3F2D" w:rsidP="006928BA">
            <w:pPr>
              <w:pStyle w:val="NoSpacing"/>
              <w:rPr>
                <w:sz w:val="24"/>
                <w:szCs w:val="24"/>
              </w:rPr>
            </w:pPr>
            <w:r w:rsidRPr="005F0658">
              <w:rPr>
                <w:sz w:val="24"/>
                <w:szCs w:val="24"/>
              </w:rPr>
              <w:t>0.057</w:t>
            </w:r>
          </w:p>
        </w:tc>
        <w:tc>
          <w:tcPr>
            <w:tcW w:w="1415" w:type="dxa"/>
            <w:tcBorders>
              <w:top w:val="single" w:sz="4" w:space="0" w:color="auto"/>
              <w:bottom w:val="nil"/>
            </w:tcBorders>
            <w:vAlign w:val="center"/>
          </w:tcPr>
          <w:p w14:paraId="4CC40AD8" w14:textId="77777777" w:rsidR="006C3F2D" w:rsidRPr="005F0658" w:rsidRDefault="006C3F2D" w:rsidP="006928BA">
            <w:pPr>
              <w:pStyle w:val="NoSpacing"/>
              <w:rPr>
                <w:sz w:val="24"/>
                <w:szCs w:val="24"/>
              </w:rPr>
            </w:pPr>
            <w:r w:rsidRPr="005F0658">
              <w:rPr>
                <w:sz w:val="24"/>
                <w:szCs w:val="24"/>
              </w:rPr>
              <w:t>0.05</w:t>
            </w:r>
          </w:p>
        </w:tc>
        <w:tc>
          <w:tcPr>
            <w:tcW w:w="1275" w:type="dxa"/>
            <w:tcBorders>
              <w:top w:val="single" w:sz="4" w:space="0" w:color="auto"/>
              <w:bottom w:val="nil"/>
            </w:tcBorders>
            <w:vAlign w:val="center"/>
          </w:tcPr>
          <w:p w14:paraId="17E0E5B3" w14:textId="77777777" w:rsidR="006C3F2D" w:rsidRPr="005F0658" w:rsidRDefault="006C3F2D" w:rsidP="006928BA">
            <w:pPr>
              <w:pStyle w:val="NoSpacing"/>
              <w:rPr>
                <w:sz w:val="24"/>
                <w:szCs w:val="24"/>
              </w:rPr>
            </w:pPr>
            <w:r w:rsidRPr="005F0658">
              <w:rPr>
                <w:sz w:val="24"/>
                <w:szCs w:val="24"/>
              </w:rPr>
              <w:t>0.06</w:t>
            </w:r>
          </w:p>
        </w:tc>
        <w:tc>
          <w:tcPr>
            <w:tcW w:w="2122" w:type="dxa"/>
            <w:tcBorders>
              <w:top w:val="single" w:sz="4" w:space="0" w:color="auto"/>
              <w:bottom w:val="nil"/>
            </w:tcBorders>
            <w:vAlign w:val="center"/>
          </w:tcPr>
          <w:p w14:paraId="29D8C6B7" w14:textId="77777777" w:rsidR="006C3F2D" w:rsidRPr="005F0658" w:rsidRDefault="006C3F2D" w:rsidP="006928BA">
            <w:pPr>
              <w:pStyle w:val="NoSpacing"/>
              <w:rPr>
                <w:sz w:val="24"/>
                <w:szCs w:val="24"/>
              </w:rPr>
            </w:pPr>
            <w:r w:rsidRPr="005F0658">
              <w:rPr>
                <w:sz w:val="24"/>
                <w:szCs w:val="24"/>
              </w:rPr>
              <w:t>(1)</w:t>
            </w:r>
          </w:p>
        </w:tc>
      </w:tr>
      <w:tr w:rsidR="006C3F2D" w:rsidRPr="005F0658" w14:paraId="56AE3D83" w14:textId="77777777" w:rsidTr="006928BA">
        <w:trPr>
          <w:trHeight w:val="324"/>
        </w:trPr>
        <w:tc>
          <w:tcPr>
            <w:tcW w:w="1428" w:type="dxa"/>
            <w:vMerge/>
            <w:tcBorders>
              <w:top w:val="nil"/>
              <w:bottom w:val="single" w:sz="18" w:space="0" w:color="auto"/>
            </w:tcBorders>
            <w:vAlign w:val="center"/>
          </w:tcPr>
          <w:p w14:paraId="108BD5F8" w14:textId="77777777" w:rsidR="006C3F2D" w:rsidRPr="005F0658" w:rsidRDefault="006C3F2D" w:rsidP="006928BA">
            <w:pPr>
              <w:pStyle w:val="NoSpacing"/>
              <w:rPr>
                <w:sz w:val="24"/>
                <w:szCs w:val="24"/>
              </w:rPr>
            </w:pPr>
          </w:p>
        </w:tc>
        <w:tc>
          <w:tcPr>
            <w:tcW w:w="1926" w:type="dxa"/>
            <w:tcBorders>
              <w:top w:val="nil"/>
              <w:bottom w:val="single" w:sz="18" w:space="0" w:color="auto"/>
            </w:tcBorders>
            <w:vAlign w:val="center"/>
          </w:tcPr>
          <w:p w14:paraId="5F9C3248" w14:textId="77777777" w:rsidR="006C3F2D" w:rsidRPr="005F0658" w:rsidRDefault="006C3F2D" w:rsidP="006928BA">
            <w:pPr>
              <w:pStyle w:val="NoSpacing"/>
              <w:rPr>
                <w:sz w:val="24"/>
                <w:szCs w:val="24"/>
              </w:rPr>
            </w:pPr>
            <w:r w:rsidRPr="005F0658">
              <w:rPr>
                <w:sz w:val="24"/>
                <w:szCs w:val="24"/>
              </w:rPr>
              <w:t>Rainfall</w:t>
            </w:r>
          </w:p>
        </w:tc>
        <w:tc>
          <w:tcPr>
            <w:tcW w:w="1190" w:type="dxa"/>
            <w:tcBorders>
              <w:top w:val="nil"/>
              <w:bottom w:val="single" w:sz="18" w:space="0" w:color="auto"/>
            </w:tcBorders>
            <w:vAlign w:val="center"/>
          </w:tcPr>
          <w:p w14:paraId="0641CDED" w14:textId="77777777" w:rsidR="006C3F2D" w:rsidRPr="005F0658" w:rsidRDefault="006C3F2D" w:rsidP="006928BA">
            <w:pPr>
              <w:pStyle w:val="NoSpacing"/>
              <w:rPr>
                <w:sz w:val="24"/>
                <w:szCs w:val="24"/>
              </w:rPr>
            </w:pPr>
            <w:r w:rsidRPr="005F0658">
              <w:rPr>
                <w:sz w:val="24"/>
                <w:szCs w:val="24"/>
              </w:rPr>
              <w:t>0.00024</w:t>
            </w:r>
          </w:p>
        </w:tc>
        <w:tc>
          <w:tcPr>
            <w:tcW w:w="1415" w:type="dxa"/>
            <w:tcBorders>
              <w:top w:val="nil"/>
              <w:bottom w:val="single" w:sz="18" w:space="0" w:color="auto"/>
            </w:tcBorders>
            <w:vAlign w:val="center"/>
          </w:tcPr>
          <w:p w14:paraId="2585A171" w14:textId="77777777" w:rsidR="006C3F2D" w:rsidRPr="005F0658" w:rsidRDefault="006C3F2D" w:rsidP="006928BA">
            <w:pPr>
              <w:pStyle w:val="NoSpacing"/>
              <w:rPr>
                <w:sz w:val="24"/>
                <w:szCs w:val="24"/>
              </w:rPr>
            </w:pPr>
            <w:r w:rsidRPr="005F0658">
              <w:rPr>
                <w:sz w:val="24"/>
                <w:szCs w:val="24"/>
              </w:rPr>
              <w:t>-0.0001</w:t>
            </w:r>
          </w:p>
        </w:tc>
        <w:tc>
          <w:tcPr>
            <w:tcW w:w="1275" w:type="dxa"/>
            <w:tcBorders>
              <w:top w:val="nil"/>
              <w:bottom w:val="single" w:sz="18" w:space="0" w:color="auto"/>
            </w:tcBorders>
            <w:vAlign w:val="center"/>
          </w:tcPr>
          <w:p w14:paraId="128F2333" w14:textId="77777777" w:rsidR="006C3F2D" w:rsidRPr="005F0658" w:rsidRDefault="006C3F2D" w:rsidP="006928BA">
            <w:pPr>
              <w:pStyle w:val="NoSpacing"/>
              <w:rPr>
                <w:sz w:val="24"/>
                <w:szCs w:val="24"/>
              </w:rPr>
            </w:pPr>
            <w:r w:rsidRPr="005F0658">
              <w:rPr>
                <w:sz w:val="24"/>
                <w:szCs w:val="24"/>
              </w:rPr>
              <w:t>0.0006</w:t>
            </w:r>
          </w:p>
        </w:tc>
        <w:tc>
          <w:tcPr>
            <w:tcW w:w="2122" w:type="dxa"/>
            <w:tcBorders>
              <w:top w:val="nil"/>
              <w:bottom w:val="single" w:sz="18" w:space="0" w:color="auto"/>
            </w:tcBorders>
            <w:vAlign w:val="center"/>
          </w:tcPr>
          <w:p w14:paraId="18462961" w14:textId="77777777" w:rsidR="006C3F2D" w:rsidRPr="005F0658" w:rsidRDefault="006C3F2D" w:rsidP="006928BA">
            <w:pPr>
              <w:pStyle w:val="NoSpacing"/>
              <w:rPr>
                <w:sz w:val="24"/>
                <w:szCs w:val="24"/>
              </w:rPr>
            </w:pPr>
            <w:r w:rsidRPr="005F0658">
              <w:rPr>
                <w:sz w:val="24"/>
                <w:szCs w:val="24"/>
              </w:rPr>
              <w:t>0.86 (1)</w:t>
            </w:r>
          </w:p>
        </w:tc>
      </w:tr>
      <w:tr w:rsidR="006C3F2D" w:rsidRPr="005F0658" w14:paraId="28245518" w14:textId="77777777" w:rsidTr="006928BA">
        <w:trPr>
          <w:trHeight w:val="324"/>
        </w:trPr>
        <w:tc>
          <w:tcPr>
            <w:tcW w:w="1428" w:type="dxa"/>
            <w:vMerge w:val="restart"/>
            <w:tcBorders>
              <w:top w:val="single" w:sz="18" w:space="0" w:color="auto"/>
            </w:tcBorders>
            <w:vAlign w:val="center"/>
          </w:tcPr>
          <w:p w14:paraId="757AAB2B"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crepuscular</w:t>
            </w:r>
          </w:p>
        </w:tc>
        <w:tc>
          <w:tcPr>
            <w:tcW w:w="1926" w:type="dxa"/>
            <w:tcBorders>
              <w:top w:val="single" w:sz="18" w:space="0" w:color="auto"/>
            </w:tcBorders>
            <w:vAlign w:val="center"/>
          </w:tcPr>
          <w:p w14:paraId="7E0595FD"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18" w:space="0" w:color="auto"/>
            </w:tcBorders>
            <w:vAlign w:val="center"/>
          </w:tcPr>
          <w:p w14:paraId="37581767" w14:textId="77777777" w:rsidR="006C3F2D" w:rsidRPr="005F0658" w:rsidRDefault="006C3F2D" w:rsidP="006928BA">
            <w:pPr>
              <w:pStyle w:val="NoSpacing"/>
              <w:rPr>
                <w:sz w:val="24"/>
                <w:szCs w:val="24"/>
              </w:rPr>
            </w:pPr>
            <w:r w:rsidRPr="005F0658">
              <w:rPr>
                <w:sz w:val="24"/>
                <w:szCs w:val="24"/>
              </w:rPr>
              <w:t>0.12</w:t>
            </w:r>
          </w:p>
        </w:tc>
        <w:tc>
          <w:tcPr>
            <w:tcW w:w="1415" w:type="dxa"/>
            <w:tcBorders>
              <w:top w:val="single" w:sz="18" w:space="0" w:color="auto"/>
            </w:tcBorders>
            <w:vAlign w:val="center"/>
          </w:tcPr>
          <w:p w14:paraId="49869412"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18" w:space="0" w:color="auto"/>
            </w:tcBorders>
            <w:vAlign w:val="center"/>
          </w:tcPr>
          <w:p w14:paraId="4AEB6595"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18" w:space="0" w:color="auto"/>
            </w:tcBorders>
            <w:vAlign w:val="center"/>
          </w:tcPr>
          <w:p w14:paraId="43A4E650" w14:textId="77777777" w:rsidR="006C3F2D" w:rsidRPr="005F0658" w:rsidRDefault="006C3F2D" w:rsidP="006928BA">
            <w:pPr>
              <w:pStyle w:val="NoSpacing"/>
              <w:rPr>
                <w:sz w:val="24"/>
                <w:szCs w:val="24"/>
              </w:rPr>
            </w:pPr>
            <w:r w:rsidRPr="005F0658">
              <w:rPr>
                <w:sz w:val="24"/>
                <w:szCs w:val="24"/>
              </w:rPr>
              <w:t>(2)</w:t>
            </w:r>
          </w:p>
        </w:tc>
      </w:tr>
      <w:tr w:rsidR="006C3F2D" w:rsidRPr="005F0658" w14:paraId="74A43694" w14:textId="77777777" w:rsidTr="006928BA">
        <w:trPr>
          <w:trHeight w:val="324"/>
        </w:trPr>
        <w:tc>
          <w:tcPr>
            <w:tcW w:w="1428" w:type="dxa"/>
            <w:vMerge/>
            <w:vAlign w:val="center"/>
          </w:tcPr>
          <w:p w14:paraId="14E13EE1" w14:textId="77777777" w:rsidR="006C3F2D" w:rsidRPr="005F0658" w:rsidRDefault="006C3F2D" w:rsidP="006928BA">
            <w:pPr>
              <w:pStyle w:val="NoSpacing"/>
              <w:rPr>
                <w:sz w:val="24"/>
                <w:szCs w:val="24"/>
              </w:rPr>
            </w:pPr>
          </w:p>
        </w:tc>
        <w:tc>
          <w:tcPr>
            <w:tcW w:w="1926" w:type="dxa"/>
            <w:vAlign w:val="center"/>
          </w:tcPr>
          <w:p w14:paraId="20360A51" w14:textId="77777777" w:rsidR="006C3F2D" w:rsidRPr="005F0658" w:rsidRDefault="006C3F2D" w:rsidP="006928BA">
            <w:pPr>
              <w:pStyle w:val="NoSpacing"/>
              <w:rPr>
                <w:sz w:val="24"/>
                <w:szCs w:val="24"/>
              </w:rPr>
            </w:pPr>
            <w:r w:rsidRPr="005F0658">
              <w:rPr>
                <w:sz w:val="24"/>
                <w:szCs w:val="24"/>
              </w:rPr>
              <w:t>Season (Wet)</w:t>
            </w:r>
          </w:p>
        </w:tc>
        <w:tc>
          <w:tcPr>
            <w:tcW w:w="1190" w:type="dxa"/>
            <w:vAlign w:val="center"/>
          </w:tcPr>
          <w:p w14:paraId="54369154" w14:textId="77777777" w:rsidR="006C3F2D" w:rsidRPr="005F0658" w:rsidRDefault="006C3F2D" w:rsidP="006928BA">
            <w:pPr>
              <w:pStyle w:val="NoSpacing"/>
              <w:rPr>
                <w:sz w:val="24"/>
                <w:szCs w:val="24"/>
              </w:rPr>
            </w:pPr>
            <w:r w:rsidRPr="005F0658">
              <w:rPr>
                <w:sz w:val="24"/>
                <w:szCs w:val="24"/>
              </w:rPr>
              <w:t>0.0055</w:t>
            </w:r>
          </w:p>
        </w:tc>
        <w:tc>
          <w:tcPr>
            <w:tcW w:w="1415" w:type="dxa"/>
            <w:vAlign w:val="center"/>
          </w:tcPr>
          <w:p w14:paraId="4C721D6E" w14:textId="77777777" w:rsidR="006C3F2D" w:rsidRPr="005F0658" w:rsidRDefault="006C3F2D" w:rsidP="006928BA">
            <w:pPr>
              <w:pStyle w:val="NoSpacing"/>
              <w:rPr>
                <w:sz w:val="24"/>
                <w:szCs w:val="24"/>
              </w:rPr>
            </w:pPr>
            <w:r w:rsidRPr="005F0658">
              <w:rPr>
                <w:sz w:val="24"/>
                <w:szCs w:val="24"/>
              </w:rPr>
              <w:t>-0.0004</w:t>
            </w:r>
          </w:p>
        </w:tc>
        <w:tc>
          <w:tcPr>
            <w:tcW w:w="1275" w:type="dxa"/>
            <w:vAlign w:val="center"/>
          </w:tcPr>
          <w:p w14:paraId="50DFDD9A" w14:textId="77777777" w:rsidR="006C3F2D" w:rsidRPr="005F0658" w:rsidRDefault="006C3F2D" w:rsidP="006928BA">
            <w:pPr>
              <w:pStyle w:val="NoSpacing"/>
              <w:rPr>
                <w:sz w:val="24"/>
                <w:szCs w:val="24"/>
              </w:rPr>
            </w:pPr>
            <w:r w:rsidRPr="005F0658">
              <w:rPr>
                <w:sz w:val="24"/>
                <w:szCs w:val="24"/>
              </w:rPr>
              <w:t>0.01</w:t>
            </w:r>
          </w:p>
        </w:tc>
        <w:tc>
          <w:tcPr>
            <w:tcW w:w="2122" w:type="dxa"/>
            <w:vAlign w:val="center"/>
          </w:tcPr>
          <w:p w14:paraId="37453237" w14:textId="77777777" w:rsidR="006C3F2D" w:rsidRPr="005F0658" w:rsidRDefault="006C3F2D" w:rsidP="006928BA">
            <w:pPr>
              <w:pStyle w:val="NoSpacing"/>
              <w:rPr>
                <w:sz w:val="24"/>
                <w:szCs w:val="24"/>
              </w:rPr>
            </w:pPr>
            <w:r w:rsidRPr="005F0658">
              <w:rPr>
                <w:sz w:val="24"/>
                <w:szCs w:val="24"/>
              </w:rPr>
              <w:t>0.78 (1)</w:t>
            </w:r>
          </w:p>
        </w:tc>
      </w:tr>
      <w:tr w:rsidR="006C3F2D" w:rsidRPr="005F0658" w14:paraId="2B8A0F2B" w14:textId="77777777" w:rsidTr="006928BA">
        <w:trPr>
          <w:trHeight w:val="324"/>
        </w:trPr>
        <w:tc>
          <w:tcPr>
            <w:tcW w:w="1428" w:type="dxa"/>
            <w:vMerge/>
            <w:tcBorders>
              <w:bottom w:val="single" w:sz="4" w:space="0" w:color="auto"/>
            </w:tcBorders>
            <w:vAlign w:val="center"/>
          </w:tcPr>
          <w:p w14:paraId="5ACEBA5C" w14:textId="77777777" w:rsidR="006C3F2D" w:rsidRPr="005F0658" w:rsidRDefault="006C3F2D" w:rsidP="006928BA">
            <w:pPr>
              <w:pStyle w:val="NoSpacing"/>
              <w:rPr>
                <w:sz w:val="24"/>
                <w:szCs w:val="24"/>
              </w:rPr>
            </w:pPr>
          </w:p>
        </w:tc>
        <w:tc>
          <w:tcPr>
            <w:tcW w:w="1926" w:type="dxa"/>
            <w:tcBorders>
              <w:bottom w:val="single" w:sz="4" w:space="0" w:color="auto"/>
            </w:tcBorders>
            <w:vAlign w:val="center"/>
          </w:tcPr>
          <w:p w14:paraId="47D03928" w14:textId="77777777" w:rsidR="006C3F2D" w:rsidRPr="005F0658" w:rsidRDefault="006C3F2D" w:rsidP="006928BA">
            <w:pPr>
              <w:pStyle w:val="NoSpacing"/>
              <w:rPr>
                <w:sz w:val="24"/>
                <w:szCs w:val="24"/>
              </w:rPr>
            </w:pPr>
            <w:r w:rsidRPr="005F0658">
              <w:rPr>
                <w:sz w:val="24"/>
                <w:szCs w:val="24"/>
              </w:rPr>
              <w:t>Temperature</w:t>
            </w:r>
          </w:p>
        </w:tc>
        <w:tc>
          <w:tcPr>
            <w:tcW w:w="1190" w:type="dxa"/>
            <w:tcBorders>
              <w:bottom w:val="single" w:sz="4" w:space="0" w:color="auto"/>
            </w:tcBorders>
            <w:vAlign w:val="center"/>
          </w:tcPr>
          <w:p w14:paraId="1A2D964A" w14:textId="77777777" w:rsidR="006C3F2D" w:rsidRPr="005F0658" w:rsidRDefault="006C3F2D" w:rsidP="006928BA">
            <w:pPr>
              <w:pStyle w:val="NoSpacing"/>
              <w:rPr>
                <w:sz w:val="24"/>
                <w:szCs w:val="24"/>
              </w:rPr>
            </w:pPr>
            <w:r w:rsidRPr="005F0658">
              <w:rPr>
                <w:sz w:val="24"/>
                <w:szCs w:val="24"/>
              </w:rPr>
              <w:t>-0.0008</w:t>
            </w:r>
          </w:p>
        </w:tc>
        <w:tc>
          <w:tcPr>
            <w:tcW w:w="1415" w:type="dxa"/>
            <w:tcBorders>
              <w:bottom w:val="single" w:sz="4" w:space="0" w:color="auto"/>
            </w:tcBorders>
            <w:vAlign w:val="center"/>
          </w:tcPr>
          <w:p w14:paraId="61EB57CB" w14:textId="77777777" w:rsidR="006C3F2D" w:rsidRPr="005F0658" w:rsidRDefault="006C3F2D" w:rsidP="006928BA">
            <w:pPr>
              <w:pStyle w:val="NoSpacing"/>
              <w:rPr>
                <w:sz w:val="24"/>
                <w:szCs w:val="24"/>
              </w:rPr>
            </w:pPr>
            <w:r w:rsidRPr="005F0658">
              <w:rPr>
                <w:sz w:val="24"/>
                <w:szCs w:val="24"/>
              </w:rPr>
              <w:t>-0.001</w:t>
            </w:r>
          </w:p>
        </w:tc>
        <w:tc>
          <w:tcPr>
            <w:tcW w:w="1275" w:type="dxa"/>
            <w:tcBorders>
              <w:bottom w:val="single" w:sz="4" w:space="0" w:color="auto"/>
            </w:tcBorders>
            <w:vAlign w:val="center"/>
          </w:tcPr>
          <w:p w14:paraId="1C93E874" w14:textId="77777777" w:rsidR="006C3F2D" w:rsidRPr="005F0658" w:rsidRDefault="006C3F2D" w:rsidP="006928BA">
            <w:pPr>
              <w:pStyle w:val="NoSpacing"/>
              <w:rPr>
                <w:sz w:val="24"/>
                <w:szCs w:val="24"/>
              </w:rPr>
            </w:pPr>
            <w:r w:rsidRPr="005F0658">
              <w:rPr>
                <w:sz w:val="24"/>
                <w:szCs w:val="24"/>
              </w:rPr>
              <w:t>0.000003</w:t>
            </w:r>
          </w:p>
        </w:tc>
        <w:tc>
          <w:tcPr>
            <w:tcW w:w="2122" w:type="dxa"/>
            <w:tcBorders>
              <w:bottom w:val="single" w:sz="4" w:space="0" w:color="auto"/>
            </w:tcBorders>
            <w:vAlign w:val="center"/>
          </w:tcPr>
          <w:p w14:paraId="71497E95" w14:textId="77777777" w:rsidR="006C3F2D" w:rsidRPr="005F0658" w:rsidRDefault="006C3F2D" w:rsidP="006928BA">
            <w:pPr>
              <w:pStyle w:val="NoSpacing"/>
              <w:rPr>
                <w:sz w:val="24"/>
                <w:szCs w:val="24"/>
              </w:rPr>
            </w:pPr>
            <w:r w:rsidRPr="005F0658">
              <w:rPr>
                <w:sz w:val="24"/>
                <w:szCs w:val="24"/>
              </w:rPr>
              <w:t>0.11 (1)</w:t>
            </w:r>
          </w:p>
        </w:tc>
      </w:tr>
      <w:tr w:rsidR="006C3F2D" w:rsidRPr="005F0658" w14:paraId="21C4EBD7" w14:textId="77777777" w:rsidTr="006928BA">
        <w:trPr>
          <w:trHeight w:val="324"/>
        </w:trPr>
        <w:tc>
          <w:tcPr>
            <w:tcW w:w="1428" w:type="dxa"/>
            <w:vMerge w:val="restart"/>
            <w:tcBorders>
              <w:top w:val="single" w:sz="4" w:space="0" w:color="auto"/>
              <w:bottom w:val="nil"/>
            </w:tcBorders>
            <w:vAlign w:val="center"/>
          </w:tcPr>
          <w:p w14:paraId="6A74B3D1"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midday</w:t>
            </w:r>
          </w:p>
        </w:tc>
        <w:tc>
          <w:tcPr>
            <w:tcW w:w="1926" w:type="dxa"/>
            <w:tcBorders>
              <w:top w:val="single" w:sz="4" w:space="0" w:color="auto"/>
              <w:bottom w:val="nil"/>
            </w:tcBorders>
            <w:vAlign w:val="center"/>
          </w:tcPr>
          <w:p w14:paraId="1A2358E8"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bottom w:val="nil"/>
            </w:tcBorders>
            <w:vAlign w:val="center"/>
          </w:tcPr>
          <w:p w14:paraId="5916790C" w14:textId="77777777" w:rsidR="006C3F2D" w:rsidRPr="005F0658" w:rsidRDefault="006C3F2D" w:rsidP="006928BA">
            <w:pPr>
              <w:pStyle w:val="NoSpacing"/>
              <w:rPr>
                <w:sz w:val="24"/>
                <w:szCs w:val="24"/>
              </w:rPr>
            </w:pPr>
            <w:r w:rsidRPr="005F0658">
              <w:rPr>
                <w:sz w:val="24"/>
                <w:szCs w:val="24"/>
              </w:rPr>
              <w:t>0.12</w:t>
            </w:r>
          </w:p>
        </w:tc>
        <w:tc>
          <w:tcPr>
            <w:tcW w:w="1415" w:type="dxa"/>
            <w:tcBorders>
              <w:top w:val="single" w:sz="4" w:space="0" w:color="auto"/>
              <w:bottom w:val="nil"/>
            </w:tcBorders>
            <w:vAlign w:val="center"/>
          </w:tcPr>
          <w:p w14:paraId="4E2EA71D"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4" w:space="0" w:color="auto"/>
              <w:bottom w:val="nil"/>
            </w:tcBorders>
            <w:vAlign w:val="center"/>
          </w:tcPr>
          <w:p w14:paraId="6ECDD0A2"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4" w:space="0" w:color="auto"/>
              <w:bottom w:val="nil"/>
            </w:tcBorders>
            <w:vAlign w:val="center"/>
          </w:tcPr>
          <w:p w14:paraId="68C9D388" w14:textId="77777777" w:rsidR="006C3F2D" w:rsidRPr="005F0658" w:rsidRDefault="006C3F2D" w:rsidP="006928BA">
            <w:pPr>
              <w:pStyle w:val="NoSpacing"/>
              <w:rPr>
                <w:sz w:val="24"/>
                <w:szCs w:val="24"/>
              </w:rPr>
            </w:pPr>
            <w:r w:rsidRPr="005F0658">
              <w:rPr>
                <w:sz w:val="24"/>
                <w:szCs w:val="24"/>
              </w:rPr>
              <w:t>(4)</w:t>
            </w:r>
          </w:p>
        </w:tc>
      </w:tr>
      <w:tr w:rsidR="006C3F2D" w:rsidRPr="005F0658" w14:paraId="1F3EA3BC" w14:textId="77777777" w:rsidTr="006928BA">
        <w:trPr>
          <w:trHeight w:val="324"/>
        </w:trPr>
        <w:tc>
          <w:tcPr>
            <w:tcW w:w="1428" w:type="dxa"/>
            <w:vMerge/>
            <w:tcBorders>
              <w:top w:val="nil"/>
              <w:bottom w:val="nil"/>
            </w:tcBorders>
            <w:vAlign w:val="center"/>
          </w:tcPr>
          <w:p w14:paraId="1A984C02"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5FA8A558" w14:textId="77777777" w:rsidR="006C3F2D" w:rsidRPr="005F0658" w:rsidRDefault="006C3F2D" w:rsidP="006928BA">
            <w:pPr>
              <w:pStyle w:val="NoSpacing"/>
              <w:rPr>
                <w:sz w:val="24"/>
                <w:szCs w:val="24"/>
              </w:rPr>
            </w:pPr>
            <w:r w:rsidRPr="005F0658">
              <w:rPr>
                <w:sz w:val="24"/>
                <w:szCs w:val="24"/>
              </w:rPr>
              <w:t>Season (Wet)</w:t>
            </w:r>
          </w:p>
        </w:tc>
        <w:tc>
          <w:tcPr>
            <w:tcW w:w="1190" w:type="dxa"/>
            <w:tcBorders>
              <w:top w:val="nil"/>
              <w:bottom w:val="nil"/>
            </w:tcBorders>
            <w:vAlign w:val="center"/>
          </w:tcPr>
          <w:p w14:paraId="63DBF8C8" w14:textId="77777777" w:rsidR="006C3F2D" w:rsidRPr="005F0658" w:rsidRDefault="006C3F2D" w:rsidP="006928BA">
            <w:pPr>
              <w:pStyle w:val="NoSpacing"/>
              <w:rPr>
                <w:sz w:val="24"/>
                <w:szCs w:val="24"/>
              </w:rPr>
            </w:pPr>
            <w:r w:rsidRPr="005F0658">
              <w:rPr>
                <w:sz w:val="24"/>
                <w:szCs w:val="24"/>
              </w:rPr>
              <w:t>-0.0002</w:t>
            </w:r>
          </w:p>
        </w:tc>
        <w:tc>
          <w:tcPr>
            <w:tcW w:w="1415" w:type="dxa"/>
            <w:tcBorders>
              <w:top w:val="nil"/>
              <w:bottom w:val="nil"/>
            </w:tcBorders>
            <w:vAlign w:val="center"/>
          </w:tcPr>
          <w:p w14:paraId="08E40C5E" w14:textId="77777777" w:rsidR="006C3F2D" w:rsidRPr="005F0658" w:rsidRDefault="006C3F2D" w:rsidP="006928BA">
            <w:pPr>
              <w:pStyle w:val="NoSpacing"/>
              <w:rPr>
                <w:sz w:val="24"/>
                <w:szCs w:val="24"/>
              </w:rPr>
            </w:pPr>
            <w:r w:rsidRPr="005F0658">
              <w:rPr>
                <w:sz w:val="24"/>
                <w:szCs w:val="24"/>
              </w:rPr>
              <w:t>-0.006</w:t>
            </w:r>
          </w:p>
        </w:tc>
        <w:tc>
          <w:tcPr>
            <w:tcW w:w="1275" w:type="dxa"/>
            <w:tcBorders>
              <w:top w:val="nil"/>
              <w:bottom w:val="nil"/>
            </w:tcBorders>
            <w:vAlign w:val="center"/>
          </w:tcPr>
          <w:p w14:paraId="2FBB215B" w14:textId="77777777" w:rsidR="006C3F2D" w:rsidRPr="005F0658" w:rsidRDefault="006C3F2D" w:rsidP="006928BA">
            <w:pPr>
              <w:pStyle w:val="NoSpacing"/>
              <w:rPr>
                <w:sz w:val="24"/>
                <w:szCs w:val="24"/>
              </w:rPr>
            </w:pPr>
            <w:r w:rsidRPr="005F0658">
              <w:rPr>
                <w:sz w:val="24"/>
                <w:szCs w:val="24"/>
              </w:rPr>
              <w:t>0.006</w:t>
            </w:r>
          </w:p>
        </w:tc>
        <w:tc>
          <w:tcPr>
            <w:tcW w:w="2122" w:type="dxa"/>
            <w:tcBorders>
              <w:top w:val="nil"/>
              <w:bottom w:val="nil"/>
            </w:tcBorders>
            <w:vAlign w:val="center"/>
          </w:tcPr>
          <w:p w14:paraId="38FB642B" w14:textId="77777777" w:rsidR="006C3F2D" w:rsidRPr="005F0658" w:rsidRDefault="006C3F2D" w:rsidP="006928BA">
            <w:pPr>
              <w:pStyle w:val="NoSpacing"/>
              <w:rPr>
                <w:sz w:val="24"/>
                <w:szCs w:val="24"/>
              </w:rPr>
            </w:pPr>
            <w:r w:rsidRPr="005F0658">
              <w:rPr>
                <w:sz w:val="24"/>
                <w:szCs w:val="24"/>
              </w:rPr>
              <w:t>0.59 (1)</w:t>
            </w:r>
          </w:p>
        </w:tc>
      </w:tr>
      <w:tr w:rsidR="006C3F2D" w:rsidRPr="005F0658" w14:paraId="18127CE8" w14:textId="77777777" w:rsidTr="006928BA">
        <w:trPr>
          <w:trHeight w:val="324"/>
        </w:trPr>
        <w:tc>
          <w:tcPr>
            <w:tcW w:w="1428" w:type="dxa"/>
            <w:vMerge/>
            <w:tcBorders>
              <w:top w:val="nil"/>
              <w:bottom w:val="nil"/>
            </w:tcBorders>
            <w:vAlign w:val="center"/>
          </w:tcPr>
          <w:p w14:paraId="411C1C2B"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6E71724A" w14:textId="77777777" w:rsidR="006C3F2D" w:rsidRPr="005F0658" w:rsidRDefault="006C3F2D" w:rsidP="006928BA">
            <w:pPr>
              <w:pStyle w:val="NoSpacing"/>
              <w:rPr>
                <w:sz w:val="24"/>
                <w:szCs w:val="24"/>
              </w:rPr>
            </w:pPr>
            <w:r w:rsidRPr="005F0658">
              <w:rPr>
                <w:sz w:val="24"/>
                <w:szCs w:val="24"/>
              </w:rPr>
              <w:t>Moonlight</w:t>
            </w:r>
          </w:p>
        </w:tc>
        <w:tc>
          <w:tcPr>
            <w:tcW w:w="1190" w:type="dxa"/>
            <w:tcBorders>
              <w:top w:val="nil"/>
              <w:bottom w:val="nil"/>
            </w:tcBorders>
            <w:vAlign w:val="center"/>
          </w:tcPr>
          <w:p w14:paraId="113A6477" w14:textId="77777777" w:rsidR="006C3F2D" w:rsidRPr="005F0658" w:rsidRDefault="006C3F2D" w:rsidP="006928BA">
            <w:pPr>
              <w:pStyle w:val="NoSpacing"/>
              <w:rPr>
                <w:sz w:val="24"/>
                <w:szCs w:val="24"/>
              </w:rPr>
            </w:pPr>
            <w:r w:rsidRPr="005F0658">
              <w:rPr>
                <w:sz w:val="24"/>
                <w:szCs w:val="24"/>
              </w:rPr>
              <w:t>0.0009</w:t>
            </w:r>
          </w:p>
        </w:tc>
        <w:tc>
          <w:tcPr>
            <w:tcW w:w="1415" w:type="dxa"/>
            <w:tcBorders>
              <w:top w:val="nil"/>
              <w:bottom w:val="nil"/>
            </w:tcBorders>
            <w:vAlign w:val="center"/>
          </w:tcPr>
          <w:p w14:paraId="082CEC25" w14:textId="77777777" w:rsidR="006C3F2D" w:rsidRPr="005F0658" w:rsidRDefault="006C3F2D" w:rsidP="006928BA">
            <w:pPr>
              <w:pStyle w:val="NoSpacing"/>
              <w:rPr>
                <w:sz w:val="24"/>
                <w:szCs w:val="24"/>
              </w:rPr>
            </w:pPr>
            <w:r w:rsidRPr="005F0658">
              <w:rPr>
                <w:sz w:val="24"/>
                <w:szCs w:val="24"/>
              </w:rPr>
              <w:t>0.0003</w:t>
            </w:r>
          </w:p>
        </w:tc>
        <w:tc>
          <w:tcPr>
            <w:tcW w:w="1275" w:type="dxa"/>
            <w:tcBorders>
              <w:top w:val="nil"/>
              <w:bottom w:val="nil"/>
            </w:tcBorders>
            <w:vAlign w:val="center"/>
          </w:tcPr>
          <w:p w14:paraId="3E6C02C9" w14:textId="77777777" w:rsidR="006C3F2D" w:rsidRPr="005F0658" w:rsidRDefault="006C3F2D" w:rsidP="006928BA">
            <w:pPr>
              <w:pStyle w:val="NoSpacing"/>
              <w:rPr>
                <w:sz w:val="24"/>
                <w:szCs w:val="24"/>
              </w:rPr>
            </w:pPr>
            <w:r w:rsidRPr="005F0658">
              <w:rPr>
                <w:sz w:val="24"/>
                <w:szCs w:val="24"/>
              </w:rPr>
              <w:t>0.001</w:t>
            </w:r>
          </w:p>
        </w:tc>
        <w:tc>
          <w:tcPr>
            <w:tcW w:w="2122" w:type="dxa"/>
            <w:tcBorders>
              <w:top w:val="nil"/>
              <w:bottom w:val="nil"/>
            </w:tcBorders>
            <w:vAlign w:val="center"/>
          </w:tcPr>
          <w:p w14:paraId="50B3AD77" w14:textId="77777777" w:rsidR="006C3F2D" w:rsidRPr="005F0658" w:rsidRDefault="006C3F2D" w:rsidP="006928BA">
            <w:pPr>
              <w:pStyle w:val="NoSpacing"/>
              <w:rPr>
                <w:sz w:val="24"/>
                <w:szCs w:val="24"/>
              </w:rPr>
            </w:pPr>
            <w:r w:rsidRPr="005F0658">
              <w:rPr>
                <w:sz w:val="24"/>
                <w:szCs w:val="24"/>
              </w:rPr>
              <w:t>0.21 (1)</w:t>
            </w:r>
          </w:p>
        </w:tc>
      </w:tr>
      <w:tr w:rsidR="006C3F2D" w:rsidRPr="005F0658" w14:paraId="46533F57" w14:textId="77777777" w:rsidTr="006928BA">
        <w:trPr>
          <w:trHeight w:val="324"/>
        </w:trPr>
        <w:tc>
          <w:tcPr>
            <w:tcW w:w="1428" w:type="dxa"/>
            <w:vMerge/>
            <w:tcBorders>
              <w:top w:val="nil"/>
              <w:bottom w:val="nil"/>
            </w:tcBorders>
            <w:vAlign w:val="center"/>
          </w:tcPr>
          <w:p w14:paraId="184E9F7C" w14:textId="77777777" w:rsidR="006C3F2D" w:rsidRPr="005F0658" w:rsidRDefault="006C3F2D" w:rsidP="006928BA">
            <w:pPr>
              <w:pStyle w:val="NoSpacing"/>
              <w:rPr>
                <w:sz w:val="24"/>
                <w:szCs w:val="24"/>
              </w:rPr>
            </w:pPr>
          </w:p>
        </w:tc>
        <w:tc>
          <w:tcPr>
            <w:tcW w:w="1926" w:type="dxa"/>
            <w:tcBorders>
              <w:top w:val="nil"/>
              <w:bottom w:val="nil"/>
            </w:tcBorders>
            <w:vAlign w:val="center"/>
          </w:tcPr>
          <w:p w14:paraId="1B490B4D" w14:textId="77777777" w:rsidR="006C3F2D" w:rsidRPr="005F0658" w:rsidRDefault="006C3F2D" w:rsidP="006928BA">
            <w:pPr>
              <w:pStyle w:val="NoSpacing"/>
              <w:rPr>
                <w:sz w:val="24"/>
                <w:szCs w:val="24"/>
              </w:rPr>
            </w:pPr>
            <w:r w:rsidRPr="005F0658">
              <w:rPr>
                <w:sz w:val="24"/>
                <w:szCs w:val="24"/>
              </w:rPr>
              <w:t>Rain (mm)</w:t>
            </w:r>
          </w:p>
        </w:tc>
        <w:tc>
          <w:tcPr>
            <w:tcW w:w="1190" w:type="dxa"/>
            <w:tcBorders>
              <w:top w:val="nil"/>
              <w:bottom w:val="nil"/>
            </w:tcBorders>
            <w:vAlign w:val="center"/>
          </w:tcPr>
          <w:p w14:paraId="5C4345BD" w14:textId="77777777" w:rsidR="006C3F2D" w:rsidRPr="005F0658" w:rsidRDefault="006C3F2D" w:rsidP="006928BA">
            <w:pPr>
              <w:pStyle w:val="NoSpacing"/>
              <w:rPr>
                <w:sz w:val="24"/>
                <w:szCs w:val="24"/>
              </w:rPr>
            </w:pPr>
            <w:r w:rsidRPr="005F0658">
              <w:rPr>
                <w:sz w:val="24"/>
                <w:szCs w:val="24"/>
              </w:rPr>
              <w:t>0.0005</w:t>
            </w:r>
          </w:p>
        </w:tc>
        <w:tc>
          <w:tcPr>
            <w:tcW w:w="1415" w:type="dxa"/>
            <w:tcBorders>
              <w:top w:val="nil"/>
              <w:bottom w:val="nil"/>
            </w:tcBorders>
            <w:vAlign w:val="center"/>
          </w:tcPr>
          <w:p w14:paraId="1BD7496A" w14:textId="77777777" w:rsidR="006C3F2D" w:rsidRPr="005F0658" w:rsidRDefault="006C3F2D" w:rsidP="006928BA">
            <w:pPr>
              <w:pStyle w:val="NoSpacing"/>
              <w:rPr>
                <w:sz w:val="24"/>
                <w:szCs w:val="24"/>
              </w:rPr>
            </w:pPr>
            <w:r w:rsidRPr="005F0658">
              <w:rPr>
                <w:sz w:val="24"/>
                <w:szCs w:val="24"/>
              </w:rPr>
              <w:t>0.0002</w:t>
            </w:r>
          </w:p>
        </w:tc>
        <w:tc>
          <w:tcPr>
            <w:tcW w:w="1275" w:type="dxa"/>
            <w:tcBorders>
              <w:top w:val="nil"/>
              <w:bottom w:val="nil"/>
            </w:tcBorders>
            <w:vAlign w:val="center"/>
          </w:tcPr>
          <w:p w14:paraId="2D28349C" w14:textId="77777777" w:rsidR="006C3F2D" w:rsidRPr="005F0658" w:rsidRDefault="006C3F2D" w:rsidP="006928BA">
            <w:pPr>
              <w:pStyle w:val="NoSpacing"/>
              <w:rPr>
                <w:sz w:val="24"/>
                <w:szCs w:val="24"/>
              </w:rPr>
            </w:pPr>
            <w:r w:rsidRPr="005F0658">
              <w:rPr>
                <w:sz w:val="24"/>
                <w:szCs w:val="24"/>
              </w:rPr>
              <w:t>0.0009</w:t>
            </w:r>
          </w:p>
        </w:tc>
        <w:tc>
          <w:tcPr>
            <w:tcW w:w="2122" w:type="dxa"/>
            <w:tcBorders>
              <w:top w:val="nil"/>
              <w:bottom w:val="nil"/>
            </w:tcBorders>
            <w:vAlign w:val="center"/>
          </w:tcPr>
          <w:p w14:paraId="7A771AFC" w14:textId="77777777" w:rsidR="006C3F2D" w:rsidRPr="005F0658" w:rsidRDefault="006C3F2D" w:rsidP="006928BA">
            <w:pPr>
              <w:pStyle w:val="NoSpacing"/>
              <w:rPr>
                <w:sz w:val="24"/>
                <w:szCs w:val="24"/>
              </w:rPr>
            </w:pPr>
            <w:r w:rsidRPr="005F0658">
              <w:rPr>
                <w:sz w:val="24"/>
                <w:szCs w:val="24"/>
              </w:rPr>
              <w:t>0.10 (1)</w:t>
            </w:r>
          </w:p>
        </w:tc>
      </w:tr>
      <w:tr w:rsidR="006C3F2D" w:rsidRPr="005F0658" w14:paraId="63C93AB7" w14:textId="77777777" w:rsidTr="006928BA">
        <w:trPr>
          <w:trHeight w:val="324"/>
        </w:trPr>
        <w:tc>
          <w:tcPr>
            <w:tcW w:w="1428" w:type="dxa"/>
            <w:vMerge/>
            <w:tcBorders>
              <w:top w:val="nil"/>
              <w:bottom w:val="single" w:sz="4" w:space="0" w:color="auto"/>
            </w:tcBorders>
            <w:vAlign w:val="center"/>
          </w:tcPr>
          <w:p w14:paraId="02B1C7F2"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7950527F" w14:textId="77777777" w:rsidR="006C3F2D" w:rsidRPr="005F0658" w:rsidRDefault="006C3F2D" w:rsidP="006928BA">
            <w:pPr>
              <w:pStyle w:val="NoSpacing"/>
              <w:rPr>
                <w:sz w:val="24"/>
                <w:szCs w:val="24"/>
              </w:rPr>
            </w:pPr>
            <w:r w:rsidRPr="005F0658">
              <w:rPr>
                <w:sz w:val="24"/>
                <w:szCs w:val="24"/>
              </w:rPr>
              <w:t>Temperature</w:t>
            </w:r>
          </w:p>
        </w:tc>
        <w:tc>
          <w:tcPr>
            <w:tcW w:w="1190" w:type="dxa"/>
            <w:tcBorders>
              <w:top w:val="nil"/>
              <w:bottom w:val="single" w:sz="4" w:space="0" w:color="auto"/>
            </w:tcBorders>
            <w:vAlign w:val="center"/>
          </w:tcPr>
          <w:p w14:paraId="1979CC33" w14:textId="77777777" w:rsidR="006C3F2D" w:rsidRPr="005F0658" w:rsidRDefault="006C3F2D" w:rsidP="006928BA">
            <w:pPr>
              <w:pStyle w:val="NoSpacing"/>
              <w:rPr>
                <w:sz w:val="24"/>
                <w:szCs w:val="24"/>
              </w:rPr>
            </w:pPr>
            <w:r w:rsidRPr="005F0658">
              <w:rPr>
                <w:sz w:val="24"/>
                <w:szCs w:val="24"/>
              </w:rPr>
              <w:t>0.0004</w:t>
            </w:r>
          </w:p>
        </w:tc>
        <w:tc>
          <w:tcPr>
            <w:tcW w:w="1415" w:type="dxa"/>
            <w:tcBorders>
              <w:top w:val="nil"/>
              <w:bottom w:val="single" w:sz="4" w:space="0" w:color="auto"/>
            </w:tcBorders>
            <w:vAlign w:val="center"/>
          </w:tcPr>
          <w:p w14:paraId="709B86E2" w14:textId="77777777" w:rsidR="006C3F2D" w:rsidRPr="005F0658" w:rsidRDefault="006C3F2D" w:rsidP="006928BA">
            <w:pPr>
              <w:pStyle w:val="NoSpacing"/>
              <w:rPr>
                <w:sz w:val="24"/>
                <w:szCs w:val="24"/>
              </w:rPr>
            </w:pPr>
            <w:r w:rsidRPr="005F0658">
              <w:rPr>
                <w:sz w:val="24"/>
                <w:szCs w:val="24"/>
              </w:rPr>
              <w:t>-0.0004</w:t>
            </w:r>
          </w:p>
        </w:tc>
        <w:tc>
          <w:tcPr>
            <w:tcW w:w="1275" w:type="dxa"/>
            <w:tcBorders>
              <w:top w:val="nil"/>
              <w:bottom w:val="single" w:sz="4" w:space="0" w:color="auto"/>
            </w:tcBorders>
            <w:vAlign w:val="center"/>
          </w:tcPr>
          <w:p w14:paraId="19927B73" w14:textId="77777777" w:rsidR="006C3F2D" w:rsidRPr="005F0658" w:rsidRDefault="006C3F2D" w:rsidP="006928BA">
            <w:pPr>
              <w:pStyle w:val="NoSpacing"/>
              <w:rPr>
                <w:sz w:val="24"/>
                <w:szCs w:val="24"/>
              </w:rPr>
            </w:pPr>
            <w:r w:rsidRPr="005F0658">
              <w:rPr>
                <w:sz w:val="24"/>
                <w:szCs w:val="24"/>
              </w:rPr>
              <w:t>0.001</w:t>
            </w:r>
          </w:p>
        </w:tc>
        <w:tc>
          <w:tcPr>
            <w:tcW w:w="2122" w:type="dxa"/>
            <w:tcBorders>
              <w:top w:val="nil"/>
              <w:bottom w:val="single" w:sz="4" w:space="0" w:color="auto"/>
            </w:tcBorders>
            <w:vAlign w:val="center"/>
          </w:tcPr>
          <w:p w14:paraId="23969B1C" w14:textId="77777777" w:rsidR="006C3F2D" w:rsidRPr="005F0658" w:rsidRDefault="006C3F2D" w:rsidP="006928BA">
            <w:pPr>
              <w:pStyle w:val="NoSpacing"/>
              <w:rPr>
                <w:sz w:val="24"/>
                <w:szCs w:val="24"/>
              </w:rPr>
            </w:pPr>
            <w:r w:rsidRPr="005F0658">
              <w:rPr>
                <w:sz w:val="24"/>
                <w:szCs w:val="24"/>
              </w:rPr>
              <w:t>0.09 (1)</w:t>
            </w:r>
          </w:p>
        </w:tc>
      </w:tr>
      <w:tr w:rsidR="006C3F2D" w:rsidRPr="005F0658" w14:paraId="49A66FCB" w14:textId="77777777" w:rsidTr="006928BA">
        <w:trPr>
          <w:trHeight w:val="324"/>
        </w:trPr>
        <w:tc>
          <w:tcPr>
            <w:tcW w:w="1428" w:type="dxa"/>
            <w:vMerge w:val="restart"/>
            <w:tcBorders>
              <w:top w:val="single" w:sz="4" w:space="0" w:color="auto"/>
            </w:tcBorders>
            <w:vAlign w:val="center"/>
          </w:tcPr>
          <w:p w14:paraId="39DE6B80" w14:textId="77777777" w:rsidR="006C3F2D" w:rsidRPr="005F0658" w:rsidRDefault="006C3F2D" w:rsidP="006928BA">
            <w:pPr>
              <w:pStyle w:val="NoSpacing"/>
              <w:rPr>
                <w:sz w:val="24"/>
                <w:szCs w:val="24"/>
              </w:rPr>
            </w:pPr>
            <w:proofErr w:type="spellStart"/>
            <w:r w:rsidRPr="005F0658">
              <w:rPr>
                <w:sz w:val="24"/>
                <w:szCs w:val="24"/>
              </w:rPr>
              <w:t>dikdik</w:t>
            </w:r>
            <w:proofErr w:type="spellEnd"/>
            <w:r w:rsidRPr="005F0658">
              <w:rPr>
                <w:sz w:val="24"/>
                <w:szCs w:val="24"/>
              </w:rPr>
              <w:t xml:space="preserve"> - night</w:t>
            </w:r>
          </w:p>
        </w:tc>
        <w:tc>
          <w:tcPr>
            <w:tcW w:w="1926" w:type="dxa"/>
            <w:tcBorders>
              <w:top w:val="single" w:sz="4" w:space="0" w:color="auto"/>
            </w:tcBorders>
            <w:vAlign w:val="center"/>
          </w:tcPr>
          <w:p w14:paraId="24CEF25B" w14:textId="77777777" w:rsidR="006C3F2D" w:rsidRPr="005F0658" w:rsidRDefault="006C3F2D" w:rsidP="006928BA">
            <w:pPr>
              <w:pStyle w:val="NoSpacing"/>
              <w:rPr>
                <w:sz w:val="24"/>
                <w:szCs w:val="24"/>
              </w:rPr>
            </w:pPr>
            <w:r w:rsidRPr="005F0658">
              <w:rPr>
                <w:sz w:val="24"/>
                <w:szCs w:val="24"/>
              </w:rPr>
              <w:t>Intercept</w:t>
            </w:r>
          </w:p>
        </w:tc>
        <w:tc>
          <w:tcPr>
            <w:tcW w:w="1190" w:type="dxa"/>
            <w:tcBorders>
              <w:top w:val="single" w:sz="4" w:space="0" w:color="auto"/>
            </w:tcBorders>
            <w:vAlign w:val="center"/>
          </w:tcPr>
          <w:p w14:paraId="32345344" w14:textId="77777777" w:rsidR="006C3F2D" w:rsidRPr="005F0658" w:rsidRDefault="006C3F2D" w:rsidP="006928BA">
            <w:pPr>
              <w:pStyle w:val="NoSpacing"/>
              <w:rPr>
                <w:sz w:val="24"/>
                <w:szCs w:val="24"/>
              </w:rPr>
            </w:pPr>
            <w:r w:rsidRPr="005F0658">
              <w:rPr>
                <w:sz w:val="24"/>
                <w:szCs w:val="24"/>
              </w:rPr>
              <w:t>0.13</w:t>
            </w:r>
          </w:p>
        </w:tc>
        <w:tc>
          <w:tcPr>
            <w:tcW w:w="1415" w:type="dxa"/>
            <w:tcBorders>
              <w:top w:val="single" w:sz="4" w:space="0" w:color="auto"/>
            </w:tcBorders>
            <w:vAlign w:val="center"/>
          </w:tcPr>
          <w:p w14:paraId="1C6B391D" w14:textId="77777777" w:rsidR="006C3F2D" w:rsidRPr="005F0658" w:rsidRDefault="006C3F2D" w:rsidP="006928BA">
            <w:pPr>
              <w:pStyle w:val="NoSpacing"/>
              <w:rPr>
                <w:sz w:val="24"/>
                <w:szCs w:val="24"/>
              </w:rPr>
            </w:pPr>
            <w:r w:rsidRPr="005F0658">
              <w:rPr>
                <w:sz w:val="24"/>
                <w:szCs w:val="24"/>
              </w:rPr>
              <w:t>0.1</w:t>
            </w:r>
          </w:p>
        </w:tc>
        <w:tc>
          <w:tcPr>
            <w:tcW w:w="1275" w:type="dxa"/>
            <w:tcBorders>
              <w:top w:val="single" w:sz="4" w:space="0" w:color="auto"/>
            </w:tcBorders>
            <w:vAlign w:val="center"/>
          </w:tcPr>
          <w:p w14:paraId="587AC61B" w14:textId="77777777" w:rsidR="006C3F2D" w:rsidRPr="005F0658" w:rsidRDefault="006C3F2D" w:rsidP="006928BA">
            <w:pPr>
              <w:pStyle w:val="NoSpacing"/>
              <w:rPr>
                <w:sz w:val="24"/>
                <w:szCs w:val="24"/>
              </w:rPr>
            </w:pPr>
            <w:r w:rsidRPr="005F0658">
              <w:rPr>
                <w:sz w:val="24"/>
                <w:szCs w:val="24"/>
              </w:rPr>
              <w:t>0.2</w:t>
            </w:r>
          </w:p>
        </w:tc>
        <w:tc>
          <w:tcPr>
            <w:tcW w:w="2122" w:type="dxa"/>
            <w:tcBorders>
              <w:top w:val="single" w:sz="4" w:space="0" w:color="auto"/>
            </w:tcBorders>
            <w:vAlign w:val="center"/>
          </w:tcPr>
          <w:p w14:paraId="790ED8F7" w14:textId="77777777" w:rsidR="006C3F2D" w:rsidRPr="005F0658" w:rsidRDefault="006C3F2D" w:rsidP="006928BA">
            <w:pPr>
              <w:pStyle w:val="NoSpacing"/>
              <w:rPr>
                <w:sz w:val="24"/>
                <w:szCs w:val="24"/>
              </w:rPr>
            </w:pPr>
            <w:r w:rsidRPr="005F0658">
              <w:rPr>
                <w:sz w:val="24"/>
                <w:szCs w:val="24"/>
              </w:rPr>
              <w:t>(2)</w:t>
            </w:r>
          </w:p>
        </w:tc>
      </w:tr>
      <w:tr w:rsidR="006C3F2D" w:rsidRPr="005F0658" w14:paraId="01CCBBE8" w14:textId="77777777" w:rsidTr="006928BA">
        <w:trPr>
          <w:trHeight w:val="324"/>
        </w:trPr>
        <w:tc>
          <w:tcPr>
            <w:tcW w:w="1428" w:type="dxa"/>
            <w:vMerge/>
            <w:vAlign w:val="center"/>
          </w:tcPr>
          <w:p w14:paraId="111BA686" w14:textId="77777777" w:rsidR="006C3F2D" w:rsidRPr="005F0658" w:rsidRDefault="006C3F2D" w:rsidP="006928BA">
            <w:pPr>
              <w:pStyle w:val="NoSpacing"/>
              <w:rPr>
                <w:sz w:val="24"/>
                <w:szCs w:val="24"/>
              </w:rPr>
            </w:pPr>
          </w:p>
        </w:tc>
        <w:tc>
          <w:tcPr>
            <w:tcW w:w="1926" w:type="dxa"/>
            <w:vAlign w:val="center"/>
          </w:tcPr>
          <w:p w14:paraId="6CD02C1B" w14:textId="77777777" w:rsidR="006C3F2D" w:rsidRPr="005F0658" w:rsidRDefault="006C3F2D" w:rsidP="006928BA">
            <w:pPr>
              <w:pStyle w:val="NoSpacing"/>
              <w:rPr>
                <w:sz w:val="24"/>
                <w:szCs w:val="24"/>
              </w:rPr>
            </w:pPr>
            <w:r w:rsidRPr="005F0658">
              <w:rPr>
                <w:sz w:val="24"/>
                <w:szCs w:val="24"/>
              </w:rPr>
              <w:t>Moonlight</w:t>
            </w:r>
          </w:p>
        </w:tc>
        <w:tc>
          <w:tcPr>
            <w:tcW w:w="1190" w:type="dxa"/>
            <w:vAlign w:val="center"/>
          </w:tcPr>
          <w:p w14:paraId="09390850" w14:textId="77777777" w:rsidR="006C3F2D" w:rsidRPr="005F0658" w:rsidRDefault="006C3F2D" w:rsidP="006928BA">
            <w:pPr>
              <w:pStyle w:val="NoSpacing"/>
              <w:rPr>
                <w:sz w:val="24"/>
                <w:szCs w:val="24"/>
              </w:rPr>
            </w:pPr>
            <w:r w:rsidRPr="005F0658">
              <w:rPr>
                <w:sz w:val="24"/>
                <w:szCs w:val="24"/>
              </w:rPr>
              <w:t>-0.022</w:t>
            </w:r>
          </w:p>
        </w:tc>
        <w:tc>
          <w:tcPr>
            <w:tcW w:w="1415" w:type="dxa"/>
            <w:vAlign w:val="center"/>
          </w:tcPr>
          <w:p w14:paraId="6C00AC51" w14:textId="77777777" w:rsidR="006C3F2D" w:rsidRPr="005F0658" w:rsidRDefault="006C3F2D" w:rsidP="006928BA">
            <w:pPr>
              <w:pStyle w:val="NoSpacing"/>
              <w:rPr>
                <w:sz w:val="24"/>
                <w:szCs w:val="24"/>
              </w:rPr>
            </w:pPr>
            <w:r w:rsidRPr="005F0658">
              <w:rPr>
                <w:sz w:val="24"/>
                <w:szCs w:val="24"/>
              </w:rPr>
              <w:t>-0.03</w:t>
            </w:r>
          </w:p>
        </w:tc>
        <w:tc>
          <w:tcPr>
            <w:tcW w:w="1275" w:type="dxa"/>
            <w:vAlign w:val="center"/>
          </w:tcPr>
          <w:p w14:paraId="70DF95A9" w14:textId="77777777" w:rsidR="006C3F2D" w:rsidRPr="005F0658" w:rsidRDefault="006C3F2D" w:rsidP="006928BA">
            <w:pPr>
              <w:pStyle w:val="NoSpacing"/>
              <w:rPr>
                <w:sz w:val="24"/>
                <w:szCs w:val="24"/>
              </w:rPr>
            </w:pPr>
            <w:r w:rsidRPr="005F0658">
              <w:rPr>
                <w:sz w:val="24"/>
                <w:szCs w:val="24"/>
              </w:rPr>
              <w:t>-0.01</w:t>
            </w:r>
          </w:p>
        </w:tc>
        <w:tc>
          <w:tcPr>
            <w:tcW w:w="2122" w:type="dxa"/>
            <w:vAlign w:val="center"/>
          </w:tcPr>
          <w:p w14:paraId="4C7D665C" w14:textId="77777777" w:rsidR="006C3F2D" w:rsidRPr="005F0658" w:rsidRDefault="006C3F2D" w:rsidP="006928BA">
            <w:pPr>
              <w:pStyle w:val="NoSpacing"/>
              <w:rPr>
                <w:sz w:val="24"/>
                <w:szCs w:val="24"/>
              </w:rPr>
            </w:pPr>
            <w:r w:rsidRPr="005F0658">
              <w:rPr>
                <w:sz w:val="24"/>
                <w:szCs w:val="24"/>
              </w:rPr>
              <w:t>0.71 (1)</w:t>
            </w:r>
          </w:p>
        </w:tc>
      </w:tr>
      <w:tr w:rsidR="006C3F2D" w:rsidRPr="005F0658" w14:paraId="1C829644" w14:textId="77777777" w:rsidTr="006928BA">
        <w:trPr>
          <w:trHeight w:val="324"/>
        </w:trPr>
        <w:tc>
          <w:tcPr>
            <w:tcW w:w="1428" w:type="dxa"/>
            <w:vMerge/>
            <w:tcBorders>
              <w:bottom w:val="single" w:sz="18" w:space="0" w:color="auto"/>
            </w:tcBorders>
            <w:vAlign w:val="center"/>
          </w:tcPr>
          <w:p w14:paraId="265156A6" w14:textId="77777777" w:rsidR="006C3F2D" w:rsidRPr="005F0658" w:rsidRDefault="006C3F2D" w:rsidP="006928BA">
            <w:pPr>
              <w:pStyle w:val="NoSpacing"/>
              <w:rPr>
                <w:sz w:val="24"/>
                <w:szCs w:val="24"/>
              </w:rPr>
            </w:pPr>
          </w:p>
        </w:tc>
        <w:tc>
          <w:tcPr>
            <w:tcW w:w="1926" w:type="dxa"/>
            <w:tcBorders>
              <w:bottom w:val="single" w:sz="18" w:space="0" w:color="auto"/>
            </w:tcBorders>
            <w:vAlign w:val="center"/>
          </w:tcPr>
          <w:p w14:paraId="1975EDF5" w14:textId="77777777" w:rsidR="006C3F2D" w:rsidRPr="005F0658" w:rsidRDefault="006C3F2D" w:rsidP="006928BA">
            <w:pPr>
              <w:pStyle w:val="NoSpacing"/>
              <w:rPr>
                <w:sz w:val="24"/>
                <w:szCs w:val="24"/>
              </w:rPr>
            </w:pPr>
            <w:r w:rsidRPr="005F0658">
              <w:rPr>
                <w:sz w:val="24"/>
                <w:szCs w:val="24"/>
              </w:rPr>
              <w:t>Season (Wet)</w:t>
            </w:r>
          </w:p>
        </w:tc>
        <w:tc>
          <w:tcPr>
            <w:tcW w:w="1190" w:type="dxa"/>
            <w:tcBorders>
              <w:bottom w:val="single" w:sz="18" w:space="0" w:color="auto"/>
            </w:tcBorders>
            <w:vAlign w:val="center"/>
          </w:tcPr>
          <w:p w14:paraId="5C369DB4" w14:textId="77777777" w:rsidR="006C3F2D" w:rsidRPr="005F0658" w:rsidRDefault="006C3F2D" w:rsidP="006928BA">
            <w:pPr>
              <w:pStyle w:val="NoSpacing"/>
              <w:rPr>
                <w:sz w:val="24"/>
                <w:szCs w:val="24"/>
              </w:rPr>
            </w:pPr>
            <w:r w:rsidRPr="005F0658">
              <w:rPr>
                <w:sz w:val="24"/>
                <w:szCs w:val="24"/>
              </w:rPr>
              <w:t>0.023</w:t>
            </w:r>
          </w:p>
        </w:tc>
        <w:tc>
          <w:tcPr>
            <w:tcW w:w="1415" w:type="dxa"/>
            <w:tcBorders>
              <w:bottom w:val="single" w:sz="18" w:space="0" w:color="auto"/>
            </w:tcBorders>
            <w:vAlign w:val="center"/>
          </w:tcPr>
          <w:p w14:paraId="364CEA18" w14:textId="77777777" w:rsidR="006C3F2D" w:rsidRPr="005F0658" w:rsidRDefault="006C3F2D" w:rsidP="006928BA">
            <w:pPr>
              <w:pStyle w:val="NoSpacing"/>
              <w:rPr>
                <w:sz w:val="24"/>
                <w:szCs w:val="24"/>
              </w:rPr>
            </w:pPr>
            <w:r w:rsidRPr="005F0658">
              <w:rPr>
                <w:sz w:val="24"/>
                <w:szCs w:val="24"/>
              </w:rPr>
              <w:t>0.02</w:t>
            </w:r>
          </w:p>
        </w:tc>
        <w:tc>
          <w:tcPr>
            <w:tcW w:w="1275" w:type="dxa"/>
            <w:tcBorders>
              <w:bottom w:val="single" w:sz="18" w:space="0" w:color="auto"/>
            </w:tcBorders>
            <w:vAlign w:val="center"/>
          </w:tcPr>
          <w:p w14:paraId="3FBD5D2E" w14:textId="77777777" w:rsidR="006C3F2D" w:rsidRPr="005F0658" w:rsidRDefault="006C3F2D" w:rsidP="006928BA">
            <w:pPr>
              <w:pStyle w:val="NoSpacing"/>
              <w:rPr>
                <w:sz w:val="24"/>
                <w:szCs w:val="24"/>
              </w:rPr>
            </w:pPr>
            <w:r w:rsidRPr="005F0658">
              <w:rPr>
                <w:sz w:val="24"/>
                <w:szCs w:val="24"/>
              </w:rPr>
              <w:t>0.03</w:t>
            </w:r>
          </w:p>
        </w:tc>
        <w:tc>
          <w:tcPr>
            <w:tcW w:w="2122" w:type="dxa"/>
            <w:tcBorders>
              <w:bottom w:val="single" w:sz="18" w:space="0" w:color="auto"/>
            </w:tcBorders>
            <w:vAlign w:val="center"/>
          </w:tcPr>
          <w:p w14:paraId="5EAC8BF8" w14:textId="77777777" w:rsidR="006C3F2D" w:rsidRPr="005F0658" w:rsidRDefault="006C3F2D" w:rsidP="006928BA">
            <w:pPr>
              <w:pStyle w:val="NoSpacing"/>
              <w:rPr>
                <w:sz w:val="24"/>
                <w:szCs w:val="24"/>
              </w:rPr>
            </w:pPr>
            <w:r w:rsidRPr="005F0658">
              <w:rPr>
                <w:sz w:val="24"/>
                <w:szCs w:val="24"/>
              </w:rPr>
              <w:t>0.32 (1)</w:t>
            </w:r>
          </w:p>
        </w:tc>
      </w:tr>
      <w:tr w:rsidR="006C3F2D" w:rsidRPr="005F0658" w14:paraId="5B58F22C" w14:textId="77777777" w:rsidTr="006928BA">
        <w:trPr>
          <w:trHeight w:val="324"/>
        </w:trPr>
        <w:tc>
          <w:tcPr>
            <w:tcW w:w="1428" w:type="dxa"/>
            <w:vMerge w:val="restart"/>
            <w:tcBorders>
              <w:top w:val="single" w:sz="18" w:space="0" w:color="auto"/>
              <w:bottom w:val="nil"/>
            </w:tcBorders>
            <w:vAlign w:val="center"/>
          </w:tcPr>
          <w:p w14:paraId="58CB7B21" w14:textId="77777777" w:rsidR="006C3F2D" w:rsidRPr="005F0658" w:rsidRDefault="006C3F2D" w:rsidP="006928BA">
            <w:pPr>
              <w:pStyle w:val="NoSpacing"/>
              <w:rPr>
                <w:sz w:val="24"/>
                <w:szCs w:val="24"/>
              </w:rPr>
            </w:pPr>
            <w:r w:rsidRPr="005F0658">
              <w:rPr>
                <w:sz w:val="24"/>
                <w:szCs w:val="24"/>
              </w:rPr>
              <w:t>wild dog - crepuscular</w:t>
            </w:r>
          </w:p>
        </w:tc>
        <w:tc>
          <w:tcPr>
            <w:tcW w:w="1926" w:type="dxa"/>
            <w:tcBorders>
              <w:top w:val="single" w:sz="18" w:space="0" w:color="auto"/>
              <w:bottom w:val="nil"/>
            </w:tcBorders>
            <w:vAlign w:val="center"/>
          </w:tcPr>
          <w:p w14:paraId="113F8552" w14:textId="77777777" w:rsidR="006C3F2D" w:rsidRPr="005F0658" w:rsidRDefault="006C3F2D" w:rsidP="006928BA">
            <w:pPr>
              <w:pStyle w:val="NoSpacing"/>
              <w:rPr>
                <w:b/>
                <w:sz w:val="24"/>
                <w:szCs w:val="24"/>
              </w:rPr>
            </w:pPr>
            <w:r w:rsidRPr="005F0658">
              <w:rPr>
                <w:sz w:val="24"/>
                <w:szCs w:val="24"/>
              </w:rPr>
              <w:t>Intercept</w:t>
            </w:r>
          </w:p>
        </w:tc>
        <w:tc>
          <w:tcPr>
            <w:tcW w:w="1190" w:type="dxa"/>
            <w:tcBorders>
              <w:top w:val="single" w:sz="18" w:space="0" w:color="auto"/>
              <w:bottom w:val="nil"/>
            </w:tcBorders>
            <w:vAlign w:val="center"/>
          </w:tcPr>
          <w:p w14:paraId="4CEA5695" w14:textId="77777777" w:rsidR="006C3F2D" w:rsidRPr="005F0658" w:rsidRDefault="006C3F2D" w:rsidP="006928BA">
            <w:pPr>
              <w:pStyle w:val="NoSpacing"/>
              <w:rPr>
                <w:b/>
                <w:sz w:val="24"/>
                <w:szCs w:val="24"/>
              </w:rPr>
            </w:pPr>
            <w:r w:rsidRPr="005F0658">
              <w:rPr>
                <w:sz w:val="24"/>
                <w:szCs w:val="24"/>
              </w:rPr>
              <w:t>0.16</w:t>
            </w:r>
          </w:p>
        </w:tc>
        <w:tc>
          <w:tcPr>
            <w:tcW w:w="1415" w:type="dxa"/>
            <w:tcBorders>
              <w:top w:val="single" w:sz="18" w:space="0" w:color="auto"/>
              <w:bottom w:val="nil"/>
            </w:tcBorders>
            <w:vAlign w:val="center"/>
          </w:tcPr>
          <w:p w14:paraId="55086A05" w14:textId="77777777" w:rsidR="006C3F2D" w:rsidRPr="005F0658" w:rsidRDefault="006C3F2D" w:rsidP="006928BA">
            <w:pPr>
              <w:pStyle w:val="NoSpacing"/>
              <w:rPr>
                <w:b/>
                <w:sz w:val="24"/>
                <w:szCs w:val="24"/>
              </w:rPr>
            </w:pPr>
            <w:r w:rsidRPr="005F0658">
              <w:rPr>
                <w:sz w:val="24"/>
                <w:szCs w:val="24"/>
              </w:rPr>
              <w:t>0.1</w:t>
            </w:r>
          </w:p>
        </w:tc>
        <w:tc>
          <w:tcPr>
            <w:tcW w:w="1275" w:type="dxa"/>
            <w:tcBorders>
              <w:top w:val="single" w:sz="18" w:space="0" w:color="auto"/>
              <w:bottom w:val="nil"/>
            </w:tcBorders>
            <w:vAlign w:val="center"/>
          </w:tcPr>
          <w:p w14:paraId="3ED81E21" w14:textId="77777777" w:rsidR="006C3F2D" w:rsidRPr="005F0658" w:rsidRDefault="006C3F2D" w:rsidP="006928BA">
            <w:pPr>
              <w:pStyle w:val="NoSpacing"/>
              <w:rPr>
                <w:b/>
                <w:sz w:val="24"/>
                <w:szCs w:val="24"/>
              </w:rPr>
            </w:pPr>
            <w:r w:rsidRPr="005F0658">
              <w:rPr>
                <w:sz w:val="24"/>
                <w:szCs w:val="24"/>
              </w:rPr>
              <w:t>0.2</w:t>
            </w:r>
          </w:p>
        </w:tc>
        <w:tc>
          <w:tcPr>
            <w:tcW w:w="2122" w:type="dxa"/>
            <w:tcBorders>
              <w:top w:val="single" w:sz="18" w:space="0" w:color="auto"/>
              <w:bottom w:val="nil"/>
            </w:tcBorders>
            <w:vAlign w:val="center"/>
          </w:tcPr>
          <w:p w14:paraId="0408A970" w14:textId="77777777" w:rsidR="006C3F2D" w:rsidRPr="005F0658" w:rsidRDefault="006C3F2D" w:rsidP="006928BA">
            <w:pPr>
              <w:pStyle w:val="NoSpacing"/>
              <w:rPr>
                <w:b/>
                <w:sz w:val="24"/>
                <w:szCs w:val="24"/>
              </w:rPr>
            </w:pPr>
            <w:r w:rsidRPr="005F0658">
              <w:rPr>
                <w:sz w:val="24"/>
                <w:szCs w:val="24"/>
              </w:rPr>
              <w:t>- (1)</w:t>
            </w:r>
          </w:p>
        </w:tc>
      </w:tr>
      <w:tr w:rsidR="006C3F2D" w:rsidRPr="005F0658" w14:paraId="239CFCE6" w14:textId="77777777" w:rsidTr="006928BA">
        <w:trPr>
          <w:trHeight w:val="324"/>
        </w:trPr>
        <w:tc>
          <w:tcPr>
            <w:tcW w:w="1428" w:type="dxa"/>
            <w:vMerge/>
            <w:tcBorders>
              <w:top w:val="nil"/>
              <w:bottom w:val="single" w:sz="4" w:space="0" w:color="auto"/>
            </w:tcBorders>
            <w:vAlign w:val="center"/>
          </w:tcPr>
          <w:p w14:paraId="7E4F5C92" w14:textId="77777777" w:rsidR="006C3F2D" w:rsidRPr="005F0658" w:rsidRDefault="006C3F2D" w:rsidP="006928BA">
            <w:pPr>
              <w:pStyle w:val="NoSpacing"/>
              <w:rPr>
                <w:sz w:val="24"/>
                <w:szCs w:val="24"/>
              </w:rPr>
            </w:pPr>
          </w:p>
        </w:tc>
        <w:tc>
          <w:tcPr>
            <w:tcW w:w="1926" w:type="dxa"/>
            <w:tcBorders>
              <w:top w:val="nil"/>
              <w:bottom w:val="single" w:sz="4" w:space="0" w:color="auto"/>
            </w:tcBorders>
            <w:vAlign w:val="center"/>
          </w:tcPr>
          <w:p w14:paraId="459F3E08" w14:textId="77777777" w:rsidR="006C3F2D" w:rsidRPr="005F0658" w:rsidRDefault="006C3F2D" w:rsidP="006928BA">
            <w:pPr>
              <w:pStyle w:val="NoSpacing"/>
              <w:rPr>
                <w:sz w:val="24"/>
                <w:szCs w:val="24"/>
              </w:rPr>
            </w:pPr>
            <w:r w:rsidRPr="005F0658">
              <w:rPr>
                <w:sz w:val="24"/>
                <w:szCs w:val="24"/>
              </w:rPr>
              <w:t>denning vs not</w:t>
            </w:r>
          </w:p>
        </w:tc>
        <w:tc>
          <w:tcPr>
            <w:tcW w:w="1190" w:type="dxa"/>
            <w:tcBorders>
              <w:top w:val="nil"/>
              <w:bottom w:val="single" w:sz="4" w:space="0" w:color="auto"/>
            </w:tcBorders>
            <w:vAlign w:val="center"/>
          </w:tcPr>
          <w:p w14:paraId="091B8F74" w14:textId="77777777" w:rsidR="006C3F2D" w:rsidRPr="005F0658" w:rsidRDefault="006C3F2D" w:rsidP="006928BA">
            <w:pPr>
              <w:pStyle w:val="NoSpacing"/>
              <w:rPr>
                <w:sz w:val="24"/>
                <w:szCs w:val="24"/>
              </w:rPr>
            </w:pPr>
            <w:r w:rsidRPr="005F0658">
              <w:rPr>
                <w:sz w:val="24"/>
                <w:szCs w:val="24"/>
              </w:rPr>
              <w:t>-0.036</w:t>
            </w:r>
          </w:p>
        </w:tc>
        <w:tc>
          <w:tcPr>
            <w:tcW w:w="1415" w:type="dxa"/>
            <w:tcBorders>
              <w:top w:val="nil"/>
              <w:bottom w:val="single" w:sz="4" w:space="0" w:color="auto"/>
            </w:tcBorders>
            <w:vAlign w:val="center"/>
          </w:tcPr>
          <w:p w14:paraId="015B00C1" w14:textId="77777777" w:rsidR="006C3F2D" w:rsidRPr="005F0658" w:rsidRDefault="006C3F2D" w:rsidP="006928BA">
            <w:pPr>
              <w:pStyle w:val="NoSpacing"/>
              <w:rPr>
                <w:sz w:val="24"/>
                <w:szCs w:val="24"/>
              </w:rPr>
            </w:pPr>
            <w:r w:rsidRPr="005F0658">
              <w:rPr>
                <w:sz w:val="24"/>
                <w:szCs w:val="24"/>
              </w:rPr>
              <w:t>-0.05</w:t>
            </w:r>
          </w:p>
        </w:tc>
        <w:tc>
          <w:tcPr>
            <w:tcW w:w="1275" w:type="dxa"/>
            <w:tcBorders>
              <w:top w:val="nil"/>
              <w:bottom w:val="single" w:sz="4" w:space="0" w:color="auto"/>
            </w:tcBorders>
            <w:vAlign w:val="center"/>
          </w:tcPr>
          <w:p w14:paraId="1B3894A7" w14:textId="77777777" w:rsidR="006C3F2D" w:rsidRPr="005F0658" w:rsidRDefault="006C3F2D" w:rsidP="006928BA">
            <w:pPr>
              <w:pStyle w:val="NoSpacing"/>
              <w:rPr>
                <w:sz w:val="24"/>
                <w:szCs w:val="24"/>
              </w:rPr>
            </w:pPr>
            <w:r w:rsidRPr="005F0658">
              <w:rPr>
                <w:sz w:val="24"/>
                <w:szCs w:val="24"/>
              </w:rPr>
              <w:t>-0.02</w:t>
            </w:r>
          </w:p>
        </w:tc>
        <w:tc>
          <w:tcPr>
            <w:tcW w:w="2122" w:type="dxa"/>
            <w:tcBorders>
              <w:top w:val="nil"/>
              <w:bottom w:val="single" w:sz="4" w:space="0" w:color="auto"/>
            </w:tcBorders>
            <w:vAlign w:val="center"/>
          </w:tcPr>
          <w:p w14:paraId="64AB8868" w14:textId="77777777" w:rsidR="006C3F2D" w:rsidRPr="005F0658" w:rsidRDefault="006C3F2D" w:rsidP="006928BA">
            <w:pPr>
              <w:pStyle w:val="NoSpacing"/>
              <w:rPr>
                <w:sz w:val="24"/>
                <w:szCs w:val="24"/>
              </w:rPr>
            </w:pPr>
            <w:r w:rsidRPr="005F0658">
              <w:rPr>
                <w:sz w:val="24"/>
                <w:szCs w:val="24"/>
              </w:rPr>
              <w:t>1.00 (1)</w:t>
            </w:r>
          </w:p>
        </w:tc>
      </w:tr>
      <w:tr w:rsidR="006C3F2D" w:rsidRPr="005F0658" w14:paraId="4F58DBC5" w14:textId="77777777" w:rsidTr="006928BA">
        <w:trPr>
          <w:trHeight w:val="324"/>
        </w:trPr>
        <w:tc>
          <w:tcPr>
            <w:tcW w:w="1428" w:type="dxa"/>
            <w:vMerge w:val="restart"/>
            <w:tcBorders>
              <w:top w:val="single" w:sz="4" w:space="0" w:color="auto"/>
            </w:tcBorders>
            <w:vAlign w:val="center"/>
          </w:tcPr>
          <w:p w14:paraId="589ED021" w14:textId="77777777" w:rsidR="006C3F2D" w:rsidRPr="005F0658" w:rsidRDefault="006C3F2D" w:rsidP="006928BA">
            <w:pPr>
              <w:pStyle w:val="NoSpacing"/>
              <w:rPr>
                <w:sz w:val="24"/>
                <w:szCs w:val="24"/>
              </w:rPr>
            </w:pPr>
            <w:r w:rsidRPr="005F0658">
              <w:rPr>
                <w:sz w:val="24"/>
                <w:szCs w:val="24"/>
              </w:rPr>
              <w:t>wild dog - night</w:t>
            </w:r>
          </w:p>
        </w:tc>
        <w:tc>
          <w:tcPr>
            <w:tcW w:w="1926" w:type="dxa"/>
            <w:tcBorders>
              <w:top w:val="single" w:sz="4" w:space="0" w:color="auto"/>
            </w:tcBorders>
            <w:vAlign w:val="center"/>
          </w:tcPr>
          <w:p w14:paraId="5FA37441" w14:textId="77777777" w:rsidR="006C3F2D" w:rsidRPr="005F0658" w:rsidRDefault="006C3F2D" w:rsidP="006928BA">
            <w:pPr>
              <w:pStyle w:val="NoSpacing"/>
              <w:rPr>
                <w:b/>
                <w:sz w:val="24"/>
                <w:szCs w:val="24"/>
              </w:rPr>
            </w:pPr>
            <w:r w:rsidRPr="005F0658">
              <w:rPr>
                <w:sz w:val="24"/>
                <w:szCs w:val="24"/>
              </w:rPr>
              <w:t>Intercept</w:t>
            </w:r>
          </w:p>
        </w:tc>
        <w:tc>
          <w:tcPr>
            <w:tcW w:w="1190" w:type="dxa"/>
            <w:tcBorders>
              <w:top w:val="single" w:sz="4" w:space="0" w:color="auto"/>
            </w:tcBorders>
            <w:vAlign w:val="center"/>
          </w:tcPr>
          <w:p w14:paraId="1CAFBB88" w14:textId="77777777" w:rsidR="006C3F2D" w:rsidRPr="005F0658" w:rsidRDefault="006C3F2D" w:rsidP="006928BA">
            <w:pPr>
              <w:pStyle w:val="NoSpacing"/>
              <w:rPr>
                <w:b/>
                <w:sz w:val="24"/>
                <w:szCs w:val="24"/>
              </w:rPr>
            </w:pPr>
            <w:r w:rsidRPr="005F0658">
              <w:rPr>
                <w:sz w:val="24"/>
                <w:szCs w:val="24"/>
              </w:rPr>
              <w:t>0.15</w:t>
            </w:r>
          </w:p>
        </w:tc>
        <w:tc>
          <w:tcPr>
            <w:tcW w:w="1415" w:type="dxa"/>
            <w:tcBorders>
              <w:top w:val="single" w:sz="4" w:space="0" w:color="auto"/>
            </w:tcBorders>
            <w:vAlign w:val="center"/>
          </w:tcPr>
          <w:p w14:paraId="1CBA02B0" w14:textId="77777777" w:rsidR="006C3F2D" w:rsidRPr="005F0658" w:rsidRDefault="006C3F2D" w:rsidP="006928BA">
            <w:pPr>
              <w:pStyle w:val="NoSpacing"/>
              <w:rPr>
                <w:b/>
                <w:sz w:val="24"/>
                <w:szCs w:val="24"/>
              </w:rPr>
            </w:pPr>
            <w:r w:rsidRPr="005F0658">
              <w:rPr>
                <w:sz w:val="24"/>
                <w:szCs w:val="24"/>
              </w:rPr>
              <w:t>0.1</w:t>
            </w:r>
          </w:p>
        </w:tc>
        <w:tc>
          <w:tcPr>
            <w:tcW w:w="1275" w:type="dxa"/>
            <w:tcBorders>
              <w:top w:val="single" w:sz="4" w:space="0" w:color="auto"/>
            </w:tcBorders>
            <w:vAlign w:val="center"/>
          </w:tcPr>
          <w:p w14:paraId="2705C8D8" w14:textId="77777777" w:rsidR="006C3F2D" w:rsidRPr="005F0658" w:rsidRDefault="006C3F2D" w:rsidP="006928BA">
            <w:pPr>
              <w:pStyle w:val="NoSpacing"/>
              <w:rPr>
                <w:b/>
                <w:sz w:val="24"/>
                <w:szCs w:val="24"/>
              </w:rPr>
            </w:pPr>
            <w:r w:rsidRPr="005F0658">
              <w:rPr>
                <w:sz w:val="24"/>
                <w:szCs w:val="24"/>
              </w:rPr>
              <w:t>0.2</w:t>
            </w:r>
          </w:p>
        </w:tc>
        <w:tc>
          <w:tcPr>
            <w:tcW w:w="2122" w:type="dxa"/>
            <w:tcBorders>
              <w:top w:val="single" w:sz="4" w:space="0" w:color="auto"/>
            </w:tcBorders>
            <w:vAlign w:val="center"/>
          </w:tcPr>
          <w:p w14:paraId="23F6D512" w14:textId="77777777" w:rsidR="006C3F2D" w:rsidRPr="005F0658" w:rsidRDefault="006C3F2D" w:rsidP="006928BA">
            <w:pPr>
              <w:pStyle w:val="NoSpacing"/>
              <w:rPr>
                <w:b/>
                <w:sz w:val="24"/>
                <w:szCs w:val="24"/>
              </w:rPr>
            </w:pPr>
            <w:r w:rsidRPr="005F0658">
              <w:rPr>
                <w:sz w:val="24"/>
                <w:szCs w:val="24"/>
              </w:rPr>
              <w:t>- (1)</w:t>
            </w:r>
          </w:p>
        </w:tc>
      </w:tr>
      <w:tr w:rsidR="006C3F2D" w:rsidRPr="005F0658" w14:paraId="1F98D870" w14:textId="77777777" w:rsidTr="006928BA">
        <w:trPr>
          <w:trHeight w:val="324"/>
        </w:trPr>
        <w:tc>
          <w:tcPr>
            <w:tcW w:w="1428" w:type="dxa"/>
            <w:vMerge/>
            <w:vAlign w:val="center"/>
          </w:tcPr>
          <w:p w14:paraId="1EF3F24E" w14:textId="77777777" w:rsidR="006C3F2D" w:rsidRPr="005F0658" w:rsidRDefault="006C3F2D" w:rsidP="006928BA">
            <w:pPr>
              <w:pStyle w:val="NoSpacing"/>
              <w:rPr>
                <w:sz w:val="24"/>
                <w:szCs w:val="24"/>
              </w:rPr>
            </w:pPr>
          </w:p>
        </w:tc>
        <w:tc>
          <w:tcPr>
            <w:tcW w:w="1926" w:type="dxa"/>
            <w:vAlign w:val="center"/>
          </w:tcPr>
          <w:p w14:paraId="0FA356BB" w14:textId="77777777" w:rsidR="006C3F2D" w:rsidRPr="005F0658" w:rsidRDefault="006C3F2D" w:rsidP="006928BA">
            <w:pPr>
              <w:pStyle w:val="NoSpacing"/>
              <w:rPr>
                <w:sz w:val="24"/>
                <w:szCs w:val="24"/>
              </w:rPr>
            </w:pPr>
            <w:r w:rsidRPr="005F0658">
              <w:rPr>
                <w:sz w:val="24"/>
                <w:szCs w:val="24"/>
              </w:rPr>
              <w:t>denning vs not</w:t>
            </w:r>
          </w:p>
        </w:tc>
        <w:tc>
          <w:tcPr>
            <w:tcW w:w="1190" w:type="dxa"/>
            <w:vAlign w:val="center"/>
          </w:tcPr>
          <w:p w14:paraId="084306D9" w14:textId="77777777" w:rsidR="006C3F2D" w:rsidRPr="005F0658" w:rsidRDefault="006C3F2D" w:rsidP="006928BA">
            <w:pPr>
              <w:pStyle w:val="NoSpacing"/>
              <w:rPr>
                <w:sz w:val="24"/>
                <w:szCs w:val="24"/>
              </w:rPr>
            </w:pPr>
            <w:r w:rsidRPr="005F0658">
              <w:rPr>
                <w:sz w:val="24"/>
                <w:szCs w:val="24"/>
              </w:rPr>
              <w:t>-0.12</w:t>
            </w:r>
          </w:p>
        </w:tc>
        <w:tc>
          <w:tcPr>
            <w:tcW w:w="1415" w:type="dxa"/>
            <w:vAlign w:val="center"/>
          </w:tcPr>
          <w:p w14:paraId="0E6A6E2E" w14:textId="77777777" w:rsidR="006C3F2D" w:rsidRPr="005F0658" w:rsidRDefault="006C3F2D" w:rsidP="006928BA">
            <w:pPr>
              <w:pStyle w:val="NoSpacing"/>
              <w:rPr>
                <w:sz w:val="24"/>
                <w:szCs w:val="24"/>
              </w:rPr>
            </w:pPr>
            <w:r w:rsidRPr="005F0658">
              <w:rPr>
                <w:sz w:val="24"/>
                <w:szCs w:val="24"/>
              </w:rPr>
              <w:t>-0.14</w:t>
            </w:r>
          </w:p>
        </w:tc>
        <w:tc>
          <w:tcPr>
            <w:tcW w:w="1275" w:type="dxa"/>
            <w:vAlign w:val="center"/>
          </w:tcPr>
          <w:p w14:paraId="241188CB" w14:textId="77777777" w:rsidR="006C3F2D" w:rsidRPr="005F0658" w:rsidRDefault="006C3F2D" w:rsidP="006928BA">
            <w:pPr>
              <w:pStyle w:val="NoSpacing"/>
              <w:rPr>
                <w:sz w:val="24"/>
                <w:szCs w:val="24"/>
              </w:rPr>
            </w:pPr>
            <w:r w:rsidRPr="005F0658">
              <w:rPr>
                <w:sz w:val="24"/>
                <w:szCs w:val="24"/>
              </w:rPr>
              <w:t>-0.09</w:t>
            </w:r>
          </w:p>
        </w:tc>
        <w:tc>
          <w:tcPr>
            <w:tcW w:w="2122" w:type="dxa"/>
            <w:vAlign w:val="center"/>
          </w:tcPr>
          <w:p w14:paraId="4FB9A26C" w14:textId="77777777" w:rsidR="006C3F2D" w:rsidRPr="005F0658" w:rsidRDefault="006C3F2D" w:rsidP="006928BA">
            <w:pPr>
              <w:pStyle w:val="NoSpacing"/>
              <w:rPr>
                <w:sz w:val="24"/>
                <w:szCs w:val="24"/>
              </w:rPr>
            </w:pPr>
            <w:r w:rsidRPr="005F0658">
              <w:rPr>
                <w:sz w:val="24"/>
                <w:szCs w:val="24"/>
              </w:rPr>
              <w:t>1.00 (1)</w:t>
            </w:r>
          </w:p>
        </w:tc>
      </w:tr>
    </w:tbl>
    <w:p w14:paraId="45B3F3F0" w14:textId="77777777" w:rsidR="006C3F2D" w:rsidRPr="005F0658" w:rsidRDefault="006C3F2D" w:rsidP="006C3F2D"/>
    <w:p w14:paraId="23A22152" w14:textId="77777777" w:rsidR="006C3F2D" w:rsidRPr="005F0658" w:rsidRDefault="006C3F2D" w:rsidP="006C3F2D"/>
    <w:p w14:paraId="1DE5062E" w14:textId="77777777" w:rsidR="006C3F2D" w:rsidRDefault="006C3F2D" w:rsidP="006C3F2D">
      <w:r>
        <w:br w:type="page"/>
      </w:r>
    </w:p>
    <w:p w14:paraId="762ADFCF" w14:textId="77777777" w:rsidR="006C3F2D" w:rsidRPr="005F0658" w:rsidRDefault="006C3F2D" w:rsidP="006C3F2D">
      <w:pPr>
        <w:pStyle w:val="NoSpacing"/>
        <w:rPr>
          <w:sz w:val="24"/>
          <w:szCs w:val="24"/>
        </w:rPr>
      </w:pPr>
      <w:r w:rsidRPr="005F0658">
        <w:rPr>
          <w:b/>
          <w:bCs/>
          <w:sz w:val="24"/>
          <w:szCs w:val="24"/>
        </w:rPr>
        <w:lastRenderedPageBreak/>
        <w:t>Table 4</w:t>
      </w:r>
      <w:r w:rsidRPr="005F0658">
        <w:rPr>
          <w:sz w:val="24"/>
          <w:szCs w:val="24"/>
        </w:rPr>
        <w:t xml:space="preserve"> Variables associated with </w:t>
      </w:r>
      <w:r w:rsidRPr="005F0658">
        <w:rPr>
          <w:b/>
          <w:bCs/>
          <w:sz w:val="24"/>
          <w:szCs w:val="24"/>
          <w:u w:val="single"/>
        </w:rPr>
        <w:t>use of glades</w:t>
      </w:r>
      <w:r w:rsidRPr="005F0658">
        <w:rPr>
          <w:sz w:val="24"/>
          <w:szCs w:val="24"/>
        </w:rPr>
        <w:t xml:space="preserve"> by wild dogs, impala, and </w:t>
      </w:r>
      <w:proofErr w:type="spellStart"/>
      <w:r w:rsidRPr="005F0658">
        <w:rPr>
          <w:sz w:val="24"/>
          <w:szCs w:val="24"/>
        </w:rPr>
        <w:t>dikdik</w:t>
      </w:r>
      <w:proofErr w:type="spellEnd"/>
      <w:r w:rsidRPr="005F0658">
        <w:rPr>
          <w:sz w:val="24"/>
          <w:szCs w:val="24"/>
        </w:rPr>
        <w:t xml:space="preserve">. The table presents </w:t>
      </w:r>
      <w:proofErr w:type="gramStart"/>
      <w:r w:rsidRPr="005F0658">
        <w:rPr>
          <w:sz w:val="24"/>
          <w:szCs w:val="24"/>
        </w:rPr>
        <w:t>Estimated</w:t>
      </w:r>
      <w:proofErr w:type="gramEnd"/>
      <w:r w:rsidRPr="005F0658">
        <w:rPr>
          <w:sz w:val="24"/>
          <w:szCs w:val="24"/>
        </w:rPr>
        <w:t xml:space="preserve"> effects of explanatory variables included in the top model sets (</w:t>
      </w:r>
      <w:proofErr w:type="spellStart"/>
      <w:r w:rsidRPr="005F0658">
        <w:rPr>
          <w:sz w:val="24"/>
          <w:szCs w:val="24"/>
        </w:rPr>
        <w:t>ΔAICc</w:t>
      </w:r>
      <w:proofErr w:type="spellEnd"/>
      <w:r w:rsidRPr="005F0658">
        <w:rPr>
          <w:sz w:val="24"/>
          <w:szCs w:val="24"/>
        </w:rPr>
        <w:t xml:space="preserve"> &lt; 5. The relative importance of each variable is shown along with the number of models in the top model set in which it was included (n). Bold highlighting indicates estimates for which the 95% confidence interval excluded zero.</w:t>
      </w:r>
    </w:p>
    <w:tbl>
      <w:tblPr>
        <w:tblStyle w:val="TableGrid"/>
        <w:tblW w:w="9356"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1842"/>
        <w:gridCol w:w="567"/>
        <w:gridCol w:w="1134"/>
        <w:gridCol w:w="1134"/>
        <w:gridCol w:w="1120"/>
        <w:gridCol w:w="1999"/>
      </w:tblGrid>
      <w:tr w:rsidR="006C3F2D" w:rsidRPr="005F0658" w14:paraId="49670CA0" w14:textId="77777777" w:rsidTr="006928BA">
        <w:trPr>
          <w:trHeight w:val="324"/>
        </w:trPr>
        <w:tc>
          <w:tcPr>
            <w:tcW w:w="1560" w:type="dxa"/>
            <w:tcBorders>
              <w:top w:val="single" w:sz="18" w:space="0" w:color="auto"/>
              <w:bottom w:val="single" w:sz="18" w:space="0" w:color="auto"/>
            </w:tcBorders>
            <w:vAlign w:val="center"/>
            <w:hideMark/>
          </w:tcPr>
          <w:p w14:paraId="65D904E1" w14:textId="77777777" w:rsidR="006C3F2D" w:rsidRPr="005F0658" w:rsidRDefault="006C3F2D" w:rsidP="006928BA">
            <w:pPr>
              <w:pStyle w:val="NoSpacing"/>
              <w:rPr>
                <w:sz w:val="24"/>
                <w:szCs w:val="24"/>
              </w:rPr>
            </w:pPr>
            <w:r w:rsidRPr="005F0658">
              <w:rPr>
                <w:sz w:val="24"/>
                <w:szCs w:val="24"/>
              </w:rPr>
              <w:t>Outcome variable</w:t>
            </w:r>
          </w:p>
        </w:tc>
        <w:tc>
          <w:tcPr>
            <w:tcW w:w="1842" w:type="dxa"/>
            <w:tcBorders>
              <w:top w:val="single" w:sz="18" w:space="0" w:color="auto"/>
              <w:bottom w:val="single" w:sz="18" w:space="0" w:color="auto"/>
            </w:tcBorders>
            <w:vAlign w:val="center"/>
            <w:hideMark/>
          </w:tcPr>
          <w:p w14:paraId="519D0F2B" w14:textId="77777777" w:rsidR="006C3F2D" w:rsidRPr="005F0658" w:rsidRDefault="006C3F2D" w:rsidP="006928BA">
            <w:pPr>
              <w:pStyle w:val="NoSpacing"/>
              <w:rPr>
                <w:sz w:val="24"/>
                <w:szCs w:val="24"/>
              </w:rPr>
            </w:pPr>
            <w:r w:rsidRPr="005F0658">
              <w:rPr>
                <w:sz w:val="24"/>
                <w:szCs w:val="24"/>
              </w:rPr>
              <w:t>Explanatory variable</w:t>
            </w:r>
          </w:p>
        </w:tc>
        <w:tc>
          <w:tcPr>
            <w:tcW w:w="1701" w:type="dxa"/>
            <w:gridSpan w:val="2"/>
            <w:tcBorders>
              <w:top w:val="single" w:sz="18" w:space="0" w:color="auto"/>
              <w:bottom w:val="single" w:sz="18" w:space="0" w:color="auto"/>
            </w:tcBorders>
            <w:vAlign w:val="center"/>
            <w:hideMark/>
          </w:tcPr>
          <w:p w14:paraId="115BBFE3" w14:textId="77777777" w:rsidR="006C3F2D" w:rsidRPr="005F0658" w:rsidRDefault="006C3F2D" w:rsidP="006928BA">
            <w:pPr>
              <w:pStyle w:val="NoSpacing"/>
              <w:rPr>
                <w:sz w:val="24"/>
                <w:szCs w:val="24"/>
              </w:rPr>
            </w:pPr>
            <w:r w:rsidRPr="005F0658">
              <w:rPr>
                <w:sz w:val="24"/>
                <w:szCs w:val="24"/>
              </w:rPr>
              <w:t>Estimate</w:t>
            </w:r>
          </w:p>
        </w:tc>
        <w:tc>
          <w:tcPr>
            <w:tcW w:w="1134" w:type="dxa"/>
            <w:tcBorders>
              <w:top w:val="single" w:sz="18" w:space="0" w:color="auto"/>
              <w:bottom w:val="single" w:sz="18" w:space="0" w:color="auto"/>
            </w:tcBorders>
            <w:vAlign w:val="center"/>
            <w:hideMark/>
          </w:tcPr>
          <w:p w14:paraId="07DD2416" w14:textId="77777777" w:rsidR="006C3F2D" w:rsidRPr="005F0658" w:rsidRDefault="006C3F2D" w:rsidP="006928BA">
            <w:pPr>
              <w:pStyle w:val="NoSpacing"/>
              <w:rPr>
                <w:sz w:val="24"/>
                <w:szCs w:val="24"/>
              </w:rPr>
            </w:pPr>
            <w:r w:rsidRPr="005F0658">
              <w:rPr>
                <w:sz w:val="24"/>
                <w:szCs w:val="24"/>
              </w:rPr>
              <w:t>Lower</w:t>
            </w:r>
          </w:p>
          <w:p w14:paraId="49BE1172" w14:textId="77777777" w:rsidR="006C3F2D" w:rsidRPr="005F0658" w:rsidRDefault="006C3F2D" w:rsidP="006928BA">
            <w:pPr>
              <w:pStyle w:val="NoSpacing"/>
              <w:rPr>
                <w:sz w:val="24"/>
                <w:szCs w:val="24"/>
              </w:rPr>
            </w:pPr>
            <w:r w:rsidRPr="005F0658">
              <w:rPr>
                <w:sz w:val="24"/>
                <w:szCs w:val="24"/>
              </w:rPr>
              <w:t>95% CI</w:t>
            </w:r>
          </w:p>
        </w:tc>
        <w:tc>
          <w:tcPr>
            <w:tcW w:w="1120" w:type="dxa"/>
            <w:tcBorders>
              <w:top w:val="single" w:sz="18" w:space="0" w:color="auto"/>
              <w:bottom w:val="single" w:sz="18" w:space="0" w:color="auto"/>
            </w:tcBorders>
            <w:vAlign w:val="center"/>
            <w:hideMark/>
          </w:tcPr>
          <w:p w14:paraId="1BB017C3" w14:textId="77777777" w:rsidR="006C3F2D" w:rsidRPr="005F0658" w:rsidRDefault="006C3F2D" w:rsidP="006928BA">
            <w:pPr>
              <w:pStyle w:val="NoSpacing"/>
              <w:rPr>
                <w:sz w:val="24"/>
                <w:szCs w:val="24"/>
              </w:rPr>
            </w:pPr>
            <w:r w:rsidRPr="005F0658">
              <w:rPr>
                <w:sz w:val="24"/>
                <w:szCs w:val="24"/>
              </w:rPr>
              <w:t>Upper</w:t>
            </w:r>
          </w:p>
          <w:p w14:paraId="4D8C430B" w14:textId="77777777" w:rsidR="006C3F2D" w:rsidRPr="005F0658" w:rsidRDefault="006C3F2D" w:rsidP="006928BA">
            <w:pPr>
              <w:pStyle w:val="NoSpacing"/>
              <w:rPr>
                <w:sz w:val="24"/>
                <w:szCs w:val="24"/>
              </w:rPr>
            </w:pPr>
            <w:r w:rsidRPr="005F0658">
              <w:rPr>
                <w:sz w:val="24"/>
                <w:szCs w:val="24"/>
              </w:rPr>
              <w:t>95% CI</w:t>
            </w:r>
          </w:p>
        </w:tc>
        <w:tc>
          <w:tcPr>
            <w:tcW w:w="1999" w:type="dxa"/>
            <w:tcBorders>
              <w:top w:val="single" w:sz="18" w:space="0" w:color="auto"/>
              <w:bottom w:val="single" w:sz="18" w:space="0" w:color="auto"/>
            </w:tcBorders>
            <w:vAlign w:val="center"/>
            <w:hideMark/>
          </w:tcPr>
          <w:p w14:paraId="18F4E779" w14:textId="77777777" w:rsidR="006C3F2D" w:rsidRPr="005F0658" w:rsidRDefault="006C3F2D" w:rsidP="006928BA">
            <w:pPr>
              <w:pStyle w:val="NoSpacing"/>
              <w:rPr>
                <w:sz w:val="24"/>
                <w:szCs w:val="24"/>
              </w:rPr>
            </w:pPr>
            <w:r w:rsidRPr="005F0658">
              <w:rPr>
                <w:sz w:val="24"/>
                <w:szCs w:val="24"/>
              </w:rPr>
              <w:t>Variable</w:t>
            </w:r>
          </w:p>
          <w:p w14:paraId="0660C4B5" w14:textId="77777777" w:rsidR="006C3F2D" w:rsidRPr="005F0658" w:rsidRDefault="006C3F2D" w:rsidP="006928BA">
            <w:pPr>
              <w:pStyle w:val="NoSpacing"/>
              <w:rPr>
                <w:sz w:val="24"/>
                <w:szCs w:val="24"/>
              </w:rPr>
            </w:pPr>
            <w:r w:rsidRPr="005F0658">
              <w:rPr>
                <w:sz w:val="24"/>
                <w:szCs w:val="24"/>
              </w:rPr>
              <w:t>importance (n)</w:t>
            </w:r>
          </w:p>
        </w:tc>
      </w:tr>
      <w:tr w:rsidR="006C3F2D" w:rsidRPr="005F0658" w14:paraId="57879CB5" w14:textId="77777777" w:rsidTr="006928BA">
        <w:trPr>
          <w:trHeight w:val="324"/>
        </w:trPr>
        <w:tc>
          <w:tcPr>
            <w:tcW w:w="1560" w:type="dxa"/>
            <w:vMerge w:val="restart"/>
            <w:tcBorders>
              <w:top w:val="single" w:sz="18" w:space="0" w:color="auto"/>
            </w:tcBorders>
            <w:vAlign w:val="center"/>
          </w:tcPr>
          <w:p w14:paraId="115C2ACC" w14:textId="77777777" w:rsidR="006C3F2D" w:rsidRPr="005F0658" w:rsidRDefault="006C3F2D" w:rsidP="006928BA">
            <w:pPr>
              <w:pStyle w:val="NoSpacing"/>
              <w:rPr>
                <w:sz w:val="24"/>
                <w:szCs w:val="24"/>
              </w:rPr>
            </w:pPr>
            <w:r w:rsidRPr="005F0658">
              <w:rPr>
                <w:sz w:val="24"/>
                <w:szCs w:val="24"/>
              </w:rPr>
              <w:t>impala in glade – 24h</w:t>
            </w:r>
          </w:p>
        </w:tc>
        <w:tc>
          <w:tcPr>
            <w:tcW w:w="2409" w:type="dxa"/>
            <w:gridSpan w:val="2"/>
            <w:tcBorders>
              <w:top w:val="single" w:sz="18" w:space="0" w:color="auto"/>
              <w:bottom w:val="nil"/>
            </w:tcBorders>
            <w:vAlign w:val="center"/>
          </w:tcPr>
          <w:p w14:paraId="17E29154"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69EE0659" w14:textId="77777777" w:rsidR="006C3F2D" w:rsidRPr="005F0658" w:rsidRDefault="006C3F2D" w:rsidP="006928BA">
            <w:pPr>
              <w:pStyle w:val="NoSpacing"/>
              <w:rPr>
                <w:sz w:val="24"/>
                <w:szCs w:val="24"/>
              </w:rPr>
            </w:pPr>
            <w:r w:rsidRPr="005F0658">
              <w:rPr>
                <w:sz w:val="24"/>
                <w:szCs w:val="24"/>
              </w:rPr>
              <w:t>0.039</w:t>
            </w:r>
          </w:p>
        </w:tc>
        <w:tc>
          <w:tcPr>
            <w:tcW w:w="1134" w:type="dxa"/>
            <w:tcBorders>
              <w:top w:val="single" w:sz="18" w:space="0" w:color="auto"/>
              <w:bottom w:val="nil"/>
            </w:tcBorders>
            <w:vAlign w:val="center"/>
          </w:tcPr>
          <w:p w14:paraId="6B76856E" w14:textId="77777777" w:rsidR="006C3F2D" w:rsidRPr="005F0658" w:rsidRDefault="006C3F2D" w:rsidP="006928BA">
            <w:pPr>
              <w:pStyle w:val="NoSpacing"/>
              <w:rPr>
                <w:sz w:val="24"/>
                <w:szCs w:val="24"/>
              </w:rPr>
            </w:pPr>
            <w:r w:rsidRPr="005F0658">
              <w:rPr>
                <w:sz w:val="24"/>
                <w:szCs w:val="24"/>
              </w:rPr>
              <w:t>0.022</w:t>
            </w:r>
          </w:p>
        </w:tc>
        <w:tc>
          <w:tcPr>
            <w:tcW w:w="1120" w:type="dxa"/>
            <w:tcBorders>
              <w:top w:val="single" w:sz="18" w:space="0" w:color="auto"/>
              <w:bottom w:val="nil"/>
            </w:tcBorders>
            <w:vAlign w:val="center"/>
          </w:tcPr>
          <w:p w14:paraId="3CE9CBE4" w14:textId="77777777" w:rsidR="006C3F2D" w:rsidRPr="005F0658" w:rsidRDefault="006C3F2D" w:rsidP="006928BA">
            <w:pPr>
              <w:pStyle w:val="NoSpacing"/>
              <w:rPr>
                <w:sz w:val="24"/>
                <w:szCs w:val="24"/>
              </w:rPr>
            </w:pPr>
            <w:r w:rsidRPr="005F0658">
              <w:rPr>
                <w:sz w:val="24"/>
                <w:szCs w:val="24"/>
              </w:rPr>
              <w:t>0.055</w:t>
            </w:r>
          </w:p>
        </w:tc>
        <w:tc>
          <w:tcPr>
            <w:tcW w:w="1999" w:type="dxa"/>
            <w:tcBorders>
              <w:top w:val="single" w:sz="18" w:space="0" w:color="auto"/>
              <w:bottom w:val="nil"/>
            </w:tcBorders>
            <w:vAlign w:val="center"/>
          </w:tcPr>
          <w:p w14:paraId="703FB820" w14:textId="77777777" w:rsidR="006C3F2D" w:rsidRPr="005F0658" w:rsidRDefault="006C3F2D" w:rsidP="006928BA">
            <w:pPr>
              <w:pStyle w:val="NoSpacing"/>
              <w:rPr>
                <w:sz w:val="24"/>
                <w:szCs w:val="24"/>
              </w:rPr>
            </w:pPr>
            <w:r w:rsidRPr="005F0658">
              <w:rPr>
                <w:sz w:val="24"/>
                <w:szCs w:val="24"/>
              </w:rPr>
              <w:t xml:space="preserve"> (1)</w:t>
            </w:r>
          </w:p>
        </w:tc>
      </w:tr>
      <w:tr w:rsidR="006C3F2D" w:rsidRPr="005F0658" w14:paraId="66D0BDF8" w14:textId="77777777" w:rsidTr="006928BA">
        <w:trPr>
          <w:trHeight w:val="324"/>
        </w:trPr>
        <w:tc>
          <w:tcPr>
            <w:tcW w:w="1560" w:type="dxa"/>
            <w:vMerge/>
            <w:vAlign w:val="center"/>
          </w:tcPr>
          <w:p w14:paraId="0893B9FA"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265266B7" w14:textId="77777777" w:rsidR="006C3F2D" w:rsidRPr="005F0658" w:rsidRDefault="006C3F2D" w:rsidP="006928BA">
            <w:pPr>
              <w:pStyle w:val="NoSpacing"/>
              <w:rPr>
                <w:sz w:val="24"/>
                <w:szCs w:val="24"/>
              </w:rPr>
            </w:pPr>
            <w:r w:rsidRPr="005F0658">
              <w:rPr>
                <w:sz w:val="24"/>
                <w:szCs w:val="24"/>
              </w:rPr>
              <w:t xml:space="preserve">morning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423B4B7A" w14:textId="77777777" w:rsidR="006C3F2D" w:rsidRPr="005F0658" w:rsidRDefault="006C3F2D" w:rsidP="006928BA">
            <w:pPr>
              <w:pStyle w:val="NoSpacing"/>
              <w:rPr>
                <w:sz w:val="24"/>
                <w:szCs w:val="24"/>
              </w:rPr>
            </w:pPr>
            <w:r w:rsidRPr="005F0658">
              <w:rPr>
                <w:sz w:val="24"/>
                <w:szCs w:val="24"/>
              </w:rPr>
              <w:t>0.06</w:t>
            </w:r>
          </w:p>
        </w:tc>
        <w:tc>
          <w:tcPr>
            <w:tcW w:w="1134" w:type="dxa"/>
            <w:tcBorders>
              <w:top w:val="nil"/>
              <w:bottom w:val="nil"/>
            </w:tcBorders>
            <w:vAlign w:val="center"/>
          </w:tcPr>
          <w:p w14:paraId="77CB6EB8" w14:textId="77777777" w:rsidR="006C3F2D" w:rsidRPr="005F0658" w:rsidRDefault="006C3F2D" w:rsidP="006928BA">
            <w:pPr>
              <w:pStyle w:val="NoSpacing"/>
              <w:rPr>
                <w:sz w:val="24"/>
                <w:szCs w:val="24"/>
              </w:rPr>
            </w:pPr>
            <w:r w:rsidRPr="005F0658">
              <w:rPr>
                <w:sz w:val="24"/>
                <w:szCs w:val="24"/>
              </w:rPr>
              <w:t>0.06</w:t>
            </w:r>
          </w:p>
        </w:tc>
        <w:tc>
          <w:tcPr>
            <w:tcW w:w="1120" w:type="dxa"/>
            <w:tcBorders>
              <w:top w:val="nil"/>
              <w:bottom w:val="nil"/>
            </w:tcBorders>
            <w:vAlign w:val="center"/>
          </w:tcPr>
          <w:p w14:paraId="52637C28" w14:textId="77777777" w:rsidR="006C3F2D" w:rsidRPr="005F0658" w:rsidRDefault="006C3F2D" w:rsidP="006928BA">
            <w:pPr>
              <w:pStyle w:val="NoSpacing"/>
              <w:rPr>
                <w:sz w:val="24"/>
                <w:szCs w:val="24"/>
              </w:rPr>
            </w:pPr>
            <w:r w:rsidRPr="005F0658">
              <w:rPr>
                <w:sz w:val="24"/>
                <w:szCs w:val="24"/>
              </w:rPr>
              <w:t>0.07</w:t>
            </w:r>
          </w:p>
        </w:tc>
        <w:tc>
          <w:tcPr>
            <w:tcW w:w="1999" w:type="dxa"/>
            <w:tcBorders>
              <w:top w:val="nil"/>
              <w:bottom w:val="nil"/>
            </w:tcBorders>
            <w:vAlign w:val="center"/>
          </w:tcPr>
          <w:p w14:paraId="4D9EF95A" w14:textId="77777777" w:rsidR="006C3F2D" w:rsidRPr="005F0658" w:rsidRDefault="006C3F2D" w:rsidP="006928BA">
            <w:pPr>
              <w:pStyle w:val="NoSpacing"/>
              <w:rPr>
                <w:sz w:val="24"/>
                <w:szCs w:val="24"/>
              </w:rPr>
            </w:pPr>
            <w:r w:rsidRPr="005F0658">
              <w:rPr>
                <w:sz w:val="24"/>
                <w:szCs w:val="24"/>
              </w:rPr>
              <w:t>1.00 (1)</w:t>
            </w:r>
          </w:p>
        </w:tc>
      </w:tr>
      <w:tr w:rsidR="006C3F2D" w:rsidRPr="005F0658" w14:paraId="5B4DC36F" w14:textId="77777777" w:rsidTr="006928BA">
        <w:trPr>
          <w:trHeight w:val="324"/>
        </w:trPr>
        <w:tc>
          <w:tcPr>
            <w:tcW w:w="1560" w:type="dxa"/>
            <w:vMerge/>
            <w:vAlign w:val="center"/>
          </w:tcPr>
          <w:p w14:paraId="7114CFD9"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4676A23B" w14:textId="77777777" w:rsidR="006C3F2D" w:rsidRPr="005F0658" w:rsidRDefault="006C3F2D" w:rsidP="006928BA">
            <w:pPr>
              <w:pStyle w:val="NoSpacing"/>
              <w:rPr>
                <w:sz w:val="24"/>
                <w:szCs w:val="24"/>
              </w:rPr>
            </w:pPr>
            <w:r w:rsidRPr="005F0658">
              <w:rPr>
                <w:sz w:val="24"/>
                <w:szCs w:val="24"/>
              </w:rPr>
              <w:t xml:space="preserve">evening </w:t>
            </w:r>
            <w:r w:rsidRPr="005F0658">
              <w:rPr>
                <w:i/>
                <w:iCs/>
                <w:sz w:val="24"/>
                <w:szCs w:val="24"/>
              </w:rPr>
              <w:t>vs</w:t>
            </w:r>
            <w:r w:rsidRPr="005F0658">
              <w:rPr>
                <w:sz w:val="24"/>
                <w:szCs w:val="24"/>
              </w:rPr>
              <w:t xml:space="preserve"> midday</w:t>
            </w:r>
          </w:p>
        </w:tc>
        <w:tc>
          <w:tcPr>
            <w:tcW w:w="1134" w:type="dxa"/>
            <w:tcBorders>
              <w:top w:val="nil"/>
              <w:bottom w:val="nil"/>
            </w:tcBorders>
            <w:vAlign w:val="center"/>
          </w:tcPr>
          <w:p w14:paraId="503A8893" w14:textId="77777777" w:rsidR="006C3F2D" w:rsidRPr="005F0658" w:rsidRDefault="006C3F2D" w:rsidP="006928BA">
            <w:pPr>
              <w:pStyle w:val="NoSpacing"/>
              <w:rPr>
                <w:sz w:val="24"/>
                <w:szCs w:val="24"/>
              </w:rPr>
            </w:pPr>
            <w:r w:rsidRPr="005F0658">
              <w:rPr>
                <w:sz w:val="24"/>
                <w:szCs w:val="24"/>
              </w:rPr>
              <w:t>-0.009</w:t>
            </w:r>
          </w:p>
        </w:tc>
        <w:tc>
          <w:tcPr>
            <w:tcW w:w="1134" w:type="dxa"/>
            <w:tcBorders>
              <w:top w:val="nil"/>
              <w:bottom w:val="nil"/>
            </w:tcBorders>
            <w:vAlign w:val="center"/>
          </w:tcPr>
          <w:p w14:paraId="709652C1" w14:textId="77777777" w:rsidR="006C3F2D" w:rsidRPr="005F0658" w:rsidRDefault="006C3F2D" w:rsidP="006928BA">
            <w:pPr>
              <w:pStyle w:val="NoSpacing"/>
              <w:rPr>
                <w:sz w:val="24"/>
                <w:szCs w:val="24"/>
              </w:rPr>
            </w:pPr>
            <w:r w:rsidRPr="005F0658">
              <w:rPr>
                <w:sz w:val="24"/>
                <w:szCs w:val="24"/>
              </w:rPr>
              <w:t>-0.01</w:t>
            </w:r>
          </w:p>
        </w:tc>
        <w:tc>
          <w:tcPr>
            <w:tcW w:w="1120" w:type="dxa"/>
            <w:tcBorders>
              <w:top w:val="nil"/>
              <w:bottom w:val="nil"/>
            </w:tcBorders>
            <w:vAlign w:val="center"/>
          </w:tcPr>
          <w:p w14:paraId="51F1B0C5" w14:textId="77777777" w:rsidR="006C3F2D" w:rsidRPr="005F0658" w:rsidRDefault="006C3F2D" w:rsidP="006928BA">
            <w:pPr>
              <w:pStyle w:val="NoSpacing"/>
              <w:rPr>
                <w:sz w:val="24"/>
                <w:szCs w:val="24"/>
              </w:rPr>
            </w:pPr>
            <w:r w:rsidRPr="005F0658">
              <w:rPr>
                <w:sz w:val="24"/>
                <w:szCs w:val="24"/>
              </w:rPr>
              <w:t>-0.005</w:t>
            </w:r>
          </w:p>
        </w:tc>
        <w:tc>
          <w:tcPr>
            <w:tcW w:w="1999" w:type="dxa"/>
            <w:tcBorders>
              <w:top w:val="nil"/>
              <w:bottom w:val="nil"/>
            </w:tcBorders>
            <w:vAlign w:val="center"/>
          </w:tcPr>
          <w:p w14:paraId="40175CBE" w14:textId="77777777" w:rsidR="006C3F2D" w:rsidRPr="005F0658" w:rsidRDefault="006C3F2D" w:rsidP="006928BA">
            <w:pPr>
              <w:pStyle w:val="NoSpacing"/>
              <w:rPr>
                <w:sz w:val="24"/>
                <w:szCs w:val="24"/>
              </w:rPr>
            </w:pPr>
            <w:r w:rsidRPr="005F0658">
              <w:rPr>
                <w:sz w:val="24"/>
                <w:szCs w:val="24"/>
              </w:rPr>
              <w:t>1.00 (1)</w:t>
            </w:r>
          </w:p>
        </w:tc>
      </w:tr>
      <w:tr w:rsidR="006C3F2D" w:rsidRPr="005F0658" w14:paraId="0B733CD9" w14:textId="77777777" w:rsidTr="006928BA">
        <w:trPr>
          <w:trHeight w:val="324"/>
        </w:trPr>
        <w:tc>
          <w:tcPr>
            <w:tcW w:w="1560" w:type="dxa"/>
            <w:vMerge/>
            <w:tcBorders>
              <w:bottom w:val="single" w:sz="4" w:space="0" w:color="auto"/>
            </w:tcBorders>
            <w:vAlign w:val="center"/>
          </w:tcPr>
          <w:p w14:paraId="514F4E11"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6A72CCB9" w14:textId="77777777" w:rsidR="006C3F2D" w:rsidRPr="005F0658" w:rsidRDefault="006C3F2D" w:rsidP="006928BA">
            <w:pPr>
              <w:pStyle w:val="NoSpacing"/>
              <w:rPr>
                <w:sz w:val="24"/>
                <w:szCs w:val="24"/>
              </w:rPr>
            </w:pPr>
            <w:r w:rsidRPr="005F0658">
              <w:rPr>
                <w:sz w:val="24"/>
                <w:szCs w:val="24"/>
              </w:rPr>
              <w:t xml:space="preserve">night </w:t>
            </w:r>
            <w:r w:rsidRPr="005F0658">
              <w:rPr>
                <w:i/>
                <w:iCs/>
                <w:sz w:val="24"/>
                <w:szCs w:val="24"/>
              </w:rPr>
              <w:t>vs</w:t>
            </w:r>
            <w:r w:rsidRPr="005F0658">
              <w:rPr>
                <w:sz w:val="24"/>
                <w:szCs w:val="24"/>
              </w:rPr>
              <w:t xml:space="preserve"> midday</w:t>
            </w:r>
          </w:p>
        </w:tc>
        <w:tc>
          <w:tcPr>
            <w:tcW w:w="1134" w:type="dxa"/>
            <w:tcBorders>
              <w:top w:val="nil"/>
              <w:bottom w:val="single" w:sz="4" w:space="0" w:color="auto"/>
            </w:tcBorders>
            <w:vAlign w:val="center"/>
          </w:tcPr>
          <w:p w14:paraId="5124BA49" w14:textId="77777777" w:rsidR="006C3F2D" w:rsidRPr="005F0658" w:rsidRDefault="006C3F2D" w:rsidP="006928BA">
            <w:pPr>
              <w:pStyle w:val="NoSpacing"/>
              <w:rPr>
                <w:sz w:val="24"/>
                <w:szCs w:val="24"/>
              </w:rPr>
            </w:pPr>
            <w:r w:rsidRPr="005F0658">
              <w:rPr>
                <w:sz w:val="24"/>
                <w:szCs w:val="24"/>
              </w:rPr>
              <w:t>0.19</w:t>
            </w:r>
          </w:p>
        </w:tc>
        <w:tc>
          <w:tcPr>
            <w:tcW w:w="1134" w:type="dxa"/>
            <w:tcBorders>
              <w:top w:val="nil"/>
              <w:bottom w:val="single" w:sz="4" w:space="0" w:color="auto"/>
            </w:tcBorders>
            <w:vAlign w:val="center"/>
          </w:tcPr>
          <w:p w14:paraId="090B5DA3" w14:textId="77777777" w:rsidR="006C3F2D" w:rsidRPr="005F0658" w:rsidRDefault="006C3F2D" w:rsidP="006928BA">
            <w:pPr>
              <w:pStyle w:val="NoSpacing"/>
              <w:rPr>
                <w:sz w:val="24"/>
                <w:szCs w:val="24"/>
              </w:rPr>
            </w:pPr>
            <w:r w:rsidRPr="005F0658">
              <w:rPr>
                <w:sz w:val="24"/>
                <w:szCs w:val="24"/>
              </w:rPr>
              <w:t>0.18</w:t>
            </w:r>
          </w:p>
        </w:tc>
        <w:tc>
          <w:tcPr>
            <w:tcW w:w="1120" w:type="dxa"/>
            <w:tcBorders>
              <w:top w:val="nil"/>
              <w:bottom w:val="single" w:sz="4" w:space="0" w:color="auto"/>
            </w:tcBorders>
            <w:vAlign w:val="center"/>
          </w:tcPr>
          <w:p w14:paraId="1413E4E6" w14:textId="77777777" w:rsidR="006C3F2D" w:rsidRPr="005F0658" w:rsidRDefault="006C3F2D" w:rsidP="006928BA">
            <w:pPr>
              <w:pStyle w:val="NoSpacing"/>
              <w:rPr>
                <w:sz w:val="24"/>
                <w:szCs w:val="24"/>
              </w:rPr>
            </w:pPr>
            <w:r w:rsidRPr="005F0658">
              <w:rPr>
                <w:sz w:val="24"/>
                <w:szCs w:val="24"/>
              </w:rPr>
              <w:t>0.20</w:t>
            </w:r>
          </w:p>
        </w:tc>
        <w:tc>
          <w:tcPr>
            <w:tcW w:w="1999" w:type="dxa"/>
            <w:tcBorders>
              <w:top w:val="nil"/>
              <w:bottom w:val="single" w:sz="4" w:space="0" w:color="auto"/>
            </w:tcBorders>
            <w:vAlign w:val="center"/>
          </w:tcPr>
          <w:p w14:paraId="5A410540" w14:textId="77777777" w:rsidR="006C3F2D" w:rsidRPr="005F0658" w:rsidRDefault="006C3F2D" w:rsidP="006928BA">
            <w:pPr>
              <w:pStyle w:val="NoSpacing"/>
              <w:rPr>
                <w:sz w:val="24"/>
                <w:szCs w:val="24"/>
              </w:rPr>
            </w:pPr>
            <w:r w:rsidRPr="005F0658">
              <w:rPr>
                <w:sz w:val="24"/>
                <w:szCs w:val="24"/>
              </w:rPr>
              <w:t>1.00 (1)</w:t>
            </w:r>
          </w:p>
        </w:tc>
      </w:tr>
      <w:tr w:rsidR="006C3F2D" w:rsidRPr="005F0658" w14:paraId="100069AE" w14:textId="77777777" w:rsidTr="006928BA">
        <w:trPr>
          <w:trHeight w:val="324"/>
        </w:trPr>
        <w:tc>
          <w:tcPr>
            <w:tcW w:w="1560" w:type="dxa"/>
            <w:vMerge w:val="restart"/>
            <w:tcBorders>
              <w:top w:val="single" w:sz="4" w:space="0" w:color="auto"/>
            </w:tcBorders>
            <w:vAlign w:val="center"/>
          </w:tcPr>
          <w:p w14:paraId="5EF20714" w14:textId="77777777" w:rsidR="006C3F2D" w:rsidRPr="005F0658" w:rsidRDefault="006C3F2D" w:rsidP="006928BA">
            <w:pPr>
              <w:pStyle w:val="NoSpacing"/>
              <w:rPr>
                <w:sz w:val="24"/>
                <w:szCs w:val="24"/>
              </w:rPr>
            </w:pPr>
            <w:r w:rsidRPr="005F0658">
              <w:rPr>
                <w:sz w:val="24"/>
                <w:szCs w:val="24"/>
              </w:rPr>
              <w:t>impala in glade - night</w:t>
            </w:r>
          </w:p>
        </w:tc>
        <w:tc>
          <w:tcPr>
            <w:tcW w:w="2409" w:type="dxa"/>
            <w:gridSpan w:val="2"/>
            <w:tcBorders>
              <w:top w:val="single" w:sz="4" w:space="0" w:color="auto"/>
              <w:bottom w:val="nil"/>
            </w:tcBorders>
            <w:vAlign w:val="center"/>
          </w:tcPr>
          <w:p w14:paraId="06067797"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41268FDB" w14:textId="77777777" w:rsidR="006C3F2D" w:rsidRPr="005F0658" w:rsidRDefault="006C3F2D" w:rsidP="006928BA">
            <w:pPr>
              <w:pStyle w:val="NoSpacing"/>
              <w:rPr>
                <w:sz w:val="24"/>
                <w:szCs w:val="24"/>
              </w:rPr>
            </w:pPr>
            <w:r w:rsidRPr="005F0658">
              <w:rPr>
                <w:sz w:val="24"/>
                <w:szCs w:val="24"/>
              </w:rPr>
              <w:t>0.26</w:t>
            </w:r>
          </w:p>
        </w:tc>
        <w:tc>
          <w:tcPr>
            <w:tcW w:w="1134" w:type="dxa"/>
            <w:tcBorders>
              <w:top w:val="single" w:sz="4" w:space="0" w:color="auto"/>
              <w:bottom w:val="nil"/>
            </w:tcBorders>
            <w:vAlign w:val="center"/>
          </w:tcPr>
          <w:p w14:paraId="7F69A0A4" w14:textId="77777777" w:rsidR="006C3F2D" w:rsidRPr="005F0658" w:rsidRDefault="006C3F2D" w:rsidP="006928B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1244BCDA" w14:textId="77777777" w:rsidR="006C3F2D" w:rsidRPr="005F0658" w:rsidRDefault="006C3F2D" w:rsidP="006928B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720DA1AD" w14:textId="77777777" w:rsidR="006C3F2D" w:rsidRPr="005F0658" w:rsidRDefault="006C3F2D" w:rsidP="006928BA">
            <w:pPr>
              <w:pStyle w:val="NoSpacing"/>
              <w:rPr>
                <w:sz w:val="24"/>
                <w:szCs w:val="24"/>
              </w:rPr>
            </w:pPr>
            <w:r w:rsidRPr="005F0658">
              <w:rPr>
                <w:sz w:val="24"/>
                <w:szCs w:val="24"/>
              </w:rPr>
              <w:t>(1)</w:t>
            </w:r>
          </w:p>
        </w:tc>
      </w:tr>
      <w:tr w:rsidR="006C3F2D" w:rsidRPr="005F0658" w14:paraId="60773CF3" w14:textId="77777777" w:rsidTr="006928BA">
        <w:trPr>
          <w:trHeight w:val="324"/>
        </w:trPr>
        <w:tc>
          <w:tcPr>
            <w:tcW w:w="1560" w:type="dxa"/>
            <w:vMerge/>
            <w:vAlign w:val="center"/>
          </w:tcPr>
          <w:p w14:paraId="7AE2E70A"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6DC658A0"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nil"/>
            </w:tcBorders>
            <w:vAlign w:val="center"/>
          </w:tcPr>
          <w:p w14:paraId="6D42E4D6" w14:textId="77777777" w:rsidR="006C3F2D" w:rsidRPr="005F0658" w:rsidRDefault="006C3F2D" w:rsidP="006928BA">
            <w:pPr>
              <w:pStyle w:val="NoSpacing"/>
              <w:rPr>
                <w:sz w:val="24"/>
                <w:szCs w:val="24"/>
              </w:rPr>
            </w:pPr>
            <w:r w:rsidRPr="005F0658">
              <w:rPr>
                <w:sz w:val="24"/>
                <w:szCs w:val="24"/>
              </w:rPr>
              <w:t>-0.072</w:t>
            </w:r>
          </w:p>
        </w:tc>
        <w:tc>
          <w:tcPr>
            <w:tcW w:w="1134" w:type="dxa"/>
            <w:tcBorders>
              <w:top w:val="nil"/>
              <w:bottom w:val="nil"/>
            </w:tcBorders>
            <w:vAlign w:val="center"/>
          </w:tcPr>
          <w:p w14:paraId="3A51E98B" w14:textId="77777777" w:rsidR="006C3F2D" w:rsidRPr="005F0658" w:rsidRDefault="006C3F2D" w:rsidP="006928BA">
            <w:pPr>
              <w:pStyle w:val="NoSpacing"/>
              <w:rPr>
                <w:sz w:val="24"/>
                <w:szCs w:val="24"/>
              </w:rPr>
            </w:pPr>
            <w:r w:rsidRPr="005F0658">
              <w:rPr>
                <w:sz w:val="24"/>
                <w:szCs w:val="24"/>
              </w:rPr>
              <w:t>-0.08</w:t>
            </w:r>
          </w:p>
        </w:tc>
        <w:tc>
          <w:tcPr>
            <w:tcW w:w="1120" w:type="dxa"/>
            <w:tcBorders>
              <w:top w:val="nil"/>
              <w:bottom w:val="nil"/>
            </w:tcBorders>
            <w:vAlign w:val="center"/>
          </w:tcPr>
          <w:p w14:paraId="73794073" w14:textId="77777777" w:rsidR="006C3F2D" w:rsidRPr="005F0658" w:rsidRDefault="006C3F2D" w:rsidP="006928BA">
            <w:pPr>
              <w:pStyle w:val="NoSpacing"/>
              <w:rPr>
                <w:sz w:val="24"/>
                <w:szCs w:val="24"/>
              </w:rPr>
            </w:pPr>
            <w:r w:rsidRPr="005F0658">
              <w:rPr>
                <w:sz w:val="24"/>
                <w:szCs w:val="24"/>
              </w:rPr>
              <w:t>-0.06</w:t>
            </w:r>
          </w:p>
        </w:tc>
        <w:tc>
          <w:tcPr>
            <w:tcW w:w="1999" w:type="dxa"/>
            <w:tcBorders>
              <w:top w:val="nil"/>
              <w:bottom w:val="nil"/>
            </w:tcBorders>
            <w:vAlign w:val="center"/>
          </w:tcPr>
          <w:p w14:paraId="0DAA7C82" w14:textId="77777777" w:rsidR="006C3F2D" w:rsidRPr="005F0658" w:rsidRDefault="006C3F2D" w:rsidP="006928BA">
            <w:pPr>
              <w:pStyle w:val="NoSpacing"/>
              <w:rPr>
                <w:sz w:val="24"/>
                <w:szCs w:val="24"/>
              </w:rPr>
            </w:pPr>
            <w:r w:rsidRPr="005F0658">
              <w:rPr>
                <w:sz w:val="24"/>
                <w:szCs w:val="24"/>
              </w:rPr>
              <w:t>1.00 (1)</w:t>
            </w:r>
          </w:p>
        </w:tc>
      </w:tr>
      <w:tr w:rsidR="006C3F2D" w:rsidRPr="005F0658" w14:paraId="08ABCDDE" w14:textId="77777777" w:rsidTr="006928BA">
        <w:trPr>
          <w:trHeight w:val="324"/>
        </w:trPr>
        <w:tc>
          <w:tcPr>
            <w:tcW w:w="1560" w:type="dxa"/>
            <w:vMerge/>
            <w:vAlign w:val="center"/>
          </w:tcPr>
          <w:p w14:paraId="596A192E"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5654F0EC" w14:textId="77777777" w:rsidR="006C3F2D" w:rsidRPr="005F0658" w:rsidRDefault="006C3F2D" w:rsidP="006928BA">
            <w:pPr>
              <w:pStyle w:val="NoSpacing"/>
              <w:rPr>
                <w:sz w:val="24"/>
                <w:szCs w:val="24"/>
              </w:rPr>
            </w:pPr>
            <w:r w:rsidRPr="005F0658">
              <w:rPr>
                <w:sz w:val="24"/>
                <w:szCs w:val="24"/>
              </w:rPr>
              <w:t>Rainfall</w:t>
            </w:r>
          </w:p>
        </w:tc>
        <w:tc>
          <w:tcPr>
            <w:tcW w:w="1134" w:type="dxa"/>
            <w:tcBorders>
              <w:top w:val="nil"/>
              <w:bottom w:val="nil"/>
            </w:tcBorders>
            <w:vAlign w:val="center"/>
          </w:tcPr>
          <w:p w14:paraId="13AB6734" w14:textId="77777777" w:rsidR="006C3F2D" w:rsidRPr="005F0658" w:rsidRDefault="006C3F2D" w:rsidP="006928BA">
            <w:pPr>
              <w:pStyle w:val="NoSpacing"/>
              <w:rPr>
                <w:sz w:val="24"/>
                <w:szCs w:val="24"/>
              </w:rPr>
            </w:pPr>
            <w:r w:rsidRPr="005F0658">
              <w:rPr>
                <w:sz w:val="24"/>
                <w:szCs w:val="24"/>
              </w:rPr>
              <w:t>-0.0025</w:t>
            </w:r>
          </w:p>
        </w:tc>
        <w:tc>
          <w:tcPr>
            <w:tcW w:w="1134" w:type="dxa"/>
            <w:tcBorders>
              <w:top w:val="nil"/>
              <w:bottom w:val="nil"/>
            </w:tcBorders>
            <w:vAlign w:val="center"/>
          </w:tcPr>
          <w:p w14:paraId="31A2E4B9" w14:textId="77777777" w:rsidR="006C3F2D" w:rsidRPr="005F0658" w:rsidRDefault="006C3F2D" w:rsidP="006928BA">
            <w:pPr>
              <w:pStyle w:val="NoSpacing"/>
              <w:rPr>
                <w:sz w:val="24"/>
                <w:szCs w:val="24"/>
              </w:rPr>
            </w:pPr>
            <w:r w:rsidRPr="005F0658">
              <w:rPr>
                <w:sz w:val="24"/>
                <w:szCs w:val="24"/>
              </w:rPr>
              <w:t>-0.003</w:t>
            </w:r>
          </w:p>
        </w:tc>
        <w:tc>
          <w:tcPr>
            <w:tcW w:w="1120" w:type="dxa"/>
            <w:tcBorders>
              <w:top w:val="nil"/>
              <w:bottom w:val="nil"/>
            </w:tcBorders>
            <w:vAlign w:val="center"/>
          </w:tcPr>
          <w:p w14:paraId="512D54D6" w14:textId="77777777" w:rsidR="006C3F2D" w:rsidRPr="005F0658" w:rsidRDefault="006C3F2D" w:rsidP="006928BA">
            <w:pPr>
              <w:pStyle w:val="NoSpacing"/>
              <w:rPr>
                <w:sz w:val="24"/>
                <w:szCs w:val="24"/>
              </w:rPr>
            </w:pPr>
            <w:r w:rsidRPr="005F0658">
              <w:rPr>
                <w:sz w:val="24"/>
                <w:szCs w:val="24"/>
              </w:rPr>
              <w:t>-0.002</w:t>
            </w:r>
          </w:p>
        </w:tc>
        <w:tc>
          <w:tcPr>
            <w:tcW w:w="1999" w:type="dxa"/>
            <w:tcBorders>
              <w:top w:val="nil"/>
              <w:bottom w:val="nil"/>
            </w:tcBorders>
            <w:vAlign w:val="center"/>
          </w:tcPr>
          <w:p w14:paraId="531C8875" w14:textId="77777777" w:rsidR="006C3F2D" w:rsidRPr="005F0658" w:rsidRDefault="006C3F2D" w:rsidP="006928BA">
            <w:pPr>
              <w:pStyle w:val="NoSpacing"/>
              <w:rPr>
                <w:sz w:val="24"/>
                <w:szCs w:val="24"/>
              </w:rPr>
            </w:pPr>
            <w:r w:rsidRPr="005F0658">
              <w:rPr>
                <w:sz w:val="24"/>
                <w:szCs w:val="24"/>
              </w:rPr>
              <w:t>0.94 (1)</w:t>
            </w:r>
          </w:p>
        </w:tc>
      </w:tr>
      <w:tr w:rsidR="006C3F2D" w:rsidRPr="005F0658" w14:paraId="1F59AE03" w14:textId="77777777" w:rsidTr="006928BA">
        <w:trPr>
          <w:trHeight w:val="324"/>
        </w:trPr>
        <w:tc>
          <w:tcPr>
            <w:tcW w:w="1560" w:type="dxa"/>
            <w:vMerge/>
            <w:tcBorders>
              <w:bottom w:val="single" w:sz="18" w:space="0" w:color="auto"/>
            </w:tcBorders>
            <w:vAlign w:val="center"/>
          </w:tcPr>
          <w:p w14:paraId="42057D90"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67AED4D4" w14:textId="77777777" w:rsidR="006C3F2D" w:rsidRPr="005F0658" w:rsidRDefault="006C3F2D" w:rsidP="006928BA">
            <w:pPr>
              <w:pStyle w:val="NoSpacing"/>
              <w:rPr>
                <w:sz w:val="24"/>
                <w:szCs w:val="24"/>
              </w:rPr>
            </w:pPr>
            <w:r w:rsidRPr="005F0658">
              <w:rPr>
                <w:sz w:val="24"/>
                <w:szCs w:val="24"/>
              </w:rPr>
              <w:t>Temperature</w:t>
            </w:r>
          </w:p>
        </w:tc>
        <w:tc>
          <w:tcPr>
            <w:tcW w:w="1134" w:type="dxa"/>
            <w:tcBorders>
              <w:top w:val="nil"/>
              <w:bottom w:val="single" w:sz="18" w:space="0" w:color="auto"/>
            </w:tcBorders>
            <w:vAlign w:val="center"/>
          </w:tcPr>
          <w:p w14:paraId="3927A8DA" w14:textId="77777777" w:rsidR="006C3F2D" w:rsidRPr="005F0658" w:rsidRDefault="006C3F2D" w:rsidP="006928BA">
            <w:pPr>
              <w:pStyle w:val="NoSpacing"/>
              <w:rPr>
                <w:sz w:val="24"/>
                <w:szCs w:val="24"/>
              </w:rPr>
            </w:pPr>
            <w:r w:rsidRPr="005F0658">
              <w:rPr>
                <w:sz w:val="24"/>
                <w:szCs w:val="24"/>
              </w:rPr>
              <w:t>0.006</w:t>
            </w:r>
          </w:p>
        </w:tc>
        <w:tc>
          <w:tcPr>
            <w:tcW w:w="1134" w:type="dxa"/>
            <w:tcBorders>
              <w:top w:val="nil"/>
              <w:bottom w:val="single" w:sz="18" w:space="0" w:color="auto"/>
            </w:tcBorders>
            <w:vAlign w:val="center"/>
          </w:tcPr>
          <w:p w14:paraId="418572E2" w14:textId="77777777" w:rsidR="006C3F2D" w:rsidRPr="005F0658" w:rsidRDefault="006C3F2D" w:rsidP="006928BA">
            <w:pPr>
              <w:pStyle w:val="NoSpacing"/>
              <w:rPr>
                <w:sz w:val="24"/>
                <w:szCs w:val="24"/>
              </w:rPr>
            </w:pPr>
            <w:r w:rsidRPr="005F0658">
              <w:rPr>
                <w:sz w:val="24"/>
                <w:szCs w:val="24"/>
              </w:rPr>
              <w:t>0.004</w:t>
            </w:r>
          </w:p>
        </w:tc>
        <w:tc>
          <w:tcPr>
            <w:tcW w:w="1120" w:type="dxa"/>
            <w:tcBorders>
              <w:top w:val="nil"/>
              <w:bottom w:val="single" w:sz="18" w:space="0" w:color="auto"/>
            </w:tcBorders>
            <w:vAlign w:val="center"/>
          </w:tcPr>
          <w:p w14:paraId="37953114" w14:textId="77777777" w:rsidR="006C3F2D" w:rsidRPr="005F0658" w:rsidRDefault="006C3F2D" w:rsidP="006928BA">
            <w:pPr>
              <w:pStyle w:val="NoSpacing"/>
              <w:rPr>
                <w:sz w:val="24"/>
                <w:szCs w:val="24"/>
              </w:rPr>
            </w:pPr>
            <w:r w:rsidRPr="005F0658">
              <w:rPr>
                <w:sz w:val="24"/>
                <w:szCs w:val="24"/>
              </w:rPr>
              <w:t>0.008</w:t>
            </w:r>
          </w:p>
        </w:tc>
        <w:tc>
          <w:tcPr>
            <w:tcW w:w="1999" w:type="dxa"/>
            <w:tcBorders>
              <w:top w:val="nil"/>
              <w:bottom w:val="single" w:sz="18" w:space="0" w:color="auto"/>
            </w:tcBorders>
            <w:vAlign w:val="center"/>
          </w:tcPr>
          <w:p w14:paraId="71889219" w14:textId="77777777" w:rsidR="006C3F2D" w:rsidRPr="005F0658" w:rsidRDefault="006C3F2D" w:rsidP="006928BA">
            <w:pPr>
              <w:pStyle w:val="NoSpacing"/>
              <w:rPr>
                <w:sz w:val="24"/>
                <w:szCs w:val="24"/>
              </w:rPr>
            </w:pPr>
            <w:r w:rsidRPr="005F0658">
              <w:rPr>
                <w:sz w:val="24"/>
                <w:szCs w:val="24"/>
              </w:rPr>
              <w:t>0.06 (1)</w:t>
            </w:r>
          </w:p>
        </w:tc>
      </w:tr>
      <w:tr w:rsidR="006C3F2D" w:rsidRPr="005F0658" w14:paraId="37B6178A" w14:textId="77777777" w:rsidTr="006928BA">
        <w:trPr>
          <w:trHeight w:val="324"/>
        </w:trPr>
        <w:tc>
          <w:tcPr>
            <w:tcW w:w="1560" w:type="dxa"/>
            <w:vMerge w:val="restart"/>
            <w:tcBorders>
              <w:top w:val="single" w:sz="18" w:space="0" w:color="auto"/>
              <w:bottom w:val="nil"/>
            </w:tcBorders>
            <w:vAlign w:val="center"/>
          </w:tcPr>
          <w:p w14:paraId="4E757657" w14:textId="77777777" w:rsidR="006C3F2D" w:rsidRPr="005F0658" w:rsidRDefault="006C3F2D" w:rsidP="006928BA">
            <w:pPr>
              <w:pStyle w:val="NoSpacing"/>
              <w:rPr>
                <w:sz w:val="24"/>
                <w:szCs w:val="24"/>
              </w:rPr>
            </w:pPr>
            <w:proofErr w:type="spellStart"/>
            <w:r w:rsidRPr="005F0658">
              <w:rPr>
                <w:sz w:val="24"/>
                <w:szCs w:val="24"/>
              </w:rPr>
              <w:t>dikdiks</w:t>
            </w:r>
            <w:proofErr w:type="spellEnd"/>
            <w:r w:rsidRPr="005F0658">
              <w:rPr>
                <w:sz w:val="24"/>
                <w:szCs w:val="24"/>
              </w:rPr>
              <w:t xml:space="preserve"> in glade – 24h</w:t>
            </w:r>
          </w:p>
        </w:tc>
        <w:tc>
          <w:tcPr>
            <w:tcW w:w="2409" w:type="dxa"/>
            <w:gridSpan w:val="2"/>
            <w:tcBorders>
              <w:top w:val="single" w:sz="18" w:space="0" w:color="auto"/>
              <w:bottom w:val="nil"/>
            </w:tcBorders>
            <w:vAlign w:val="center"/>
          </w:tcPr>
          <w:p w14:paraId="0B49CBDD"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291E921D" w14:textId="77777777" w:rsidR="006C3F2D" w:rsidRPr="005F0658" w:rsidRDefault="006C3F2D" w:rsidP="006928BA">
            <w:pPr>
              <w:pStyle w:val="NoSpacing"/>
              <w:rPr>
                <w:sz w:val="24"/>
                <w:szCs w:val="24"/>
              </w:rPr>
            </w:pPr>
            <w:r w:rsidRPr="005F0658">
              <w:rPr>
                <w:sz w:val="24"/>
                <w:szCs w:val="24"/>
              </w:rPr>
              <w:t>0.030</w:t>
            </w:r>
          </w:p>
        </w:tc>
        <w:tc>
          <w:tcPr>
            <w:tcW w:w="1134" w:type="dxa"/>
            <w:tcBorders>
              <w:top w:val="single" w:sz="18" w:space="0" w:color="auto"/>
              <w:bottom w:val="nil"/>
            </w:tcBorders>
            <w:vAlign w:val="center"/>
          </w:tcPr>
          <w:p w14:paraId="14D81830" w14:textId="77777777" w:rsidR="006C3F2D" w:rsidRPr="005F0658" w:rsidRDefault="006C3F2D" w:rsidP="006928BA">
            <w:pPr>
              <w:pStyle w:val="NoSpacing"/>
              <w:rPr>
                <w:sz w:val="24"/>
                <w:szCs w:val="24"/>
              </w:rPr>
            </w:pPr>
            <w:r w:rsidRPr="005F0658">
              <w:rPr>
                <w:sz w:val="24"/>
                <w:szCs w:val="24"/>
              </w:rPr>
              <w:t>0.02</w:t>
            </w:r>
          </w:p>
        </w:tc>
        <w:tc>
          <w:tcPr>
            <w:tcW w:w="1120" w:type="dxa"/>
            <w:tcBorders>
              <w:top w:val="single" w:sz="18" w:space="0" w:color="auto"/>
              <w:bottom w:val="nil"/>
            </w:tcBorders>
            <w:vAlign w:val="center"/>
          </w:tcPr>
          <w:p w14:paraId="41249F03" w14:textId="77777777" w:rsidR="006C3F2D" w:rsidRPr="005F0658" w:rsidRDefault="006C3F2D" w:rsidP="006928BA">
            <w:pPr>
              <w:pStyle w:val="NoSpacing"/>
              <w:rPr>
                <w:sz w:val="24"/>
                <w:szCs w:val="24"/>
              </w:rPr>
            </w:pPr>
            <w:r w:rsidRPr="005F0658">
              <w:rPr>
                <w:sz w:val="24"/>
                <w:szCs w:val="24"/>
              </w:rPr>
              <w:t>0.04</w:t>
            </w:r>
          </w:p>
        </w:tc>
        <w:tc>
          <w:tcPr>
            <w:tcW w:w="1999" w:type="dxa"/>
            <w:tcBorders>
              <w:top w:val="single" w:sz="18" w:space="0" w:color="auto"/>
              <w:bottom w:val="nil"/>
            </w:tcBorders>
            <w:vAlign w:val="center"/>
          </w:tcPr>
          <w:p w14:paraId="34F50B0F" w14:textId="77777777" w:rsidR="006C3F2D" w:rsidRPr="005F0658" w:rsidRDefault="006C3F2D" w:rsidP="006928BA">
            <w:pPr>
              <w:pStyle w:val="NoSpacing"/>
              <w:rPr>
                <w:sz w:val="24"/>
                <w:szCs w:val="24"/>
              </w:rPr>
            </w:pPr>
            <w:r w:rsidRPr="005F0658">
              <w:rPr>
                <w:sz w:val="24"/>
                <w:szCs w:val="24"/>
              </w:rPr>
              <w:t>— (1)</w:t>
            </w:r>
          </w:p>
        </w:tc>
      </w:tr>
      <w:tr w:rsidR="006C3F2D" w:rsidRPr="005F0658" w14:paraId="2DC2403F" w14:textId="77777777" w:rsidTr="006928BA">
        <w:trPr>
          <w:trHeight w:val="324"/>
        </w:trPr>
        <w:tc>
          <w:tcPr>
            <w:tcW w:w="1560" w:type="dxa"/>
            <w:vMerge/>
            <w:tcBorders>
              <w:top w:val="nil"/>
              <w:bottom w:val="single" w:sz="4" w:space="0" w:color="auto"/>
            </w:tcBorders>
            <w:vAlign w:val="center"/>
          </w:tcPr>
          <w:p w14:paraId="5FB1E1D9"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46321E12" w14:textId="77777777" w:rsidR="006C3F2D" w:rsidRPr="005F0658" w:rsidRDefault="006C3F2D" w:rsidP="006928B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4" w:space="0" w:color="auto"/>
            </w:tcBorders>
            <w:vAlign w:val="center"/>
          </w:tcPr>
          <w:p w14:paraId="0BB86305" w14:textId="77777777" w:rsidR="006C3F2D" w:rsidRPr="005F0658" w:rsidRDefault="006C3F2D" w:rsidP="006928BA">
            <w:pPr>
              <w:pStyle w:val="NoSpacing"/>
              <w:rPr>
                <w:sz w:val="24"/>
                <w:szCs w:val="24"/>
              </w:rPr>
            </w:pPr>
            <w:r w:rsidRPr="005F0658">
              <w:rPr>
                <w:sz w:val="24"/>
                <w:szCs w:val="24"/>
              </w:rPr>
              <w:t>-0.015</w:t>
            </w:r>
          </w:p>
        </w:tc>
        <w:tc>
          <w:tcPr>
            <w:tcW w:w="1134" w:type="dxa"/>
            <w:tcBorders>
              <w:top w:val="nil"/>
              <w:bottom w:val="single" w:sz="4" w:space="0" w:color="auto"/>
            </w:tcBorders>
            <w:vAlign w:val="center"/>
          </w:tcPr>
          <w:p w14:paraId="3BBB7F6C" w14:textId="77777777" w:rsidR="006C3F2D" w:rsidRPr="005F0658" w:rsidRDefault="006C3F2D" w:rsidP="006928BA">
            <w:pPr>
              <w:pStyle w:val="NoSpacing"/>
              <w:rPr>
                <w:sz w:val="24"/>
                <w:szCs w:val="24"/>
              </w:rPr>
            </w:pPr>
            <w:r w:rsidRPr="005F0658">
              <w:rPr>
                <w:sz w:val="24"/>
                <w:szCs w:val="24"/>
              </w:rPr>
              <w:t>-0.02</w:t>
            </w:r>
          </w:p>
        </w:tc>
        <w:tc>
          <w:tcPr>
            <w:tcW w:w="1120" w:type="dxa"/>
            <w:tcBorders>
              <w:top w:val="nil"/>
              <w:bottom w:val="single" w:sz="4" w:space="0" w:color="auto"/>
            </w:tcBorders>
            <w:vAlign w:val="center"/>
          </w:tcPr>
          <w:p w14:paraId="23142C73" w14:textId="77777777" w:rsidR="006C3F2D" w:rsidRPr="005F0658" w:rsidRDefault="006C3F2D" w:rsidP="006928BA">
            <w:pPr>
              <w:pStyle w:val="NoSpacing"/>
              <w:rPr>
                <w:sz w:val="24"/>
                <w:szCs w:val="24"/>
              </w:rPr>
            </w:pPr>
            <w:r w:rsidRPr="005F0658">
              <w:rPr>
                <w:sz w:val="24"/>
                <w:szCs w:val="24"/>
              </w:rPr>
              <w:t>-0.006</w:t>
            </w:r>
          </w:p>
        </w:tc>
        <w:tc>
          <w:tcPr>
            <w:tcW w:w="1999" w:type="dxa"/>
            <w:tcBorders>
              <w:top w:val="nil"/>
              <w:bottom w:val="single" w:sz="4" w:space="0" w:color="auto"/>
            </w:tcBorders>
            <w:vAlign w:val="center"/>
          </w:tcPr>
          <w:p w14:paraId="57FA05ED" w14:textId="77777777" w:rsidR="006C3F2D" w:rsidRPr="005F0658" w:rsidRDefault="006C3F2D" w:rsidP="006928BA">
            <w:pPr>
              <w:pStyle w:val="NoSpacing"/>
              <w:rPr>
                <w:sz w:val="24"/>
                <w:szCs w:val="24"/>
              </w:rPr>
            </w:pPr>
            <w:r w:rsidRPr="005F0658">
              <w:rPr>
                <w:sz w:val="24"/>
                <w:szCs w:val="24"/>
              </w:rPr>
              <w:t>0.96 (1)</w:t>
            </w:r>
          </w:p>
        </w:tc>
      </w:tr>
      <w:tr w:rsidR="006C3F2D" w:rsidRPr="005F0658" w14:paraId="2A820034" w14:textId="77777777" w:rsidTr="006928BA">
        <w:trPr>
          <w:trHeight w:val="324"/>
        </w:trPr>
        <w:tc>
          <w:tcPr>
            <w:tcW w:w="1560" w:type="dxa"/>
            <w:vMerge w:val="restart"/>
            <w:tcBorders>
              <w:top w:val="single" w:sz="4" w:space="0" w:color="auto"/>
              <w:bottom w:val="nil"/>
            </w:tcBorders>
            <w:vAlign w:val="center"/>
          </w:tcPr>
          <w:p w14:paraId="102780FD" w14:textId="77777777" w:rsidR="006C3F2D" w:rsidRPr="005F0658" w:rsidRDefault="006C3F2D" w:rsidP="006928BA">
            <w:pPr>
              <w:pStyle w:val="NoSpacing"/>
              <w:rPr>
                <w:sz w:val="24"/>
                <w:szCs w:val="24"/>
              </w:rPr>
            </w:pPr>
            <w:proofErr w:type="spellStart"/>
            <w:r w:rsidRPr="005F0658">
              <w:rPr>
                <w:sz w:val="24"/>
                <w:szCs w:val="24"/>
              </w:rPr>
              <w:t>dikdiks</w:t>
            </w:r>
            <w:proofErr w:type="spellEnd"/>
            <w:r w:rsidRPr="005F0658">
              <w:rPr>
                <w:sz w:val="24"/>
                <w:szCs w:val="24"/>
              </w:rPr>
              <w:t xml:space="preserve"> in glade - night</w:t>
            </w:r>
          </w:p>
        </w:tc>
        <w:tc>
          <w:tcPr>
            <w:tcW w:w="2409" w:type="dxa"/>
            <w:gridSpan w:val="2"/>
            <w:tcBorders>
              <w:top w:val="single" w:sz="4" w:space="0" w:color="auto"/>
              <w:bottom w:val="nil"/>
            </w:tcBorders>
            <w:vAlign w:val="center"/>
          </w:tcPr>
          <w:p w14:paraId="568C240E"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59500520" w14:textId="77777777" w:rsidR="006C3F2D" w:rsidRPr="005F0658" w:rsidRDefault="006C3F2D" w:rsidP="006928BA">
            <w:pPr>
              <w:pStyle w:val="NoSpacing"/>
              <w:rPr>
                <w:sz w:val="24"/>
                <w:szCs w:val="24"/>
              </w:rPr>
            </w:pPr>
            <w:r w:rsidRPr="005F0658">
              <w:rPr>
                <w:sz w:val="24"/>
                <w:szCs w:val="24"/>
              </w:rPr>
              <w:t>0.012</w:t>
            </w:r>
          </w:p>
        </w:tc>
        <w:tc>
          <w:tcPr>
            <w:tcW w:w="1134" w:type="dxa"/>
            <w:tcBorders>
              <w:top w:val="single" w:sz="4" w:space="0" w:color="auto"/>
              <w:bottom w:val="nil"/>
            </w:tcBorders>
            <w:vAlign w:val="center"/>
          </w:tcPr>
          <w:p w14:paraId="6DE186DF" w14:textId="77777777" w:rsidR="006C3F2D" w:rsidRPr="005F0658" w:rsidRDefault="006C3F2D" w:rsidP="006928BA">
            <w:pPr>
              <w:pStyle w:val="NoSpacing"/>
              <w:rPr>
                <w:sz w:val="24"/>
                <w:szCs w:val="24"/>
              </w:rPr>
            </w:pPr>
            <w:r w:rsidRPr="005F0658">
              <w:rPr>
                <w:sz w:val="24"/>
                <w:szCs w:val="24"/>
              </w:rPr>
              <w:t>-0.007</w:t>
            </w:r>
          </w:p>
        </w:tc>
        <w:tc>
          <w:tcPr>
            <w:tcW w:w="1120" w:type="dxa"/>
            <w:tcBorders>
              <w:top w:val="single" w:sz="4" w:space="0" w:color="auto"/>
              <w:bottom w:val="nil"/>
            </w:tcBorders>
            <w:vAlign w:val="center"/>
          </w:tcPr>
          <w:p w14:paraId="00000896" w14:textId="77777777" w:rsidR="006C3F2D" w:rsidRPr="005F0658" w:rsidRDefault="006C3F2D" w:rsidP="006928BA">
            <w:pPr>
              <w:pStyle w:val="NoSpacing"/>
              <w:rPr>
                <w:sz w:val="24"/>
                <w:szCs w:val="24"/>
              </w:rPr>
            </w:pPr>
            <w:r w:rsidRPr="005F0658">
              <w:rPr>
                <w:sz w:val="24"/>
                <w:szCs w:val="24"/>
              </w:rPr>
              <w:t>0.03</w:t>
            </w:r>
          </w:p>
        </w:tc>
        <w:tc>
          <w:tcPr>
            <w:tcW w:w="1999" w:type="dxa"/>
            <w:tcBorders>
              <w:top w:val="single" w:sz="4" w:space="0" w:color="auto"/>
              <w:bottom w:val="nil"/>
            </w:tcBorders>
            <w:vAlign w:val="center"/>
          </w:tcPr>
          <w:p w14:paraId="1C560171" w14:textId="77777777" w:rsidR="006C3F2D" w:rsidRPr="005F0658" w:rsidRDefault="006C3F2D" w:rsidP="006928BA">
            <w:pPr>
              <w:pStyle w:val="NoSpacing"/>
              <w:rPr>
                <w:sz w:val="24"/>
                <w:szCs w:val="24"/>
              </w:rPr>
            </w:pPr>
            <w:r w:rsidRPr="005F0658">
              <w:rPr>
                <w:sz w:val="24"/>
                <w:szCs w:val="24"/>
              </w:rPr>
              <w:t>(1)</w:t>
            </w:r>
          </w:p>
        </w:tc>
      </w:tr>
      <w:tr w:rsidR="006C3F2D" w:rsidRPr="005F0658" w14:paraId="716BFD35" w14:textId="77777777" w:rsidTr="006928BA">
        <w:trPr>
          <w:trHeight w:val="324"/>
        </w:trPr>
        <w:tc>
          <w:tcPr>
            <w:tcW w:w="1560" w:type="dxa"/>
            <w:vMerge/>
            <w:tcBorders>
              <w:top w:val="nil"/>
              <w:bottom w:val="single" w:sz="18" w:space="0" w:color="auto"/>
            </w:tcBorders>
            <w:vAlign w:val="center"/>
          </w:tcPr>
          <w:p w14:paraId="584E9C56"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5AD07A17"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single" w:sz="18" w:space="0" w:color="auto"/>
            </w:tcBorders>
            <w:vAlign w:val="center"/>
          </w:tcPr>
          <w:p w14:paraId="0AE89EF3" w14:textId="77777777" w:rsidR="006C3F2D" w:rsidRPr="005F0658" w:rsidRDefault="006C3F2D" w:rsidP="006928BA">
            <w:pPr>
              <w:pStyle w:val="NoSpacing"/>
              <w:rPr>
                <w:sz w:val="24"/>
                <w:szCs w:val="24"/>
              </w:rPr>
            </w:pPr>
            <w:r w:rsidRPr="005F0658">
              <w:rPr>
                <w:sz w:val="24"/>
                <w:szCs w:val="24"/>
              </w:rPr>
              <w:t>0.042</w:t>
            </w:r>
          </w:p>
        </w:tc>
        <w:tc>
          <w:tcPr>
            <w:tcW w:w="1134" w:type="dxa"/>
            <w:tcBorders>
              <w:top w:val="nil"/>
              <w:bottom w:val="single" w:sz="18" w:space="0" w:color="auto"/>
            </w:tcBorders>
            <w:vAlign w:val="center"/>
          </w:tcPr>
          <w:p w14:paraId="1926748C"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single" w:sz="18" w:space="0" w:color="auto"/>
            </w:tcBorders>
            <w:vAlign w:val="center"/>
          </w:tcPr>
          <w:p w14:paraId="7351CF09" w14:textId="77777777" w:rsidR="006C3F2D" w:rsidRPr="005F0658" w:rsidRDefault="006C3F2D" w:rsidP="006928BA">
            <w:pPr>
              <w:pStyle w:val="NoSpacing"/>
              <w:rPr>
                <w:sz w:val="24"/>
                <w:szCs w:val="24"/>
              </w:rPr>
            </w:pPr>
            <w:r w:rsidRPr="005F0658">
              <w:rPr>
                <w:sz w:val="24"/>
                <w:szCs w:val="24"/>
              </w:rPr>
              <w:t>0.05</w:t>
            </w:r>
          </w:p>
        </w:tc>
        <w:tc>
          <w:tcPr>
            <w:tcW w:w="1999" w:type="dxa"/>
            <w:tcBorders>
              <w:top w:val="nil"/>
              <w:bottom w:val="single" w:sz="18" w:space="0" w:color="auto"/>
            </w:tcBorders>
            <w:vAlign w:val="center"/>
          </w:tcPr>
          <w:p w14:paraId="2480849B" w14:textId="77777777" w:rsidR="006C3F2D" w:rsidRPr="005F0658" w:rsidRDefault="006C3F2D" w:rsidP="006928BA">
            <w:pPr>
              <w:pStyle w:val="NoSpacing"/>
              <w:rPr>
                <w:sz w:val="24"/>
                <w:szCs w:val="24"/>
              </w:rPr>
            </w:pPr>
            <w:r w:rsidRPr="005F0658">
              <w:rPr>
                <w:sz w:val="24"/>
                <w:szCs w:val="24"/>
              </w:rPr>
              <w:t>0.97(1)</w:t>
            </w:r>
          </w:p>
        </w:tc>
      </w:tr>
      <w:tr w:rsidR="006C3F2D" w:rsidRPr="005F0658" w14:paraId="585FF3C0" w14:textId="77777777" w:rsidTr="006928BA">
        <w:trPr>
          <w:trHeight w:val="324"/>
        </w:trPr>
        <w:tc>
          <w:tcPr>
            <w:tcW w:w="1560" w:type="dxa"/>
            <w:vMerge w:val="restart"/>
            <w:tcBorders>
              <w:top w:val="single" w:sz="18" w:space="0" w:color="auto"/>
            </w:tcBorders>
            <w:vAlign w:val="center"/>
          </w:tcPr>
          <w:p w14:paraId="56DDBE5B" w14:textId="77777777" w:rsidR="006C3F2D" w:rsidRPr="005F0658" w:rsidRDefault="006C3F2D" w:rsidP="006928BA">
            <w:pPr>
              <w:pStyle w:val="NoSpacing"/>
              <w:rPr>
                <w:sz w:val="24"/>
                <w:szCs w:val="24"/>
              </w:rPr>
            </w:pPr>
            <w:r w:rsidRPr="005F0658">
              <w:rPr>
                <w:sz w:val="24"/>
                <w:szCs w:val="24"/>
              </w:rPr>
              <w:t>wild dog distance to glade – 24h</w:t>
            </w:r>
          </w:p>
        </w:tc>
        <w:tc>
          <w:tcPr>
            <w:tcW w:w="2409" w:type="dxa"/>
            <w:gridSpan w:val="2"/>
            <w:tcBorders>
              <w:top w:val="single" w:sz="18" w:space="0" w:color="auto"/>
              <w:bottom w:val="nil"/>
            </w:tcBorders>
            <w:vAlign w:val="center"/>
          </w:tcPr>
          <w:p w14:paraId="13DC9CAD"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18" w:space="0" w:color="auto"/>
              <w:bottom w:val="nil"/>
            </w:tcBorders>
            <w:vAlign w:val="center"/>
          </w:tcPr>
          <w:p w14:paraId="117356BE" w14:textId="77777777" w:rsidR="006C3F2D" w:rsidRPr="005F0658" w:rsidRDefault="006C3F2D" w:rsidP="006928BA">
            <w:pPr>
              <w:pStyle w:val="NoSpacing"/>
              <w:rPr>
                <w:sz w:val="24"/>
                <w:szCs w:val="24"/>
              </w:rPr>
            </w:pPr>
            <w:r w:rsidRPr="005F0658">
              <w:rPr>
                <w:sz w:val="24"/>
                <w:szCs w:val="24"/>
              </w:rPr>
              <w:t>0.58</w:t>
            </w:r>
          </w:p>
        </w:tc>
        <w:tc>
          <w:tcPr>
            <w:tcW w:w="1134" w:type="dxa"/>
            <w:tcBorders>
              <w:top w:val="single" w:sz="18" w:space="0" w:color="auto"/>
              <w:bottom w:val="nil"/>
            </w:tcBorders>
            <w:vAlign w:val="center"/>
          </w:tcPr>
          <w:p w14:paraId="10D36BDA" w14:textId="77777777" w:rsidR="006C3F2D" w:rsidRPr="005F0658" w:rsidRDefault="006C3F2D" w:rsidP="006928BA">
            <w:pPr>
              <w:pStyle w:val="NoSpacing"/>
              <w:rPr>
                <w:sz w:val="24"/>
                <w:szCs w:val="24"/>
              </w:rPr>
            </w:pPr>
            <w:r w:rsidRPr="005F0658">
              <w:rPr>
                <w:sz w:val="24"/>
                <w:szCs w:val="24"/>
              </w:rPr>
              <w:t>0.5</w:t>
            </w:r>
          </w:p>
        </w:tc>
        <w:tc>
          <w:tcPr>
            <w:tcW w:w="1120" w:type="dxa"/>
            <w:tcBorders>
              <w:top w:val="single" w:sz="18" w:space="0" w:color="auto"/>
              <w:bottom w:val="nil"/>
            </w:tcBorders>
            <w:vAlign w:val="center"/>
          </w:tcPr>
          <w:p w14:paraId="19DD3FD9" w14:textId="77777777" w:rsidR="006C3F2D" w:rsidRPr="005F0658" w:rsidRDefault="006C3F2D" w:rsidP="006928BA">
            <w:pPr>
              <w:pStyle w:val="NoSpacing"/>
              <w:rPr>
                <w:sz w:val="24"/>
                <w:szCs w:val="24"/>
              </w:rPr>
            </w:pPr>
            <w:r w:rsidRPr="005F0658">
              <w:rPr>
                <w:sz w:val="24"/>
                <w:szCs w:val="24"/>
              </w:rPr>
              <w:t>0.6</w:t>
            </w:r>
          </w:p>
        </w:tc>
        <w:tc>
          <w:tcPr>
            <w:tcW w:w="1999" w:type="dxa"/>
            <w:tcBorders>
              <w:top w:val="single" w:sz="18" w:space="0" w:color="auto"/>
              <w:bottom w:val="nil"/>
            </w:tcBorders>
            <w:vAlign w:val="center"/>
          </w:tcPr>
          <w:p w14:paraId="57E71D68" w14:textId="77777777" w:rsidR="006C3F2D" w:rsidRPr="005F0658" w:rsidRDefault="006C3F2D" w:rsidP="006928BA">
            <w:pPr>
              <w:pStyle w:val="NoSpacing"/>
              <w:rPr>
                <w:sz w:val="24"/>
                <w:szCs w:val="24"/>
              </w:rPr>
            </w:pPr>
            <w:r w:rsidRPr="005F0658">
              <w:rPr>
                <w:sz w:val="24"/>
                <w:szCs w:val="24"/>
              </w:rPr>
              <w:t>— (1)</w:t>
            </w:r>
          </w:p>
        </w:tc>
      </w:tr>
      <w:tr w:rsidR="006C3F2D" w:rsidRPr="005F0658" w14:paraId="6F0DC9D5" w14:textId="77777777" w:rsidTr="006928BA">
        <w:trPr>
          <w:trHeight w:val="324"/>
        </w:trPr>
        <w:tc>
          <w:tcPr>
            <w:tcW w:w="1560" w:type="dxa"/>
            <w:vMerge/>
            <w:tcBorders>
              <w:bottom w:val="single" w:sz="4" w:space="0" w:color="auto"/>
            </w:tcBorders>
            <w:vAlign w:val="center"/>
          </w:tcPr>
          <w:p w14:paraId="7416E5D6" w14:textId="77777777" w:rsidR="006C3F2D" w:rsidRPr="005F0658" w:rsidRDefault="006C3F2D" w:rsidP="006928BA">
            <w:pPr>
              <w:pStyle w:val="NoSpacing"/>
              <w:rPr>
                <w:sz w:val="24"/>
                <w:szCs w:val="24"/>
              </w:rPr>
            </w:pPr>
          </w:p>
        </w:tc>
        <w:tc>
          <w:tcPr>
            <w:tcW w:w="2409" w:type="dxa"/>
            <w:gridSpan w:val="2"/>
            <w:tcBorders>
              <w:top w:val="nil"/>
              <w:bottom w:val="single" w:sz="4" w:space="0" w:color="auto"/>
            </w:tcBorders>
            <w:vAlign w:val="center"/>
          </w:tcPr>
          <w:p w14:paraId="2D7C41D2" w14:textId="77777777" w:rsidR="006C3F2D" w:rsidRPr="005F0658" w:rsidRDefault="006C3F2D" w:rsidP="006928BA">
            <w:pPr>
              <w:pStyle w:val="NoSpacing"/>
              <w:rPr>
                <w:sz w:val="24"/>
                <w:szCs w:val="24"/>
              </w:rPr>
            </w:pPr>
            <w:r w:rsidRPr="005F0658">
              <w:rPr>
                <w:sz w:val="24"/>
                <w:szCs w:val="24"/>
              </w:rPr>
              <w:t>Pack size</w:t>
            </w:r>
          </w:p>
        </w:tc>
        <w:tc>
          <w:tcPr>
            <w:tcW w:w="1134" w:type="dxa"/>
            <w:tcBorders>
              <w:top w:val="nil"/>
              <w:bottom w:val="single" w:sz="4" w:space="0" w:color="auto"/>
            </w:tcBorders>
            <w:vAlign w:val="center"/>
          </w:tcPr>
          <w:p w14:paraId="12F5F187" w14:textId="77777777" w:rsidR="006C3F2D" w:rsidRPr="005F0658" w:rsidRDefault="006C3F2D" w:rsidP="006928BA">
            <w:pPr>
              <w:pStyle w:val="NoSpacing"/>
              <w:rPr>
                <w:sz w:val="24"/>
                <w:szCs w:val="24"/>
              </w:rPr>
            </w:pPr>
            <w:r w:rsidRPr="005F0658">
              <w:rPr>
                <w:sz w:val="24"/>
                <w:szCs w:val="24"/>
              </w:rPr>
              <w:t>-0.012</w:t>
            </w:r>
          </w:p>
        </w:tc>
        <w:tc>
          <w:tcPr>
            <w:tcW w:w="1134" w:type="dxa"/>
            <w:tcBorders>
              <w:top w:val="nil"/>
              <w:bottom w:val="single" w:sz="4" w:space="0" w:color="auto"/>
            </w:tcBorders>
            <w:vAlign w:val="center"/>
          </w:tcPr>
          <w:p w14:paraId="003F9287" w14:textId="77777777" w:rsidR="006C3F2D" w:rsidRPr="005F0658" w:rsidRDefault="006C3F2D" w:rsidP="006928BA">
            <w:pPr>
              <w:pStyle w:val="NoSpacing"/>
              <w:rPr>
                <w:sz w:val="24"/>
                <w:szCs w:val="24"/>
              </w:rPr>
            </w:pPr>
            <w:r w:rsidRPr="005F0658">
              <w:rPr>
                <w:sz w:val="24"/>
                <w:szCs w:val="24"/>
              </w:rPr>
              <w:t>-0.01</w:t>
            </w:r>
          </w:p>
        </w:tc>
        <w:tc>
          <w:tcPr>
            <w:tcW w:w="1120" w:type="dxa"/>
            <w:tcBorders>
              <w:top w:val="nil"/>
              <w:bottom w:val="single" w:sz="4" w:space="0" w:color="auto"/>
            </w:tcBorders>
            <w:vAlign w:val="center"/>
          </w:tcPr>
          <w:p w14:paraId="21E4E74A" w14:textId="77777777" w:rsidR="006C3F2D" w:rsidRPr="005F0658" w:rsidRDefault="006C3F2D" w:rsidP="006928BA">
            <w:pPr>
              <w:pStyle w:val="NoSpacing"/>
              <w:rPr>
                <w:sz w:val="24"/>
                <w:szCs w:val="24"/>
              </w:rPr>
            </w:pPr>
            <w:r w:rsidRPr="005F0658">
              <w:rPr>
                <w:sz w:val="24"/>
                <w:szCs w:val="24"/>
              </w:rPr>
              <w:t>-0.02</w:t>
            </w:r>
          </w:p>
        </w:tc>
        <w:tc>
          <w:tcPr>
            <w:tcW w:w="1999" w:type="dxa"/>
            <w:tcBorders>
              <w:top w:val="nil"/>
              <w:bottom w:val="single" w:sz="4" w:space="0" w:color="auto"/>
            </w:tcBorders>
            <w:vAlign w:val="center"/>
          </w:tcPr>
          <w:p w14:paraId="6589B5BC" w14:textId="77777777" w:rsidR="006C3F2D" w:rsidRPr="005F0658" w:rsidRDefault="006C3F2D" w:rsidP="006928BA">
            <w:pPr>
              <w:pStyle w:val="NoSpacing"/>
              <w:rPr>
                <w:sz w:val="24"/>
                <w:szCs w:val="24"/>
              </w:rPr>
            </w:pPr>
            <w:r w:rsidRPr="005F0658">
              <w:rPr>
                <w:sz w:val="24"/>
                <w:szCs w:val="24"/>
              </w:rPr>
              <w:t>0.90 (1)</w:t>
            </w:r>
          </w:p>
        </w:tc>
      </w:tr>
      <w:tr w:rsidR="006C3F2D" w:rsidRPr="005F0658" w14:paraId="7CDFEE39" w14:textId="77777777" w:rsidTr="006928BA">
        <w:trPr>
          <w:trHeight w:val="324"/>
        </w:trPr>
        <w:tc>
          <w:tcPr>
            <w:tcW w:w="1560" w:type="dxa"/>
            <w:vMerge w:val="restart"/>
            <w:tcBorders>
              <w:top w:val="single" w:sz="4" w:space="0" w:color="auto"/>
              <w:bottom w:val="nil"/>
            </w:tcBorders>
            <w:vAlign w:val="center"/>
          </w:tcPr>
          <w:p w14:paraId="7F04D6BA" w14:textId="77777777" w:rsidR="006C3F2D" w:rsidRPr="005F0658" w:rsidRDefault="006C3F2D" w:rsidP="006928BA">
            <w:pPr>
              <w:pStyle w:val="NoSpacing"/>
              <w:rPr>
                <w:sz w:val="24"/>
                <w:szCs w:val="24"/>
              </w:rPr>
            </w:pPr>
            <w:r w:rsidRPr="005F0658">
              <w:rPr>
                <w:sz w:val="24"/>
                <w:szCs w:val="24"/>
              </w:rPr>
              <w:t>wild dog distance to glade – night</w:t>
            </w:r>
          </w:p>
        </w:tc>
        <w:tc>
          <w:tcPr>
            <w:tcW w:w="2409" w:type="dxa"/>
            <w:gridSpan w:val="2"/>
            <w:tcBorders>
              <w:top w:val="single" w:sz="4" w:space="0" w:color="auto"/>
              <w:bottom w:val="nil"/>
            </w:tcBorders>
            <w:vAlign w:val="center"/>
          </w:tcPr>
          <w:p w14:paraId="77AEA26A" w14:textId="77777777" w:rsidR="006C3F2D" w:rsidRPr="005F0658" w:rsidRDefault="006C3F2D" w:rsidP="006928BA">
            <w:pPr>
              <w:pStyle w:val="NoSpacing"/>
              <w:rPr>
                <w:sz w:val="24"/>
                <w:szCs w:val="24"/>
              </w:rPr>
            </w:pPr>
            <w:r w:rsidRPr="005F0658">
              <w:rPr>
                <w:sz w:val="24"/>
                <w:szCs w:val="24"/>
              </w:rPr>
              <w:t>Intercept</w:t>
            </w:r>
          </w:p>
        </w:tc>
        <w:tc>
          <w:tcPr>
            <w:tcW w:w="1134" w:type="dxa"/>
            <w:tcBorders>
              <w:top w:val="single" w:sz="4" w:space="0" w:color="auto"/>
              <w:bottom w:val="nil"/>
            </w:tcBorders>
            <w:vAlign w:val="center"/>
          </w:tcPr>
          <w:p w14:paraId="0199BEAA" w14:textId="77777777" w:rsidR="006C3F2D" w:rsidRPr="005F0658" w:rsidRDefault="006C3F2D" w:rsidP="006928BA">
            <w:pPr>
              <w:pStyle w:val="NoSpacing"/>
              <w:rPr>
                <w:sz w:val="24"/>
                <w:szCs w:val="24"/>
              </w:rPr>
            </w:pPr>
            <w:r w:rsidRPr="005F0658">
              <w:rPr>
                <w:sz w:val="24"/>
                <w:szCs w:val="24"/>
              </w:rPr>
              <w:t>0.55</w:t>
            </w:r>
          </w:p>
        </w:tc>
        <w:tc>
          <w:tcPr>
            <w:tcW w:w="1134" w:type="dxa"/>
            <w:tcBorders>
              <w:top w:val="single" w:sz="4" w:space="0" w:color="auto"/>
              <w:bottom w:val="nil"/>
            </w:tcBorders>
            <w:vAlign w:val="center"/>
          </w:tcPr>
          <w:p w14:paraId="02342081" w14:textId="77777777" w:rsidR="006C3F2D" w:rsidRPr="005F0658" w:rsidRDefault="006C3F2D" w:rsidP="006928BA">
            <w:pPr>
              <w:pStyle w:val="NoSpacing"/>
              <w:rPr>
                <w:sz w:val="24"/>
                <w:szCs w:val="24"/>
              </w:rPr>
            </w:pPr>
            <w:r w:rsidRPr="005F0658">
              <w:rPr>
                <w:sz w:val="24"/>
                <w:szCs w:val="24"/>
              </w:rPr>
              <w:t>0.4</w:t>
            </w:r>
          </w:p>
        </w:tc>
        <w:tc>
          <w:tcPr>
            <w:tcW w:w="1120" w:type="dxa"/>
            <w:tcBorders>
              <w:top w:val="single" w:sz="4" w:space="0" w:color="auto"/>
              <w:bottom w:val="nil"/>
            </w:tcBorders>
            <w:vAlign w:val="center"/>
          </w:tcPr>
          <w:p w14:paraId="24CFB6CE" w14:textId="77777777" w:rsidR="006C3F2D" w:rsidRPr="005F0658" w:rsidRDefault="006C3F2D" w:rsidP="006928BA">
            <w:pPr>
              <w:pStyle w:val="NoSpacing"/>
              <w:rPr>
                <w:sz w:val="24"/>
                <w:szCs w:val="24"/>
              </w:rPr>
            </w:pPr>
            <w:r w:rsidRPr="005F0658">
              <w:rPr>
                <w:sz w:val="24"/>
                <w:szCs w:val="24"/>
              </w:rPr>
              <w:t>0.7</w:t>
            </w:r>
          </w:p>
        </w:tc>
        <w:tc>
          <w:tcPr>
            <w:tcW w:w="1999" w:type="dxa"/>
            <w:tcBorders>
              <w:top w:val="single" w:sz="4" w:space="0" w:color="auto"/>
              <w:bottom w:val="nil"/>
            </w:tcBorders>
            <w:vAlign w:val="center"/>
          </w:tcPr>
          <w:p w14:paraId="4FA4B5D1" w14:textId="77777777" w:rsidR="006C3F2D" w:rsidRPr="005F0658" w:rsidRDefault="006C3F2D" w:rsidP="006928BA">
            <w:pPr>
              <w:pStyle w:val="NoSpacing"/>
              <w:rPr>
                <w:sz w:val="24"/>
                <w:szCs w:val="24"/>
              </w:rPr>
            </w:pPr>
            <w:r w:rsidRPr="005F0658">
              <w:rPr>
                <w:sz w:val="24"/>
                <w:szCs w:val="24"/>
              </w:rPr>
              <w:t>(5)</w:t>
            </w:r>
          </w:p>
        </w:tc>
      </w:tr>
      <w:tr w:rsidR="006C3F2D" w:rsidRPr="005F0658" w14:paraId="2D9B2190" w14:textId="77777777" w:rsidTr="006928BA">
        <w:trPr>
          <w:trHeight w:val="324"/>
        </w:trPr>
        <w:tc>
          <w:tcPr>
            <w:tcW w:w="1560" w:type="dxa"/>
            <w:vMerge/>
            <w:tcBorders>
              <w:top w:val="nil"/>
            </w:tcBorders>
            <w:vAlign w:val="center"/>
          </w:tcPr>
          <w:p w14:paraId="35C2FA64"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140CA792" w14:textId="77777777" w:rsidR="006C3F2D" w:rsidRPr="005F0658" w:rsidRDefault="006C3F2D" w:rsidP="006928BA">
            <w:pPr>
              <w:pStyle w:val="NoSpacing"/>
              <w:rPr>
                <w:sz w:val="24"/>
                <w:szCs w:val="24"/>
              </w:rPr>
            </w:pPr>
            <w:r w:rsidRPr="005F0658">
              <w:rPr>
                <w:sz w:val="24"/>
                <w:szCs w:val="24"/>
              </w:rPr>
              <w:t>Pack Size</w:t>
            </w:r>
          </w:p>
        </w:tc>
        <w:tc>
          <w:tcPr>
            <w:tcW w:w="1134" w:type="dxa"/>
            <w:tcBorders>
              <w:top w:val="nil"/>
              <w:bottom w:val="nil"/>
            </w:tcBorders>
            <w:vAlign w:val="center"/>
          </w:tcPr>
          <w:p w14:paraId="44854C54" w14:textId="77777777" w:rsidR="006C3F2D" w:rsidRPr="005F0658" w:rsidRDefault="006C3F2D" w:rsidP="006928BA">
            <w:pPr>
              <w:pStyle w:val="NoSpacing"/>
              <w:rPr>
                <w:sz w:val="24"/>
                <w:szCs w:val="24"/>
              </w:rPr>
            </w:pPr>
            <w:r w:rsidRPr="005F0658">
              <w:rPr>
                <w:sz w:val="24"/>
                <w:szCs w:val="24"/>
              </w:rPr>
              <w:t>-0.020</w:t>
            </w:r>
          </w:p>
        </w:tc>
        <w:tc>
          <w:tcPr>
            <w:tcW w:w="1134" w:type="dxa"/>
            <w:tcBorders>
              <w:top w:val="nil"/>
              <w:bottom w:val="nil"/>
            </w:tcBorders>
            <w:vAlign w:val="center"/>
          </w:tcPr>
          <w:p w14:paraId="48CE0683"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nil"/>
            </w:tcBorders>
            <w:vAlign w:val="center"/>
          </w:tcPr>
          <w:p w14:paraId="22DC9AD2" w14:textId="77777777" w:rsidR="006C3F2D" w:rsidRPr="005F0658" w:rsidRDefault="006C3F2D" w:rsidP="006928BA">
            <w:pPr>
              <w:pStyle w:val="NoSpacing"/>
              <w:rPr>
                <w:sz w:val="24"/>
                <w:szCs w:val="24"/>
              </w:rPr>
            </w:pPr>
            <w:r w:rsidRPr="005F0658">
              <w:rPr>
                <w:sz w:val="24"/>
                <w:szCs w:val="24"/>
              </w:rPr>
              <w:t>-0.01</w:t>
            </w:r>
          </w:p>
        </w:tc>
        <w:tc>
          <w:tcPr>
            <w:tcW w:w="1999" w:type="dxa"/>
            <w:tcBorders>
              <w:top w:val="nil"/>
              <w:bottom w:val="nil"/>
            </w:tcBorders>
            <w:vAlign w:val="center"/>
          </w:tcPr>
          <w:p w14:paraId="042C2BDB" w14:textId="77777777" w:rsidR="006C3F2D" w:rsidRPr="005F0658" w:rsidRDefault="006C3F2D" w:rsidP="006928BA">
            <w:pPr>
              <w:pStyle w:val="NoSpacing"/>
              <w:rPr>
                <w:sz w:val="24"/>
                <w:szCs w:val="24"/>
              </w:rPr>
            </w:pPr>
            <w:r w:rsidRPr="005F0658">
              <w:rPr>
                <w:sz w:val="24"/>
                <w:szCs w:val="24"/>
              </w:rPr>
              <w:t>0.67(2)</w:t>
            </w:r>
          </w:p>
        </w:tc>
      </w:tr>
      <w:tr w:rsidR="006C3F2D" w:rsidRPr="005F0658" w14:paraId="40439EAF" w14:textId="77777777" w:rsidTr="006928BA">
        <w:trPr>
          <w:trHeight w:val="324"/>
        </w:trPr>
        <w:tc>
          <w:tcPr>
            <w:tcW w:w="1560" w:type="dxa"/>
            <w:vMerge/>
            <w:vAlign w:val="center"/>
          </w:tcPr>
          <w:p w14:paraId="33636336"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06E1D68D" w14:textId="77777777" w:rsidR="006C3F2D" w:rsidRPr="005F0658" w:rsidRDefault="006C3F2D" w:rsidP="006928BA">
            <w:pPr>
              <w:pStyle w:val="NoSpacing"/>
              <w:rPr>
                <w:sz w:val="24"/>
                <w:szCs w:val="24"/>
              </w:rPr>
            </w:pPr>
            <w:r w:rsidRPr="005F0658">
              <w:rPr>
                <w:sz w:val="24"/>
                <w:szCs w:val="24"/>
              </w:rPr>
              <w:t>Moonlight</w:t>
            </w:r>
          </w:p>
        </w:tc>
        <w:tc>
          <w:tcPr>
            <w:tcW w:w="1134" w:type="dxa"/>
            <w:tcBorders>
              <w:top w:val="nil"/>
              <w:bottom w:val="nil"/>
            </w:tcBorders>
            <w:vAlign w:val="center"/>
          </w:tcPr>
          <w:p w14:paraId="20F0A116" w14:textId="77777777" w:rsidR="006C3F2D" w:rsidRPr="005F0658" w:rsidRDefault="006C3F2D" w:rsidP="006928BA">
            <w:pPr>
              <w:pStyle w:val="NoSpacing"/>
              <w:rPr>
                <w:sz w:val="24"/>
                <w:szCs w:val="24"/>
              </w:rPr>
            </w:pPr>
            <w:r w:rsidRPr="005F0658">
              <w:rPr>
                <w:sz w:val="24"/>
                <w:szCs w:val="24"/>
              </w:rPr>
              <w:t>0.064</w:t>
            </w:r>
          </w:p>
        </w:tc>
        <w:tc>
          <w:tcPr>
            <w:tcW w:w="1134" w:type="dxa"/>
            <w:tcBorders>
              <w:top w:val="nil"/>
              <w:bottom w:val="nil"/>
            </w:tcBorders>
            <w:vAlign w:val="center"/>
          </w:tcPr>
          <w:p w14:paraId="4A6095DE" w14:textId="77777777" w:rsidR="006C3F2D" w:rsidRPr="005F0658" w:rsidRDefault="006C3F2D" w:rsidP="006928BA">
            <w:pPr>
              <w:pStyle w:val="NoSpacing"/>
              <w:rPr>
                <w:sz w:val="24"/>
                <w:szCs w:val="24"/>
              </w:rPr>
            </w:pPr>
            <w:r w:rsidRPr="005F0658">
              <w:rPr>
                <w:sz w:val="24"/>
                <w:szCs w:val="24"/>
              </w:rPr>
              <w:t>0.03</w:t>
            </w:r>
          </w:p>
        </w:tc>
        <w:tc>
          <w:tcPr>
            <w:tcW w:w="1120" w:type="dxa"/>
            <w:tcBorders>
              <w:top w:val="nil"/>
              <w:bottom w:val="nil"/>
            </w:tcBorders>
            <w:vAlign w:val="center"/>
          </w:tcPr>
          <w:p w14:paraId="76624D6C" w14:textId="77777777" w:rsidR="006C3F2D" w:rsidRPr="005F0658" w:rsidRDefault="006C3F2D" w:rsidP="006928BA">
            <w:pPr>
              <w:pStyle w:val="NoSpacing"/>
              <w:rPr>
                <w:sz w:val="24"/>
                <w:szCs w:val="24"/>
              </w:rPr>
            </w:pPr>
            <w:r w:rsidRPr="005F0658">
              <w:rPr>
                <w:sz w:val="24"/>
                <w:szCs w:val="24"/>
              </w:rPr>
              <w:t>0.1</w:t>
            </w:r>
          </w:p>
        </w:tc>
        <w:tc>
          <w:tcPr>
            <w:tcW w:w="1999" w:type="dxa"/>
            <w:tcBorders>
              <w:top w:val="nil"/>
              <w:bottom w:val="nil"/>
            </w:tcBorders>
            <w:vAlign w:val="center"/>
          </w:tcPr>
          <w:p w14:paraId="34411807" w14:textId="77777777" w:rsidR="006C3F2D" w:rsidRPr="005F0658" w:rsidRDefault="006C3F2D" w:rsidP="006928BA">
            <w:pPr>
              <w:pStyle w:val="NoSpacing"/>
              <w:rPr>
                <w:sz w:val="24"/>
                <w:szCs w:val="24"/>
              </w:rPr>
            </w:pPr>
            <w:r w:rsidRPr="005F0658">
              <w:rPr>
                <w:sz w:val="24"/>
                <w:szCs w:val="24"/>
              </w:rPr>
              <w:t>0.27 (2)</w:t>
            </w:r>
          </w:p>
        </w:tc>
      </w:tr>
      <w:tr w:rsidR="006C3F2D" w:rsidRPr="005F0658" w14:paraId="133BF482" w14:textId="77777777" w:rsidTr="006928BA">
        <w:trPr>
          <w:trHeight w:val="324"/>
        </w:trPr>
        <w:tc>
          <w:tcPr>
            <w:tcW w:w="1560" w:type="dxa"/>
            <w:vMerge/>
            <w:vAlign w:val="center"/>
          </w:tcPr>
          <w:p w14:paraId="7D2B66C1" w14:textId="77777777" w:rsidR="006C3F2D" w:rsidRPr="005F0658" w:rsidRDefault="006C3F2D" w:rsidP="006928BA">
            <w:pPr>
              <w:pStyle w:val="NoSpacing"/>
              <w:rPr>
                <w:sz w:val="24"/>
                <w:szCs w:val="24"/>
              </w:rPr>
            </w:pPr>
          </w:p>
        </w:tc>
        <w:tc>
          <w:tcPr>
            <w:tcW w:w="2409" w:type="dxa"/>
            <w:gridSpan w:val="2"/>
            <w:tcBorders>
              <w:top w:val="nil"/>
              <w:bottom w:val="nil"/>
            </w:tcBorders>
            <w:vAlign w:val="center"/>
          </w:tcPr>
          <w:p w14:paraId="0511E963" w14:textId="77777777" w:rsidR="006C3F2D" w:rsidRPr="005F0658" w:rsidRDefault="006C3F2D" w:rsidP="006928BA">
            <w:pPr>
              <w:pStyle w:val="NoSpacing"/>
              <w:rPr>
                <w:sz w:val="24"/>
                <w:szCs w:val="24"/>
              </w:rPr>
            </w:pPr>
            <w:r w:rsidRPr="005F0658">
              <w:rPr>
                <w:sz w:val="24"/>
                <w:szCs w:val="24"/>
              </w:rPr>
              <w:t xml:space="preserve">denning </w:t>
            </w:r>
            <w:r w:rsidRPr="005F0658">
              <w:rPr>
                <w:i/>
                <w:iCs/>
                <w:sz w:val="24"/>
                <w:szCs w:val="24"/>
              </w:rPr>
              <w:t>vs</w:t>
            </w:r>
            <w:r w:rsidRPr="005F0658">
              <w:rPr>
                <w:sz w:val="24"/>
                <w:szCs w:val="24"/>
              </w:rPr>
              <w:t xml:space="preserve"> not</w:t>
            </w:r>
          </w:p>
        </w:tc>
        <w:tc>
          <w:tcPr>
            <w:tcW w:w="1134" w:type="dxa"/>
            <w:tcBorders>
              <w:top w:val="nil"/>
              <w:bottom w:val="nil"/>
            </w:tcBorders>
            <w:vAlign w:val="center"/>
          </w:tcPr>
          <w:p w14:paraId="1B332467" w14:textId="77777777" w:rsidR="006C3F2D" w:rsidRPr="005F0658" w:rsidRDefault="006C3F2D" w:rsidP="006928BA">
            <w:pPr>
              <w:pStyle w:val="NoSpacing"/>
              <w:rPr>
                <w:sz w:val="24"/>
                <w:szCs w:val="24"/>
              </w:rPr>
            </w:pPr>
            <w:r w:rsidRPr="005F0658">
              <w:rPr>
                <w:sz w:val="24"/>
                <w:szCs w:val="24"/>
              </w:rPr>
              <w:t>-0.051</w:t>
            </w:r>
          </w:p>
        </w:tc>
        <w:tc>
          <w:tcPr>
            <w:tcW w:w="1134" w:type="dxa"/>
            <w:tcBorders>
              <w:top w:val="nil"/>
              <w:bottom w:val="nil"/>
            </w:tcBorders>
            <w:vAlign w:val="center"/>
          </w:tcPr>
          <w:p w14:paraId="1408480E" w14:textId="77777777" w:rsidR="006C3F2D" w:rsidRPr="005F0658" w:rsidRDefault="006C3F2D" w:rsidP="006928BA">
            <w:pPr>
              <w:pStyle w:val="NoSpacing"/>
              <w:rPr>
                <w:sz w:val="24"/>
                <w:szCs w:val="24"/>
              </w:rPr>
            </w:pPr>
            <w:r w:rsidRPr="005F0658">
              <w:rPr>
                <w:sz w:val="24"/>
                <w:szCs w:val="24"/>
              </w:rPr>
              <w:t>-0.004</w:t>
            </w:r>
          </w:p>
        </w:tc>
        <w:tc>
          <w:tcPr>
            <w:tcW w:w="1120" w:type="dxa"/>
            <w:tcBorders>
              <w:top w:val="nil"/>
              <w:bottom w:val="nil"/>
            </w:tcBorders>
            <w:vAlign w:val="center"/>
          </w:tcPr>
          <w:p w14:paraId="1CC10340" w14:textId="77777777" w:rsidR="006C3F2D" w:rsidRPr="005F0658" w:rsidRDefault="006C3F2D" w:rsidP="006928BA">
            <w:pPr>
              <w:pStyle w:val="NoSpacing"/>
              <w:rPr>
                <w:sz w:val="24"/>
                <w:szCs w:val="24"/>
              </w:rPr>
            </w:pPr>
            <w:r w:rsidRPr="005F0658">
              <w:rPr>
                <w:sz w:val="24"/>
                <w:szCs w:val="24"/>
              </w:rPr>
              <w:t>-0.1</w:t>
            </w:r>
          </w:p>
        </w:tc>
        <w:tc>
          <w:tcPr>
            <w:tcW w:w="1999" w:type="dxa"/>
            <w:tcBorders>
              <w:top w:val="nil"/>
              <w:bottom w:val="nil"/>
            </w:tcBorders>
            <w:vAlign w:val="center"/>
          </w:tcPr>
          <w:p w14:paraId="33A670A3" w14:textId="77777777" w:rsidR="006C3F2D" w:rsidRPr="005F0658" w:rsidRDefault="006C3F2D" w:rsidP="006928BA">
            <w:pPr>
              <w:pStyle w:val="NoSpacing"/>
              <w:rPr>
                <w:sz w:val="24"/>
                <w:szCs w:val="24"/>
              </w:rPr>
            </w:pPr>
            <w:r w:rsidRPr="005F0658">
              <w:rPr>
                <w:sz w:val="24"/>
                <w:szCs w:val="24"/>
              </w:rPr>
              <w:t>0.11 (1)</w:t>
            </w:r>
          </w:p>
        </w:tc>
      </w:tr>
      <w:tr w:rsidR="006C3F2D" w:rsidRPr="005F0658" w14:paraId="42A4A38A" w14:textId="77777777" w:rsidTr="006928BA">
        <w:trPr>
          <w:trHeight w:val="324"/>
        </w:trPr>
        <w:tc>
          <w:tcPr>
            <w:tcW w:w="1560" w:type="dxa"/>
            <w:vMerge/>
            <w:tcBorders>
              <w:bottom w:val="single" w:sz="18" w:space="0" w:color="auto"/>
            </w:tcBorders>
            <w:vAlign w:val="center"/>
          </w:tcPr>
          <w:p w14:paraId="7E1FEA27" w14:textId="77777777" w:rsidR="006C3F2D" w:rsidRPr="005F0658" w:rsidRDefault="006C3F2D" w:rsidP="006928BA">
            <w:pPr>
              <w:pStyle w:val="NoSpacing"/>
              <w:rPr>
                <w:sz w:val="24"/>
                <w:szCs w:val="24"/>
              </w:rPr>
            </w:pPr>
          </w:p>
        </w:tc>
        <w:tc>
          <w:tcPr>
            <w:tcW w:w="2409" w:type="dxa"/>
            <w:gridSpan w:val="2"/>
            <w:tcBorders>
              <w:top w:val="nil"/>
              <w:bottom w:val="single" w:sz="18" w:space="0" w:color="auto"/>
            </w:tcBorders>
            <w:vAlign w:val="center"/>
          </w:tcPr>
          <w:p w14:paraId="2966CC96" w14:textId="77777777" w:rsidR="006C3F2D" w:rsidRPr="005F0658" w:rsidRDefault="006C3F2D" w:rsidP="006928BA">
            <w:pPr>
              <w:pStyle w:val="NoSpacing"/>
              <w:rPr>
                <w:sz w:val="24"/>
                <w:szCs w:val="24"/>
              </w:rPr>
            </w:pPr>
            <w:r w:rsidRPr="005F0658">
              <w:rPr>
                <w:sz w:val="24"/>
                <w:szCs w:val="24"/>
              </w:rPr>
              <w:t xml:space="preserve">wet </w:t>
            </w:r>
            <w:r w:rsidRPr="005F0658">
              <w:rPr>
                <w:i/>
                <w:iCs/>
                <w:sz w:val="24"/>
                <w:szCs w:val="24"/>
              </w:rPr>
              <w:t>vs</w:t>
            </w:r>
            <w:r w:rsidRPr="005F0658">
              <w:rPr>
                <w:sz w:val="24"/>
                <w:szCs w:val="24"/>
              </w:rPr>
              <w:t xml:space="preserve"> dry phase</w:t>
            </w:r>
          </w:p>
        </w:tc>
        <w:tc>
          <w:tcPr>
            <w:tcW w:w="1134" w:type="dxa"/>
            <w:tcBorders>
              <w:top w:val="nil"/>
              <w:bottom w:val="single" w:sz="18" w:space="0" w:color="auto"/>
            </w:tcBorders>
            <w:vAlign w:val="center"/>
          </w:tcPr>
          <w:p w14:paraId="67C3580D" w14:textId="77777777" w:rsidR="006C3F2D" w:rsidRPr="005F0658" w:rsidRDefault="006C3F2D" w:rsidP="006928BA">
            <w:pPr>
              <w:pStyle w:val="NoSpacing"/>
              <w:rPr>
                <w:sz w:val="24"/>
                <w:szCs w:val="24"/>
              </w:rPr>
            </w:pPr>
            <w:r w:rsidRPr="005F0658">
              <w:rPr>
                <w:sz w:val="24"/>
                <w:szCs w:val="24"/>
              </w:rPr>
              <w:t>-0.039</w:t>
            </w:r>
          </w:p>
        </w:tc>
        <w:tc>
          <w:tcPr>
            <w:tcW w:w="1134" w:type="dxa"/>
            <w:tcBorders>
              <w:top w:val="nil"/>
              <w:bottom w:val="single" w:sz="18" w:space="0" w:color="auto"/>
            </w:tcBorders>
            <w:vAlign w:val="center"/>
          </w:tcPr>
          <w:p w14:paraId="4C15E874" w14:textId="77777777" w:rsidR="006C3F2D" w:rsidRPr="005F0658" w:rsidRDefault="006C3F2D" w:rsidP="006928BA">
            <w:pPr>
              <w:pStyle w:val="NoSpacing"/>
              <w:rPr>
                <w:sz w:val="24"/>
                <w:szCs w:val="24"/>
              </w:rPr>
            </w:pPr>
            <w:r w:rsidRPr="005F0658">
              <w:rPr>
                <w:sz w:val="24"/>
                <w:szCs w:val="24"/>
              </w:rPr>
              <w:t>-0.08</w:t>
            </w:r>
          </w:p>
        </w:tc>
        <w:tc>
          <w:tcPr>
            <w:tcW w:w="1120" w:type="dxa"/>
            <w:tcBorders>
              <w:top w:val="nil"/>
              <w:bottom w:val="single" w:sz="18" w:space="0" w:color="auto"/>
            </w:tcBorders>
            <w:vAlign w:val="center"/>
          </w:tcPr>
          <w:p w14:paraId="7F837C09" w14:textId="77777777" w:rsidR="006C3F2D" w:rsidRPr="005F0658" w:rsidRDefault="006C3F2D" w:rsidP="006928BA">
            <w:pPr>
              <w:pStyle w:val="NoSpacing"/>
              <w:rPr>
                <w:sz w:val="24"/>
                <w:szCs w:val="24"/>
              </w:rPr>
            </w:pPr>
            <w:r w:rsidRPr="005F0658">
              <w:rPr>
                <w:sz w:val="24"/>
                <w:szCs w:val="24"/>
              </w:rPr>
              <w:t>-0.001</w:t>
            </w:r>
          </w:p>
        </w:tc>
        <w:tc>
          <w:tcPr>
            <w:tcW w:w="1999" w:type="dxa"/>
            <w:tcBorders>
              <w:top w:val="nil"/>
              <w:bottom w:val="single" w:sz="18" w:space="0" w:color="auto"/>
            </w:tcBorders>
            <w:vAlign w:val="center"/>
          </w:tcPr>
          <w:p w14:paraId="723A5390" w14:textId="77777777" w:rsidR="006C3F2D" w:rsidRPr="005F0658" w:rsidRDefault="006C3F2D" w:rsidP="006928BA">
            <w:pPr>
              <w:pStyle w:val="NoSpacing"/>
              <w:rPr>
                <w:sz w:val="24"/>
                <w:szCs w:val="24"/>
              </w:rPr>
            </w:pPr>
            <w:r w:rsidRPr="005F0658">
              <w:rPr>
                <w:sz w:val="24"/>
                <w:szCs w:val="24"/>
              </w:rPr>
              <w:t>0.08 (1)</w:t>
            </w:r>
          </w:p>
        </w:tc>
      </w:tr>
    </w:tbl>
    <w:p w14:paraId="4122B216" w14:textId="77777777" w:rsidR="006C3F2D" w:rsidRPr="005F0658" w:rsidRDefault="006C3F2D" w:rsidP="006C3F2D"/>
    <w:p w14:paraId="6B16BE5F" w14:textId="77777777" w:rsidR="006C3F2D" w:rsidRDefault="006C3F2D" w:rsidP="006C3F2D">
      <w:pPr>
        <w:spacing w:line="240" w:lineRule="auto"/>
        <w:ind w:firstLine="0"/>
      </w:pPr>
      <w:r>
        <w:br w:type="page"/>
      </w:r>
    </w:p>
    <w:p w14:paraId="62922E2F" w14:textId="77777777" w:rsidR="006C3F2D" w:rsidRPr="005F0658" w:rsidRDefault="006C3F2D" w:rsidP="006C3F2D">
      <w:pPr>
        <w:pStyle w:val="NoSpacing"/>
        <w:rPr>
          <w:sz w:val="24"/>
          <w:szCs w:val="24"/>
        </w:rPr>
      </w:pPr>
      <w:r w:rsidRPr="005F0658">
        <w:rPr>
          <w:b/>
          <w:bCs/>
          <w:sz w:val="24"/>
          <w:szCs w:val="24"/>
        </w:rPr>
        <w:lastRenderedPageBreak/>
        <w:t>Table 5</w:t>
      </w:r>
      <w:r w:rsidRPr="005F0658">
        <w:rPr>
          <w:sz w:val="24"/>
          <w:szCs w:val="24"/>
        </w:rPr>
        <w:t xml:space="preserve"> Variables associated with </w:t>
      </w:r>
      <w:r w:rsidRPr="005F0658">
        <w:rPr>
          <w:b/>
          <w:bCs/>
          <w:sz w:val="24"/>
          <w:szCs w:val="24"/>
          <w:u w:val="single"/>
        </w:rPr>
        <w:t>African wild dog consumption of impala</w:t>
      </w:r>
      <w:r w:rsidRPr="005F0658">
        <w:rPr>
          <w:sz w:val="24"/>
          <w:szCs w:val="24"/>
        </w:rPr>
        <w:t>. The table presents estimated effects of explanatory variables included in the top model sets (</w:t>
      </w:r>
      <w:proofErr w:type="spellStart"/>
      <w:r w:rsidRPr="005F0658">
        <w:rPr>
          <w:sz w:val="24"/>
          <w:szCs w:val="24"/>
        </w:rPr>
        <w:t>ΔAICc</w:t>
      </w:r>
      <w:proofErr w:type="spellEnd"/>
      <w:r w:rsidRPr="005F0658">
        <w:rPr>
          <w:sz w:val="24"/>
          <w:szCs w:val="24"/>
        </w:rPr>
        <w:t>&lt;5) for African wild dog consumption of impala. The relative importance of each variable is shown along with the number of models in the top model set in which it was included (n). Bold highlighting indicates estimates for which the 95% confidence interval excluded zero.</w:t>
      </w:r>
    </w:p>
    <w:tbl>
      <w:tblPr>
        <w:tblStyle w:val="TableGrid"/>
        <w:tblW w:w="921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1186"/>
        <w:gridCol w:w="1116"/>
        <w:gridCol w:w="1134"/>
        <w:gridCol w:w="1984"/>
      </w:tblGrid>
      <w:tr w:rsidR="006C3F2D" w:rsidRPr="005F0658" w14:paraId="2B93D4B4" w14:textId="77777777" w:rsidTr="006928BA">
        <w:trPr>
          <w:trHeight w:val="324"/>
        </w:trPr>
        <w:tc>
          <w:tcPr>
            <w:tcW w:w="3794" w:type="dxa"/>
            <w:tcBorders>
              <w:top w:val="single" w:sz="18" w:space="0" w:color="auto"/>
              <w:left w:val="nil"/>
              <w:bottom w:val="single" w:sz="18" w:space="0" w:color="auto"/>
              <w:right w:val="nil"/>
            </w:tcBorders>
            <w:vAlign w:val="center"/>
            <w:hideMark/>
          </w:tcPr>
          <w:p w14:paraId="1D029BAA" w14:textId="77777777" w:rsidR="006C3F2D" w:rsidRPr="005F0658" w:rsidRDefault="006C3F2D" w:rsidP="006928BA">
            <w:pPr>
              <w:pStyle w:val="NoSpacing"/>
              <w:rPr>
                <w:sz w:val="24"/>
                <w:szCs w:val="24"/>
              </w:rPr>
            </w:pPr>
            <w:r w:rsidRPr="005F0658">
              <w:rPr>
                <w:sz w:val="24"/>
                <w:szCs w:val="24"/>
              </w:rPr>
              <w:t>Explanatory variable</w:t>
            </w:r>
          </w:p>
        </w:tc>
        <w:tc>
          <w:tcPr>
            <w:tcW w:w="1186" w:type="dxa"/>
            <w:tcBorders>
              <w:top w:val="single" w:sz="18" w:space="0" w:color="auto"/>
              <w:left w:val="nil"/>
              <w:bottom w:val="single" w:sz="18" w:space="0" w:color="auto"/>
              <w:right w:val="nil"/>
            </w:tcBorders>
            <w:vAlign w:val="center"/>
            <w:hideMark/>
          </w:tcPr>
          <w:p w14:paraId="081A9364" w14:textId="77777777" w:rsidR="006C3F2D" w:rsidRPr="005F0658" w:rsidRDefault="006C3F2D" w:rsidP="006928BA">
            <w:pPr>
              <w:pStyle w:val="NoSpacing"/>
              <w:rPr>
                <w:sz w:val="24"/>
                <w:szCs w:val="24"/>
              </w:rPr>
            </w:pPr>
            <w:r w:rsidRPr="005F0658">
              <w:rPr>
                <w:sz w:val="24"/>
                <w:szCs w:val="24"/>
              </w:rPr>
              <w:t>Estimate</w:t>
            </w:r>
          </w:p>
        </w:tc>
        <w:tc>
          <w:tcPr>
            <w:tcW w:w="1116" w:type="dxa"/>
            <w:tcBorders>
              <w:top w:val="single" w:sz="18" w:space="0" w:color="auto"/>
              <w:left w:val="nil"/>
              <w:bottom w:val="single" w:sz="18" w:space="0" w:color="auto"/>
              <w:right w:val="nil"/>
            </w:tcBorders>
            <w:vAlign w:val="center"/>
            <w:hideMark/>
          </w:tcPr>
          <w:p w14:paraId="7E951381" w14:textId="77777777" w:rsidR="006C3F2D" w:rsidRPr="005F0658" w:rsidRDefault="006C3F2D" w:rsidP="006928BA">
            <w:pPr>
              <w:pStyle w:val="NoSpacing"/>
              <w:rPr>
                <w:sz w:val="24"/>
                <w:szCs w:val="24"/>
              </w:rPr>
            </w:pPr>
            <w:r w:rsidRPr="005F0658">
              <w:rPr>
                <w:sz w:val="24"/>
                <w:szCs w:val="24"/>
              </w:rPr>
              <w:t>Lower 95% CI</w:t>
            </w:r>
          </w:p>
        </w:tc>
        <w:tc>
          <w:tcPr>
            <w:tcW w:w="1134" w:type="dxa"/>
            <w:tcBorders>
              <w:top w:val="single" w:sz="18" w:space="0" w:color="auto"/>
              <w:left w:val="nil"/>
              <w:bottom w:val="single" w:sz="18" w:space="0" w:color="auto"/>
              <w:right w:val="nil"/>
            </w:tcBorders>
            <w:vAlign w:val="center"/>
            <w:hideMark/>
          </w:tcPr>
          <w:p w14:paraId="381A3433" w14:textId="77777777" w:rsidR="006C3F2D" w:rsidRPr="005F0658" w:rsidRDefault="006C3F2D" w:rsidP="006928BA">
            <w:pPr>
              <w:pStyle w:val="NoSpacing"/>
              <w:rPr>
                <w:sz w:val="24"/>
                <w:szCs w:val="24"/>
              </w:rPr>
            </w:pPr>
            <w:r w:rsidRPr="005F0658">
              <w:rPr>
                <w:sz w:val="24"/>
                <w:szCs w:val="24"/>
              </w:rPr>
              <w:t>Upper 95% CI</w:t>
            </w:r>
          </w:p>
        </w:tc>
        <w:tc>
          <w:tcPr>
            <w:tcW w:w="1984" w:type="dxa"/>
            <w:tcBorders>
              <w:top w:val="single" w:sz="18" w:space="0" w:color="auto"/>
              <w:left w:val="nil"/>
              <w:bottom w:val="single" w:sz="18" w:space="0" w:color="auto"/>
              <w:right w:val="nil"/>
            </w:tcBorders>
            <w:vAlign w:val="center"/>
            <w:hideMark/>
          </w:tcPr>
          <w:p w14:paraId="6051576D" w14:textId="77777777" w:rsidR="006C3F2D" w:rsidRPr="005F0658" w:rsidRDefault="006C3F2D" w:rsidP="006928BA">
            <w:pPr>
              <w:pStyle w:val="NoSpacing"/>
              <w:rPr>
                <w:sz w:val="24"/>
                <w:szCs w:val="24"/>
              </w:rPr>
            </w:pPr>
            <w:r w:rsidRPr="005F0658">
              <w:rPr>
                <w:sz w:val="24"/>
                <w:szCs w:val="24"/>
              </w:rPr>
              <w:t>Variable importance (n)</w:t>
            </w:r>
          </w:p>
        </w:tc>
      </w:tr>
      <w:tr w:rsidR="006C3F2D" w:rsidRPr="005F0658" w14:paraId="4C07A258" w14:textId="77777777" w:rsidTr="006928BA">
        <w:trPr>
          <w:trHeight w:val="324"/>
        </w:trPr>
        <w:tc>
          <w:tcPr>
            <w:tcW w:w="3794" w:type="dxa"/>
            <w:tcBorders>
              <w:top w:val="single" w:sz="18" w:space="0" w:color="auto"/>
              <w:left w:val="nil"/>
              <w:bottom w:val="nil"/>
              <w:right w:val="nil"/>
            </w:tcBorders>
            <w:vAlign w:val="center"/>
            <w:hideMark/>
          </w:tcPr>
          <w:p w14:paraId="6153CAA4" w14:textId="77777777" w:rsidR="006C3F2D" w:rsidRPr="005F0658" w:rsidRDefault="006C3F2D" w:rsidP="006928BA">
            <w:pPr>
              <w:pStyle w:val="NoSpacing"/>
              <w:rPr>
                <w:sz w:val="24"/>
                <w:szCs w:val="24"/>
              </w:rPr>
            </w:pPr>
            <w:r w:rsidRPr="005F0658">
              <w:rPr>
                <w:sz w:val="24"/>
                <w:szCs w:val="24"/>
              </w:rPr>
              <w:t>Intercept</w:t>
            </w:r>
          </w:p>
        </w:tc>
        <w:tc>
          <w:tcPr>
            <w:tcW w:w="1186" w:type="dxa"/>
            <w:tcBorders>
              <w:top w:val="single" w:sz="18" w:space="0" w:color="auto"/>
              <w:left w:val="nil"/>
              <w:bottom w:val="nil"/>
              <w:right w:val="nil"/>
            </w:tcBorders>
            <w:vAlign w:val="center"/>
            <w:hideMark/>
          </w:tcPr>
          <w:p w14:paraId="6691D9D5" w14:textId="77777777" w:rsidR="006C3F2D" w:rsidRPr="005F0658" w:rsidRDefault="006C3F2D" w:rsidP="006928BA">
            <w:pPr>
              <w:pStyle w:val="NoSpacing"/>
              <w:rPr>
                <w:sz w:val="24"/>
                <w:szCs w:val="24"/>
              </w:rPr>
            </w:pPr>
            <w:r w:rsidRPr="005F0658">
              <w:rPr>
                <w:sz w:val="24"/>
                <w:szCs w:val="24"/>
              </w:rPr>
              <w:t>0.74</w:t>
            </w:r>
          </w:p>
        </w:tc>
        <w:tc>
          <w:tcPr>
            <w:tcW w:w="1116" w:type="dxa"/>
            <w:tcBorders>
              <w:top w:val="single" w:sz="18" w:space="0" w:color="auto"/>
              <w:left w:val="nil"/>
              <w:bottom w:val="nil"/>
              <w:right w:val="nil"/>
            </w:tcBorders>
            <w:vAlign w:val="center"/>
            <w:hideMark/>
          </w:tcPr>
          <w:p w14:paraId="045E9B92" w14:textId="77777777" w:rsidR="006C3F2D" w:rsidRPr="005F0658" w:rsidRDefault="006C3F2D" w:rsidP="006928BA">
            <w:pPr>
              <w:pStyle w:val="NoSpacing"/>
              <w:rPr>
                <w:sz w:val="24"/>
                <w:szCs w:val="24"/>
              </w:rPr>
            </w:pPr>
            <w:r w:rsidRPr="005F0658">
              <w:rPr>
                <w:sz w:val="24"/>
                <w:szCs w:val="24"/>
              </w:rPr>
              <w:t>0.5</w:t>
            </w:r>
          </w:p>
        </w:tc>
        <w:tc>
          <w:tcPr>
            <w:tcW w:w="1134" w:type="dxa"/>
            <w:tcBorders>
              <w:top w:val="single" w:sz="18" w:space="0" w:color="auto"/>
              <w:left w:val="nil"/>
              <w:bottom w:val="nil"/>
              <w:right w:val="nil"/>
            </w:tcBorders>
            <w:vAlign w:val="center"/>
            <w:hideMark/>
          </w:tcPr>
          <w:p w14:paraId="3C82E5B0" w14:textId="77777777" w:rsidR="006C3F2D" w:rsidRPr="005F0658" w:rsidRDefault="006C3F2D" w:rsidP="006928BA">
            <w:pPr>
              <w:pStyle w:val="NoSpacing"/>
              <w:rPr>
                <w:sz w:val="24"/>
                <w:szCs w:val="24"/>
              </w:rPr>
            </w:pPr>
            <w:r w:rsidRPr="005F0658">
              <w:rPr>
                <w:sz w:val="24"/>
                <w:szCs w:val="24"/>
              </w:rPr>
              <w:t>1.01</w:t>
            </w:r>
          </w:p>
        </w:tc>
        <w:tc>
          <w:tcPr>
            <w:tcW w:w="1984" w:type="dxa"/>
            <w:tcBorders>
              <w:top w:val="single" w:sz="18" w:space="0" w:color="auto"/>
              <w:left w:val="nil"/>
              <w:bottom w:val="nil"/>
              <w:right w:val="nil"/>
            </w:tcBorders>
            <w:vAlign w:val="center"/>
            <w:hideMark/>
          </w:tcPr>
          <w:p w14:paraId="04B26CE1" w14:textId="77777777" w:rsidR="006C3F2D" w:rsidRPr="005F0658" w:rsidRDefault="006C3F2D" w:rsidP="006928BA">
            <w:pPr>
              <w:pStyle w:val="NoSpacing"/>
              <w:rPr>
                <w:sz w:val="24"/>
                <w:szCs w:val="24"/>
              </w:rPr>
            </w:pPr>
            <w:r w:rsidRPr="005F0658">
              <w:rPr>
                <w:sz w:val="24"/>
                <w:szCs w:val="24"/>
              </w:rPr>
              <w:t>— (2)</w:t>
            </w:r>
          </w:p>
        </w:tc>
      </w:tr>
      <w:tr w:rsidR="006C3F2D" w:rsidRPr="005F0658" w14:paraId="43BD4294" w14:textId="77777777" w:rsidTr="006928BA">
        <w:trPr>
          <w:trHeight w:val="324"/>
        </w:trPr>
        <w:tc>
          <w:tcPr>
            <w:tcW w:w="3794" w:type="dxa"/>
            <w:vAlign w:val="center"/>
            <w:hideMark/>
          </w:tcPr>
          <w:p w14:paraId="5BEBE30F" w14:textId="77777777" w:rsidR="006C3F2D" w:rsidRPr="005F0658" w:rsidRDefault="006C3F2D" w:rsidP="006928BA">
            <w:pPr>
              <w:pStyle w:val="NoSpacing"/>
              <w:rPr>
                <w:sz w:val="24"/>
                <w:szCs w:val="24"/>
              </w:rPr>
            </w:pPr>
            <w:r w:rsidRPr="005F0658">
              <w:rPr>
                <w:sz w:val="24"/>
                <w:szCs w:val="24"/>
              </w:rPr>
              <w:t>Temperature in previous 7 days</w:t>
            </w:r>
          </w:p>
        </w:tc>
        <w:tc>
          <w:tcPr>
            <w:tcW w:w="1186" w:type="dxa"/>
            <w:vAlign w:val="center"/>
            <w:hideMark/>
          </w:tcPr>
          <w:p w14:paraId="03728F2B" w14:textId="77777777" w:rsidR="006C3F2D" w:rsidRPr="005F0658" w:rsidRDefault="006C3F2D" w:rsidP="006928BA">
            <w:pPr>
              <w:pStyle w:val="NoSpacing"/>
              <w:rPr>
                <w:sz w:val="24"/>
                <w:szCs w:val="24"/>
              </w:rPr>
            </w:pPr>
            <w:r w:rsidRPr="005F0658">
              <w:rPr>
                <w:sz w:val="24"/>
                <w:szCs w:val="24"/>
              </w:rPr>
              <w:t>-0.021</w:t>
            </w:r>
          </w:p>
        </w:tc>
        <w:tc>
          <w:tcPr>
            <w:tcW w:w="1116" w:type="dxa"/>
            <w:vAlign w:val="center"/>
            <w:hideMark/>
          </w:tcPr>
          <w:p w14:paraId="5CEB1A7E" w14:textId="77777777" w:rsidR="006C3F2D" w:rsidRPr="005F0658" w:rsidRDefault="006C3F2D" w:rsidP="006928BA">
            <w:pPr>
              <w:pStyle w:val="NoSpacing"/>
              <w:rPr>
                <w:sz w:val="24"/>
                <w:szCs w:val="24"/>
              </w:rPr>
            </w:pPr>
            <w:r w:rsidRPr="005F0658">
              <w:rPr>
                <w:sz w:val="24"/>
                <w:szCs w:val="24"/>
              </w:rPr>
              <w:t>-0.03</w:t>
            </w:r>
          </w:p>
        </w:tc>
        <w:tc>
          <w:tcPr>
            <w:tcW w:w="1134" w:type="dxa"/>
            <w:vAlign w:val="center"/>
            <w:hideMark/>
          </w:tcPr>
          <w:p w14:paraId="4264449E" w14:textId="77777777" w:rsidR="006C3F2D" w:rsidRPr="005F0658" w:rsidRDefault="006C3F2D" w:rsidP="006928BA">
            <w:pPr>
              <w:pStyle w:val="NoSpacing"/>
              <w:rPr>
                <w:sz w:val="24"/>
                <w:szCs w:val="24"/>
              </w:rPr>
            </w:pPr>
            <w:r w:rsidRPr="005F0658">
              <w:rPr>
                <w:sz w:val="24"/>
                <w:szCs w:val="24"/>
              </w:rPr>
              <w:t>-0.01</w:t>
            </w:r>
          </w:p>
        </w:tc>
        <w:tc>
          <w:tcPr>
            <w:tcW w:w="1984" w:type="dxa"/>
            <w:vAlign w:val="center"/>
            <w:hideMark/>
          </w:tcPr>
          <w:p w14:paraId="1BA92A02" w14:textId="77777777" w:rsidR="006C3F2D" w:rsidRPr="005F0658" w:rsidRDefault="006C3F2D" w:rsidP="006928BA">
            <w:pPr>
              <w:pStyle w:val="NoSpacing"/>
              <w:rPr>
                <w:sz w:val="24"/>
                <w:szCs w:val="24"/>
              </w:rPr>
            </w:pPr>
            <w:r w:rsidRPr="005F0658">
              <w:rPr>
                <w:sz w:val="24"/>
                <w:szCs w:val="24"/>
              </w:rPr>
              <w:t>1.00 (1)</w:t>
            </w:r>
          </w:p>
        </w:tc>
      </w:tr>
      <w:tr w:rsidR="006C3F2D" w:rsidRPr="005F0658" w14:paraId="4B84802C" w14:textId="77777777" w:rsidTr="006928BA">
        <w:trPr>
          <w:trHeight w:val="324"/>
        </w:trPr>
        <w:tc>
          <w:tcPr>
            <w:tcW w:w="3794" w:type="dxa"/>
            <w:tcBorders>
              <w:left w:val="nil"/>
              <w:bottom w:val="single" w:sz="18" w:space="0" w:color="auto"/>
              <w:right w:val="nil"/>
            </w:tcBorders>
            <w:vAlign w:val="center"/>
          </w:tcPr>
          <w:p w14:paraId="4EAFF5EA" w14:textId="77777777" w:rsidR="006C3F2D" w:rsidRPr="005F0658" w:rsidRDefault="006C3F2D" w:rsidP="006928BA">
            <w:pPr>
              <w:pStyle w:val="NoSpacing"/>
              <w:rPr>
                <w:sz w:val="24"/>
                <w:szCs w:val="24"/>
              </w:rPr>
            </w:pPr>
            <w:r w:rsidRPr="005F0658">
              <w:rPr>
                <w:sz w:val="24"/>
                <w:szCs w:val="24"/>
              </w:rPr>
              <w:t>Community vs private land</w:t>
            </w:r>
          </w:p>
        </w:tc>
        <w:tc>
          <w:tcPr>
            <w:tcW w:w="1186" w:type="dxa"/>
            <w:tcBorders>
              <w:left w:val="nil"/>
              <w:bottom w:val="single" w:sz="18" w:space="0" w:color="auto"/>
              <w:right w:val="nil"/>
            </w:tcBorders>
            <w:vAlign w:val="center"/>
          </w:tcPr>
          <w:p w14:paraId="4F79FD28" w14:textId="77777777" w:rsidR="006C3F2D" w:rsidRPr="005F0658" w:rsidRDefault="006C3F2D" w:rsidP="006928BA">
            <w:pPr>
              <w:pStyle w:val="NoSpacing"/>
              <w:rPr>
                <w:sz w:val="24"/>
                <w:szCs w:val="24"/>
              </w:rPr>
            </w:pPr>
            <w:r w:rsidRPr="005F0658">
              <w:rPr>
                <w:sz w:val="24"/>
                <w:szCs w:val="24"/>
              </w:rPr>
              <w:t>-0.63</w:t>
            </w:r>
          </w:p>
        </w:tc>
        <w:tc>
          <w:tcPr>
            <w:tcW w:w="1116" w:type="dxa"/>
            <w:tcBorders>
              <w:left w:val="nil"/>
              <w:bottom w:val="single" w:sz="18" w:space="0" w:color="auto"/>
              <w:right w:val="nil"/>
            </w:tcBorders>
            <w:vAlign w:val="center"/>
          </w:tcPr>
          <w:p w14:paraId="15F1B7A2" w14:textId="77777777" w:rsidR="006C3F2D" w:rsidRPr="005F0658" w:rsidRDefault="006C3F2D" w:rsidP="006928BA">
            <w:pPr>
              <w:pStyle w:val="NoSpacing"/>
              <w:rPr>
                <w:sz w:val="24"/>
                <w:szCs w:val="24"/>
              </w:rPr>
            </w:pPr>
            <w:r w:rsidRPr="005F0658">
              <w:rPr>
                <w:sz w:val="24"/>
                <w:szCs w:val="24"/>
              </w:rPr>
              <w:t>-0.1</w:t>
            </w:r>
          </w:p>
        </w:tc>
        <w:tc>
          <w:tcPr>
            <w:tcW w:w="1134" w:type="dxa"/>
            <w:tcBorders>
              <w:left w:val="nil"/>
              <w:bottom w:val="single" w:sz="18" w:space="0" w:color="auto"/>
              <w:right w:val="nil"/>
            </w:tcBorders>
            <w:vAlign w:val="center"/>
          </w:tcPr>
          <w:p w14:paraId="751E7BFE" w14:textId="77777777" w:rsidR="006C3F2D" w:rsidRPr="005F0658" w:rsidRDefault="006C3F2D" w:rsidP="006928BA">
            <w:pPr>
              <w:pStyle w:val="NoSpacing"/>
              <w:rPr>
                <w:sz w:val="24"/>
                <w:szCs w:val="24"/>
              </w:rPr>
            </w:pPr>
            <w:r w:rsidRPr="005F0658">
              <w:rPr>
                <w:sz w:val="24"/>
                <w:szCs w:val="24"/>
              </w:rPr>
              <w:t>-0.02</w:t>
            </w:r>
          </w:p>
        </w:tc>
        <w:tc>
          <w:tcPr>
            <w:tcW w:w="1984" w:type="dxa"/>
            <w:tcBorders>
              <w:left w:val="nil"/>
              <w:bottom w:val="single" w:sz="18" w:space="0" w:color="auto"/>
              <w:right w:val="nil"/>
            </w:tcBorders>
            <w:vAlign w:val="center"/>
          </w:tcPr>
          <w:p w14:paraId="2D87BDAE" w14:textId="77777777" w:rsidR="006C3F2D" w:rsidRPr="005F0658" w:rsidRDefault="006C3F2D" w:rsidP="006928BA">
            <w:pPr>
              <w:pStyle w:val="NoSpacing"/>
              <w:rPr>
                <w:sz w:val="24"/>
                <w:szCs w:val="24"/>
              </w:rPr>
            </w:pPr>
            <w:r w:rsidRPr="005F0658">
              <w:rPr>
                <w:sz w:val="24"/>
                <w:szCs w:val="24"/>
              </w:rPr>
              <w:t>0.10 (1)</w:t>
            </w:r>
          </w:p>
        </w:tc>
      </w:tr>
    </w:tbl>
    <w:p w14:paraId="3535E829" w14:textId="77777777" w:rsidR="006C3F2D" w:rsidRPr="005F0658" w:rsidRDefault="006C3F2D" w:rsidP="006C3F2D"/>
    <w:p w14:paraId="70182E01" w14:textId="77777777" w:rsidR="006C3F2D" w:rsidRDefault="006C3F2D" w:rsidP="006C3F2D">
      <w:pPr>
        <w:spacing w:line="240" w:lineRule="auto"/>
        <w:ind w:firstLine="0"/>
      </w:pPr>
      <w:r>
        <w:br w:type="page"/>
      </w:r>
    </w:p>
    <w:p w14:paraId="7B16B20F" w14:textId="1073310E" w:rsidR="006C3F2D" w:rsidRDefault="006C3F2D">
      <w:pPr>
        <w:spacing w:line="240" w:lineRule="auto"/>
        <w:ind w:firstLine="0"/>
        <w:rPr>
          <w:rFonts w:ascii="Cambria" w:hAnsi="Cambria"/>
          <w:noProof/>
        </w:rPr>
      </w:pPr>
      <w:r w:rsidRPr="00FF5C01">
        <w:rPr>
          <w:noProof/>
          <w:lang w:eastAsia="en-GB"/>
        </w:rPr>
        <w:lastRenderedPageBreak/>
        <mc:AlternateContent>
          <mc:Choice Requires="wps">
            <w:drawing>
              <wp:anchor distT="0" distB="0" distL="114300" distR="114300" simplePos="0" relativeHeight="251683840" behindDoc="1" locked="0" layoutInCell="1" allowOverlap="1" wp14:anchorId="70F9CB79" wp14:editId="731E15DA">
                <wp:simplePos x="0" y="0"/>
                <wp:positionH relativeFrom="column">
                  <wp:posOffset>-81280</wp:posOffset>
                </wp:positionH>
                <wp:positionV relativeFrom="paragraph">
                  <wp:posOffset>2044700</wp:posOffset>
                </wp:positionV>
                <wp:extent cx="5547360" cy="1403985"/>
                <wp:effectExtent l="0" t="0" r="0" b="0"/>
                <wp:wrapTight wrapText="bothSides">
                  <wp:wrapPolygon edited="0">
                    <wp:start x="0" y="0"/>
                    <wp:lineTo x="0" y="21167"/>
                    <wp:lineTo x="21511" y="21167"/>
                    <wp:lineTo x="21511" y="0"/>
                    <wp:lineTo x="0" y="0"/>
                  </wp:wrapPolygon>
                </wp:wrapTight>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360" cy="1403985"/>
                        </a:xfrm>
                        <a:prstGeom prst="rect">
                          <a:avLst/>
                        </a:prstGeom>
                        <a:solidFill>
                          <a:srgbClr val="FFFFFF"/>
                        </a:solidFill>
                        <a:ln w="9525">
                          <a:noFill/>
                          <a:miter lim="800000"/>
                          <a:headEnd/>
                          <a:tailEnd/>
                        </a:ln>
                      </wps:spPr>
                      <wps:txbx>
                        <w:txbxContent>
                          <w:p w14:paraId="49B3EC16" w14:textId="59EB66BB" w:rsidR="006C3F2D" w:rsidRPr="00EC0DAE" w:rsidRDefault="006C3F2D" w:rsidP="006C3F2D">
                            <w:pPr>
                              <w:pStyle w:val="NoSpacing"/>
                            </w:pPr>
                            <w:r w:rsidRPr="00EC0DAE">
                              <w:rPr>
                                <w:b/>
                                <w:bCs/>
                              </w:rPr>
                              <w:t xml:space="preserve">Figure </w:t>
                            </w:r>
                            <w:proofErr w:type="gramStart"/>
                            <w:r>
                              <w:rPr>
                                <w:b/>
                                <w:bCs/>
                              </w:rPr>
                              <w:t>3</w:t>
                            </w:r>
                            <w:r w:rsidRPr="00EC0DAE">
                              <w:t xml:space="preserve">  </w:t>
                            </w:r>
                            <w:proofErr w:type="gramEnd"/>
                            <w:r w:rsidRPr="00EC0DAE">
                              <w:rPr>
                                <w:rStyle w:val="CommentReference"/>
                                <w:rFonts w:ascii="Cambria" w:hAnsi="Cambria"/>
                                <w:sz w:val="22"/>
                                <w:szCs w:val="22"/>
                              </w:rPr>
                              <w:annotationRef/>
                            </w:r>
                            <w:r>
                              <w:t xml:space="preserve">Glade and woody cover use by African wild dogs impala and </w:t>
                            </w:r>
                            <w:proofErr w:type="spellStart"/>
                            <w:r>
                              <w:t>dikdik</w:t>
                            </w:r>
                            <w:proofErr w:type="spellEnd"/>
                            <w:r>
                              <w:t xml:space="preserve"> </w:t>
                            </w:r>
                            <w:r w:rsidRPr="00EC0DAE">
                              <w:t xml:space="preserve"> </w:t>
                            </w:r>
                            <w:r>
                              <w:t xml:space="preserve">during morning, midday, evening and night time periods. (A) Wild dog mean distance to glades during hunts in each time period, with bars representing the standard error (B) Probability of impala and </w:t>
                            </w:r>
                            <w:proofErr w:type="spellStart"/>
                            <w:r>
                              <w:t>dikdik</w:t>
                            </w:r>
                            <w:proofErr w:type="spellEnd"/>
                            <w:r>
                              <w:t xml:space="preserve"> locations falling within glades at each time period (C) Mean woody cover use by African wild dogs (when hunting), impala and </w:t>
                            </w:r>
                            <w:proofErr w:type="spellStart"/>
                            <w:r>
                              <w:t>dikdik</w:t>
                            </w:r>
                            <w:proofErr w:type="spellEnd"/>
                            <w:r>
                              <w:t xml:space="preserve"> </w:t>
                            </w:r>
                            <w:r>
                              <w:t>d</w:t>
                            </w:r>
                            <w:r>
                              <w:t>uring morning, midday, evening and night time periods. Bars denote the standard error.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pt;margin-top:161pt;width:436.8pt;height:110.55pt;z-index:-2516326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" stroked="f">
                <v:textbox style="mso-fit-shape-to-text:t">
                  <w:txbxContent>
                    <w:p w14:paraId="49B3EC16" w14:textId="59EB66BB" w:rsidR="006C3F2D" w:rsidRPr="00EC0DAE" w:rsidRDefault="006C3F2D" w:rsidP="006C3F2D">
                      <w:pPr>
                        <w:pStyle w:val="NoSpacing"/>
                      </w:pPr>
                      <w:r w:rsidRPr="00EC0DAE">
                        <w:rPr>
                          <w:b/>
                          <w:bCs/>
                        </w:rPr>
                        <w:t xml:space="preserve">Figure </w:t>
                      </w:r>
                      <w:proofErr w:type="gramStart"/>
                      <w:r>
                        <w:rPr>
                          <w:b/>
                          <w:bCs/>
                        </w:rPr>
                        <w:t>3</w:t>
                      </w:r>
                      <w:r w:rsidRPr="00EC0DAE">
                        <w:t xml:space="preserve">  </w:t>
                      </w:r>
                      <w:proofErr w:type="gramEnd"/>
                      <w:r w:rsidRPr="00EC0DAE">
                        <w:rPr>
                          <w:rStyle w:val="CommentReference"/>
                          <w:rFonts w:ascii="Cambria" w:hAnsi="Cambria"/>
                          <w:sz w:val="22"/>
                          <w:szCs w:val="22"/>
                        </w:rPr>
                        <w:annotationRef/>
                      </w:r>
                      <w:r>
                        <w:t xml:space="preserve">Glade and woody cover use by African wild dogs impala and </w:t>
                      </w:r>
                      <w:proofErr w:type="spellStart"/>
                      <w:r>
                        <w:t>dikdik</w:t>
                      </w:r>
                      <w:proofErr w:type="spellEnd"/>
                      <w:r>
                        <w:t xml:space="preserve"> </w:t>
                      </w:r>
                      <w:r w:rsidRPr="00EC0DAE">
                        <w:t xml:space="preserve"> </w:t>
                      </w:r>
                      <w:r>
                        <w:t xml:space="preserve">during morning, midday, evening and night time periods. (A) Wild dog mean distance to glades during hunts in each time period, with bars representing the standard error (B) Probability of impala and </w:t>
                      </w:r>
                      <w:proofErr w:type="spellStart"/>
                      <w:r>
                        <w:t>dikdik</w:t>
                      </w:r>
                      <w:proofErr w:type="spellEnd"/>
                      <w:r>
                        <w:t xml:space="preserve"> locations falling within glades at each time period (C) Mean woody cover use by African wild dogs (when hunting), impala and </w:t>
                      </w:r>
                      <w:proofErr w:type="spellStart"/>
                      <w:r>
                        <w:t>dikdik</w:t>
                      </w:r>
                      <w:proofErr w:type="spellEnd"/>
                      <w:r>
                        <w:t xml:space="preserve"> </w:t>
                      </w:r>
                      <w:r>
                        <w:t>d</w:t>
                      </w:r>
                      <w:r>
                        <w:t>uring morning, midday, evening and night time periods. Bars denote the standard error.</w:t>
                      </w:r>
                    </w:p>
                  </w:txbxContent>
                </v:textbox>
                <w10:wrap type="tight"/>
              </v:shape>
            </w:pict>
          </mc:Fallback>
        </mc:AlternateContent>
      </w:r>
      <w:r w:rsidRPr="00FF5C01">
        <w:rPr>
          <w:noProof/>
          <w:lang w:eastAsia="en-GB"/>
        </w:rPr>
        <mc:AlternateContent>
          <mc:Choice Requires="wps">
            <w:drawing>
              <wp:anchor distT="0" distB="0" distL="114300" distR="114300" simplePos="0" relativeHeight="251681792" behindDoc="1" locked="0" layoutInCell="1" allowOverlap="1" wp14:anchorId="11866890" wp14:editId="1258E3ED">
                <wp:simplePos x="0" y="0"/>
                <wp:positionH relativeFrom="column">
                  <wp:posOffset>-73660</wp:posOffset>
                </wp:positionH>
                <wp:positionV relativeFrom="paragraph">
                  <wp:posOffset>1007110</wp:posOffset>
                </wp:positionV>
                <wp:extent cx="5428615" cy="1403985"/>
                <wp:effectExtent l="0" t="0" r="635" b="8890"/>
                <wp:wrapTight wrapText="bothSides">
                  <wp:wrapPolygon edited="0">
                    <wp:start x="0" y="0"/>
                    <wp:lineTo x="0" y="21316"/>
                    <wp:lineTo x="21527" y="21316"/>
                    <wp:lineTo x="21527" y="0"/>
                    <wp:lineTo x="0" y="0"/>
                  </wp:wrapPolygon>
                </wp:wrapTight>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647120DD" w14:textId="77777777" w:rsidR="006C3F2D" w:rsidRPr="00EC0DAE" w:rsidRDefault="006C3F2D" w:rsidP="006C3F2D">
                            <w:pPr>
                              <w:pStyle w:val="NoSpacing"/>
                            </w:pPr>
                            <w:r>
                              <w:rPr>
                                <w:b/>
                                <w:bCs/>
                              </w:rPr>
                              <w:t xml:space="preserve">Figure </w:t>
                            </w:r>
                            <w:proofErr w:type="gramStart"/>
                            <w:r>
                              <w:rPr>
                                <w:b/>
                                <w:bCs/>
                              </w:rPr>
                              <w:t>2</w:t>
                            </w:r>
                            <w:r w:rsidRPr="00EC0DAE">
                              <w:t xml:space="preserve">  </w:t>
                            </w:r>
                            <w:proofErr w:type="gramEnd"/>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8pt;margin-top:79.3pt;width:427.45pt;height:110.55pt;z-index:-2516346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" stroked="f">
                <v:textbox style="mso-fit-shape-to-text:t">
                  <w:txbxContent>
                    <w:p w14:paraId="647120DD" w14:textId="77777777" w:rsidR="006C3F2D" w:rsidRPr="00EC0DAE" w:rsidRDefault="006C3F2D" w:rsidP="006C3F2D">
                      <w:pPr>
                        <w:pStyle w:val="NoSpacing"/>
                      </w:pPr>
                      <w:r>
                        <w:rPr>
                          <w:b/>
                          <w:bCs/>
                        </w:rPr>
                        <w:t xml:space="preserve">Figure </w:t>
                      </w:r>
                      <w:proofErr w:type="gramStart"/>
                      <w:r>
                        <w:rPr>
                          <w:b/>
                          <w:bCs/>
                        </w:rPr>
                        <w:t>2</w:t>
                      </w:r>
                      <w:r w:rsidRPr="00EC0DAE">
                        <w:t xml:space="preserve">  </w:t>
                      </w:r>
                      <w:proofErr w:type="gramEnd"/>
                      <w:r w:rsidRPr="00EC0DAE">
                        <w:rPr>
                          <w:rStyle w:val="CommentReference"/>
                          <w:rFonts w:ascii="Cambria" w:hAnsi="Cambria"/>
                          <w:sz w:val="22"/>
                          <w:szCs w:val="22"/>
                        </w:rPr>
                        <w:annotationRef/>
                      </w:r>
                      <w:r w:rsidRPr="00EC0DAE">
                        <w:t xml:space="preserve">Daily movement patterns of African wild dogs (A) activity measured by collar-mounted accelerometers fitted to 18 wild dogs; </w:t>
                      </w:r>
                      <w:r>
                        <w:t>blue</w:t>
                      </w:r>
                      <w:r w:rsidRPr="00EC0DAE">
                        <w:t xml:space="preserve"> bands denote the start and stop times used to cla</w:t>
                      </w:r>
                      <w:r>
                        <w:t>ssify morning and evening hunts</w:t>
                      </w:r>
                      <w:r w:rsidRPr="00EC0DAE">
                        <w:t xml:space="preserve"> (</w:t>
                      </w:r>
                      <w:r>
                        <w:t>B</w:t>
                      </w:r>
                      <w:r w:rsidRPr="00EC0DAE">
                        <w:t xml:space="preserve">) </w:t>
                      </w:r>
                      <w:r>
                        <w:t>Mean maximum temperature throughout the day at the study site</w:t>
                      </w:r>
                      <w:r w:rsidRPr="00EC0DAE">
                        <w:t xml:space="preserve"> </w:t>
                      </w:r>
                    </w:p>
                  </w:txbxContent>
                </v:textbox>
                <w10:wrap type="tight"/>
              </v:shape>
            </w:pict>
          </mc:Fallback>
        </mc:AlternateContent>
      </w:r>
      <w:r>
        <w:rPr>
          <w:noProof/>
          <w:lang w:eastAsia="en-GB"/>
        </w:rPr>
        <mc:AlternateContent>
          <mc:Choice Requires="wps">
            <w:drawing>
              <wp:anchor distT="0" distB="0" distL="114300" distR="114300" simplePos="0" relativeHeight="251679744" behindDoc="0" locked="0" layoutInCell="1" allowOverlap="1" wp14:anchorId="33639290" wp14:editId="28EF9B20">
                <wp:simplePos x="0" y="0"/>
                <wp:positionH relativeFrom="column">
                  <wp:posOffset>-83820</wp:posOffset>
                </wp:positionH>
                <wp:positionV relativeFrom="paragraph">
                  <wp:posOffset>88265</wp:posOffset>
                </wp:positionV>
                <wp:extent cx="5067300" cy="600075"/>
                <wp:effectExtent l="0" t="0" r="0" b="571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0" cy="600075"/>
                        </a:xfrm>
                        <a:prstGeom prst="rect">
                          <a:avLst/>
                        </a:prstGeom>
                        <a:solidFill>
                          <a:srgbClr val="FFFFFF"/>
                        </a:solidFill>
                        <a:ln w="9525">
                          <a:noFill/>
                          <a:miter lim="800000"/>
                          <a:headEnd/>
                          <a:tailEnd/>
                        </a:ln>
                      </wps:spPr>
                      <wps:txbx>
                        <w:txbxContent>
                          <w:p w14:paraId="1A86D0FC" w14:textId="54231750" w:rsidR="006C3F2D" w:rsidRPr="00EC0DAE" w:rsidRDefault="006C3F2D" w:rsidP="006C3F2D">
                            <w:pPr>
                              <w:pStyle w:val="NoSpacing"/>
                            </w:pPr>
                            <w:r w:rsidRPr="00EC0DAE">
                              <w:rPr>
                                <w:b/>
                                <w:bCs/>
                              </w:rPr>
                              <w:t xml:space="preserve">Figure </w:t>
                            </w:r>
                            <w:proofErr w:type="gramStart"/>
                            <w:r>
                              <w:rPr>
                                <w:b/>
                                <w:bCs/>
                              </w:rPr>
                              <w:t>1</w:t>
                            </w:r>
                            <w:r w:rsidRPr="00EC0DAE">
                              <w:t xml:space="preserve">  </w:t>
                            </w:r>
                            <w:proofErr w:type="gramEnd"/>
                            <w:r w:rsidRPr="00EC0DAE">
                              <w:rPr>
                                <w:rStyle w:val="CommentReference"/>
                                <w:rFonts w:ascii="Cambria" w:hAnsi="Cambria"/>
                                <w:sz w:val="22"/>
                                <w:szCs w:val="22"/>
                              </w:rPr>
                              <w:annotationRef/>
                            </w:r>
                            <w:r>
                              <w:t xml:space="preserve">Percentage of hunts and total activity which fall in Morning, Midday, Evening and Night periods. Other denotes bouts of </w:t>
                            </w:r>
                            <w:proofErr w:type="gramStart"/>
                            <w:r>
                              <w:t>activity that incorporated a number of time periods and were</w:t>
                            </w:r>
                            <w:proofErr w:type="gramEnd"/>
                            <w:r>
                              <w:t xml:space="preserve"> therefore determined not to be hunts.</w:t>
                            </w:r>
                          </w:p>
                        </w:txbxContent>
                      </wps:txbx>
                      <wps:bodyPr rot="0" vert="horz" wrap="square" lIns="91440" tIns="45720" rIns="91440" bIns="45720" anchor="t" anchorCtr="0">
                        <a:spAutoFit/>
                      </wps:bodyPr>
                    </wps:wsp>
                  </a:graphicData>
                </a:graphic>
              </wp:anchor>
            </w:drawing>
          </mc:Choice>
          <mc:Fallback>
            <w:pict>
              <v:shape id="_x0000_s1028" type="#_x0000_t202" style="position:absolute;margin-left:-6.6pt;margin-top:6.95pt;width:399pt;height:47.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" stroked="f">
                <v:textbox style="mso-fit-shape-to-text:t">
                  <w:txbxContent>
                    <w:p w14:paraId="1A86D0FC" w14:textId="54231750" w:rsidR="006C3F2D" w:rsidRPr="00EC0DAE" w:rsidRDefault="006C3F2D" w:rsidP="006C3F2D">
                      <w:pPr>
                        <w:pStyle w:val="NoSpacing"/>
                      </w:pPr>
                      <w:r w:rsidRPr="00EC0DAE">
                        <w:rPr>
                          <w:b/>
                          <w:bCs/>
                        </w:rPr>
                        <w:t xml:space="preserve">Figure </w:t>
                      </w:r>
                      <w:proofErr w:type="gramStart"/>
                      <w:r>
                        <w:rPr>
                          <w:b/>
                          <w:bCs/>
                        </w:rPr>
                        <w:t>1</w:t>
                      </w:r>
                      <w:r w:rsidRPr="00EC0DAE">
                        <w:t xml:space="preserve">  </w:t>
                      </w:r>
                      <w:proofErr w:type="gramEnd"/>
                      <w:r w:rsidRPr="00EC0DAE">
                        <w:rPr>
                          <w:rStyle w:val="CommentReference"/>
                          <w:rFonts w:ascii="Cambria" w:hAnsi="Cambria"/>
                          <w:sz w:val="22"/>
                          <w:szCs w:val="22"/>
                        </w:rPr>
                        <w:annotationRef/>
                      </w:r>
                      <w:r>
                        <w:t xml:space="preserve">Percentage of hunts and total activity which fall in Morning, Midday, Evening and Night periods. Other denotes bouts of </w:t>
                      </w:r>
                      <w:proofErr w:type="gramStart"/>
                      <w:r>
                        <w:t>activity that incorporated a number of time periods and were</w:t>
                      </w:r>
                      <w:proofErr w:type="gramEnd"/>
                      <w:r>
                        <w:t xml:space="preserve"> therefore determined not to be hunts.</w:t>
                      </w:r>
                    </w:p>
                  </w:txbxContent>
                </v:textbox>
              </v:shape>
            </w:pict>
          </mc:Fallback>
        </mc:AlternateContent>
      </w:r>
      <w:r>
        <w:rPr>
          <w:rFonts w:ascii="Cambria" w:hAnsi="Cambria"/>
          <w:noProof/>
        </w:rPr>
        <w:br w:type="page"/>
      </w:r>
    </w:p>
    <w:p w14:paraId="3E5E3D51" w14:textId="4598342E" w:rsidR="009726C1" w:rsidRPr="00FF5C01" w:rsidRDefault="009726C1">
      <w:pPr>
        <w:spacing w:line="240" w:lineRule="auto"/>
        <w:ind w:firstLine="0"/>
        <w:rPr>
          <w:rFonts w:ascii="Cambria" w:hAnsi="Cambria"/>
          <w:noProof/>
        </w:rPr>
      </w:pPr>
      <w:r w:rsidRPr="00FF5C01">
        <w:rPr>
          <w:rFonts w:ascii="Cambria" w:hAnsi="Cambria"/>
          <w:noProof/>
        </w:rPr>
        <w:lastRenderedPageBreak/>
        <w:br w:type="page"/>
      </w:r>
      <w:r w:rsidRPr="00FF5C01">
        <w:rPr>
          <w:rFonts w:ascii="Cambria" w:hAnsi="Cambria"/>
          <w:noProof/>
          <w:lang w:eastAsia="en-GB"/>
        </w:rPr>
        <mc:AlternateContent>
          <mc:Choice Requires="wpg">
            <w:drawing>
              <wp:anchor distT="0" distB="0" distL="114300" distR="114300" simplePos="0" relativeHeight="251676672" behindDoc="0" locked="0" layoutInCell="1" allowOverlap="1" wp14:anchorId="04A510A1" wp14:editId="4B7BA084">
                <wp:simplePos x="0" y="0"/>
                <wp:positionH relativeFrom="column">
                  <wp:posOffset>-190500</wp:posOffset>
                </wp:positionH>
                <wp:positionV relativeFrom="paragraph">
                  <wp:posOffset>219075</wp:posOffset>
                </wp:positionV>
                <wp:extent cx="5248275" cy="6040754"/>
                <wp:effectExtent l="0" t="0" r="9525" b="0"/>
                <wp:wrapTight wrapText="bothSides">
                  <wp:wrapPolygon edited="0">
                    <wp:start x="0" y="0"/>
                    <wp:lineTo x="0" y="20642"/>
                    <wp:lineTo x="157" y="21527"/>
                    <wp:lineTo x="21247" y="21527"/>
                    <wp:lineTo x="21247" y="20710"/>
                    <wp:lineTo x="21561" y="20642"/>
                    <wp:lineTo x="21561"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248275" cy="6040754"/>
                          <a:chOff x="0" y="0"/>
                          <a:chExt cx="5248275" cy="6040754"/>
                        </a:xfrm>
                      </wpg:grpSpPr>
                      <wps:wsp>
                        <wps:cNvPr id="28" name="Text Box 2"/>
                        <wps:cNvSpPr txBox="1">
                          <a:spLocks noChangeArrowheads="1"/>
                        </wps:cNvSpPr>
                        <wps:spPr bwMode="auto">
                          <a:xfrm>
                            <a:off x="76200" y="5772150"/>
                            <a:ext cx="5067934" cy="268604"/>
                          </a:xfrm>
                          <a:prstGeom prst="rect">
                            <a:avLst/>
                          </a:prstGeom>
                          <a:solidFill>
                            <a:srgbClr val="FFFFFF"/>
                          </a:solidFill>
                          <a:ln w="9525">
                            <a:noFill/>
                            <a:miter lim="800000"/>
                            <a:headEnd/>
                            <a:tailEnd/>
                          </a:ln>
                        </wps:spPr>
                        <wps:txbx>
                          <w:txbxContent>
                            <w:p w14:paraId="0DAA6B64" w14:textId="2F71C33E" w:rsidR="009726C1" w:rsidRPr="00EC0DAE" w:rsidRDefault="009726C1" w:rsidP="009726C1">
                              <w:pPr>
                                <w:pStyle w:val="NoSpacing"/>
                              </w:pPr>
                              <w:r w:rsidRPr="00EC0DAE">
                                <w:rPr>
                                  <w:b/>
                                  <w:bCs/>
                                </w:rPr>
                                <w:t xml:space="preserve">Figure </w:t>
                              </w:r>
                              <w:r>
                                <w:rPr>
                                  <w:b/>
                                  <w:bCs/>
                                </w:rPr>
                                <w:t>1</w:t>
                              </w:r>
                            </w:p>
                          </w:txbxContent>
                        </wps:txbx>
                        <wps:bodyPr rot="0" vert="horz" wrap="square" lIns="91440" tIns="45720" rIns="91440" bIns="45720" anchor="t" anchorCtr="0">
                          <a:spAutoFit/>
                        </wps:bodyPr>
                      </wps:wsp>
                      <pic:pic xmlns:pic="http://schemas.openxmlformats.org/drawingml/2006/picture">
                        <pic:nvPicPr>
                          <pic:cNvPr id="29" name="Picture 29"/>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48275" cy="5772150"/>
                          </a:xfrm>
                          <a:prstGeom prst="rect">
                            <a:avLst/>
                          </a:prstGeom>
                        </pic:spPr>
                      </pic:pic>
                    </wpg:wgp>
                  </a:graphicData>
                </a:graphic>
              </wp:anchor>
            </w:drawing>
          </mc:Choice>
          <mc:Fallback>
            <w:pict>
              <v:group id="Group 27" o:spid="_x0000_s1029" style="position:absolute;margin-left:-15pt;margin-top:17.25pt;width:413.25pt;height:475.65pt;z-index:251676672" coordsize="52482,6040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3+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vP/iB8QE0KI6d&#10;pM6NqhI3uAGEA988bj6dvyoA9AorN8PXU194b0y7uX3zz2sckjYAyxUEnA461F4l8Q2vhnRpNQug&#10;WwdscQODI56Afz+goA16K8rtNV+JXiG2/tLT47a0tH5ijKoN49t+T+PANa/g/wAdXd/q8mgeILUW&#10;uqJkKQNocgZII7HHORwR+oB3tFR3FxFaW0txO4jhiQu7noqgZJrzBPF/i/xffTr4WtY7axhbHnyq&#10;pJ+pbIz7AcUAep0V5fa+OPEXhrWodP8AGNshgm+7dRqBgf3vl4IHcYBH6V6eCGAIIIPIIoAW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">
                <v:shape id="_x0000_s1030" type="#_x0000_t202" style="position:absolute;left:762;top:57721;width:50679;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Ihbb8A&#10;AADbAAAADwAAAGRycy9kb3ducmV2LnhtbERPTWvCQBC9F/wPywje6kZBKdFVRCgU8aC2hx6H7JiN&#10;yc7G7Krx3zuHQo+P971c975Rd+piFdjAZJyBIi6Crbg08PP9+f4BKiZki01gMvCkCOvV4G2JuQ0P&#10;PtL9lEolIRxzNOBSanOtY+HIYxyHlli4c+g8JoFdqW2HDwn3jZ5m2Vx7rFgaHLa0dVTUp5uXkn0s&#10;bsdwvUz2tf519RxnB7czZjTsNwtQifr0L/5zf1kDUxkrX+QH6N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iFtvwAAANsAAAAPAAAAAAAAAAAAAAAAAJgCAABkcnMvZG93bnJl&#10;di54bWxQSwUGAAAAAAQABAD1AAAAhAMAAAAA&#10;" stroked="f">
                  <v:textbox style="mso-fit-shape-to-text:t">
                    <w:txbxContent>
                      <w:p w14:paraId="0DAA6B64" w14:textId="2F71C33E" w:rsidR="009726C1" w:rsidRPr="00EC0DAE" w:rsidRDefault="009726C1" w:rsidP="009726C1">
                        <w:pPr>
                          <w:pStyle w:val="NoSpacing"/>
                        </w:pPr>
                        <w:r w:rsidRPr="00EC0DAE">
                          <w:rPr>
                            <w:b/>
                            <w:bCs/>
                          </w:rPr>
                          <w:t xml:space="preserve">Figure </w:t>
                        </w:r>
                        <w:r>
                          <w:rPr>
                            <w:b/>
                            <w:bCs/>
                          </w:rPr>
                          <w:t>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31" type="#_x0000_t75" style="position:absolute;width:52482;height:577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08mDDAAAA2wAAAA8AAABkcnMvZG93bnJldi54bWxEj0FrAjEUhO+C/yE8oTdN1kPdbo0iQqH0&#10;pha0t8fmdbO4eVk30d3+eyMIPQ4z8w2zXA+uETfqQu1ZQzZTIIhLb2quNHwfPqY5iBCRDTaeScMf&#10;BVivxqMlFsb3vKPbPlYiQTgUqMHG2BZShtKSwzDzLXHyfn3nMCbZVdJ02Ce4a+RcqVfpsOa0YLGl&#10;raXyvL86DRtXhcU1P371Krtc4o/Ns5MqtX6ZDJt3EJGG+B9+tj+NhvkbPL6kH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jTyYMMAAADbAAAADwAAAAAAAAAAAAAAAACf&#10;AgAAZHJzL2Rvd25yZXYueG1sUEsFBgAAAAAEAAQA9wAAAI8DAAAAAA==&#10;">
                  <v:imagedata r:id="rId18" o:title=""/>
                  <v:path arrowok="t"/>
                </v:shape>
                <w10:wrap type="tight"/>
              </v:group>
            </w:pict>
          </mc:Fallback>
        </mc:AlternateContent>
      </w:r>
    </w:p>
    <w:p w14:paraId="59A64E39" w14:textId="281B677F" w:rsidR="00383AA5" w:rsidRPr="00FF5C01" w:rsidRDefault="00147E09">
      <w:pPr>
        <w:spacing w:line="240" w:lineRule="auto"/>
        <w:ind w:firstLine="0"/>
        <w:rPr>
          <w:rFonts w:ascii="Cambria" w:hAnsi="Cambria" w:cs="Calibri"/>
          <w:noProof/>
          <w:lang w:val="en-US"/>
        </w:rPr>
      </w:pPr>
      <w:r w:rsidRPr="00FF5C01">
        <w:rPr>
          <w:noProof/>
          <w:lang w:eastAsia="en-GB"/>
        </w:rPr>
        <w:lastRenderedPageBreak/>
        <mc:AlternateContent>
          <mc:Choice Requires="wps">
            <w:drawing>
              <wp:anchor distT="0" distB="0" distL="114300" distR="114300" simplePos="0" relativeHeight="251666432" behindDoc="1" locked="0" layoutInCell="1" allowOverlap="1" wp14:anchorId="017D3A2D" wp14:editId="3EB00CA0">
                <wp:simplePos x="0" y="0"/>
                <wp:positionH relativeFrom="column">
                  <wp:posOffset>99060</wp:posOffset>
                </wp:positionH>
                <wp:positionV relativeFrom="paragraph">
                  <wp:posOffset>5833110</wp:posOffset>
                </wp:positionV>
                <wp:extent cx="5428615" cy="1403985"/>
                <wp:effectExtent l="0" t="0" r="635" b="0"/>
                <wp:wrapTight wrapText="bothSides">
                  <wp:wrapPolygon edited="0">
                    <wp:start x="0" y="0"/>
                    <wp:lineTo x="0" y="21167"/>
                    <wp:lineTo x="21527" y="21167"/>
                    <wp:lineTo x="21527"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8615" cy="1403985"/>
                        </a:xfrm>
                        <a:prstGeom prst="rect">
                          <a:avLst/>
                        </a:prstGeom>
                        <a:solidFill>
                          <a:srgbClr val="FFFFFF"/>
                        </a:solidFill>
                        <a:ln w="9525">
                          <a:noFill/>
                          <a:miter lim="800000"/>
                          <a:headEnd/>
                          <a:tailEnd/>
                        </a:ln>
                      </wps:spPr>
                      <wps:txbx>
                        <w:txbxContent>
                          <w:p w14:paraId="03CF59BC" w14:textId="01818B94" w:rsidR="00383AA5" w:rsidRPr="00EC0DAE" w:rsidRDefault="009726C1" w:rsidP="00147E09">
                            <w:pPr>
                              <w:pStyle w:val="NoSpacing"/>
                            </w:pPr>
                            <w:r>
                              <w:rPr>
                                <w:b/>
                                <w:bCs/>
                              </w:rPr>
                              <w:t>Figure 2</w:t>
                            </w:r>
                            <w:r w:rsidR="00383AA5" w:rsidRPr="00EC0DAE">
                              <w:t xml:space="preserve">  </w:t>
                            </w:r>
                            <w:r w:rsidR="00383AA5" w:rsidRPr="00EC0DAE">
                              <w:rPr>
                                <w:rStyle w:val="CommentReference"/>
                                <w:rFonts w:ascii="Cambria" w:hAnsi="Cambria"/>
                                <w:sz w:val="22"/>
                                <w:szCs w:val="22"/>
                              </w:rPr>
                              <w:annotationRef/>
                            </w:r>
                            <w:r w:rsidR="00383AA5" w:rsidRPr="00EC0DAE">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margin-left:7.8pt;margin-top:459.3pt;width:427.45pt;height:110.55pt;z-index:-2516500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" stroked="f">
                <v:textbox style="mso-fit-shape-to-text:t">
                  <w:txbxContent>
                    <w:p w14:paraId="03CF59BC" w14:textId="01818B94" w:rsidR="00383AA5" w:rsidRPr="00EC0DAE" w:rsidRDefault="009726C1" w:rsidP="00147E09">
                      <w:pPr>
                        <w:pStyle w:val="NoSpacing"/>
                      </w:pPr>
                      <w:r>
                        <w:rPr>
                          <w:b/>
                          <w:bCs/>
                        </w:rPr>
                        <w:t>Figure 2</w:t>
                      </w:r>
                      <w:r w:rsidR="00383AA5" w:rsidRPr="00EC0DAE">
                        <w:t xml:space="preserve">  </w:t>
                      </w:r>
                      <w:r w:rsidR="00383AA5" w:rsidRPr="00EC0DAE">
                        <w:rPr>
                          <w:rStyle w:val="CommentReference"/>
                          <w:rFonts w:ascii="Cambria" w:hAnsi="Cambria"/>
                          <w:sz w:val="22"/>
                          <w:szCs w:val="22"/>
                        </w:rPr>
                        <w:annotationRef/>
                      </w:r>
                      <w:r w:rsidR="00383AA5" w:rsidRPr="00EC0DAE">
                        <w:t xml:space="preserve"> </w:t>
                      </w:r>
                    </w:p>
                  </w:txbxContent>
                </v:textbox>
                <w10:wrap type="tight"/>
              </v:shape>
            </w:pict>
          </mc:Fallback>
        </mc:AlternateContent>
      </w:r>
      <w:r w:rsidR="00383AA5" w:rsidRPr="00FF5C01">
        <w:rPr>
          <w:rFonts w:ascii="Cambria" w:hAnsi="Cambria"/>
          <w:noProof/>
          <w:lang w:eastAsia="en-GB"/>
        </w:rPr>
        <w:drawing>
          <wp:inline distT="0" distB="0" distL="0" distR="0" wp14:anchorId="0100A4B2" wp14:editId="2634C42A">
            <wp:extent cx="5731510" cy="57315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_plo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r w:rsidR="0059137A" w:rsidRPr="00FF5C01">
        <w:rPr>
          <w:rFonts w:ascii="Cambria" w:hAnsi="Cambria"/>
          <w:noProof/>
        </w:rPr>
        <w:br w:type="page"/>
      </w:r>
    </w:p>
    <w:p w14:paraId="5E9C2E84" w14:textId="51850DD2" w:rsidR="00383AA5" w:rsidRPr="00FF5C01" w:rsidRDefault="00792BB0" w:rsidP="00F80CE4">
      <w:pPr>
        <w:spacing w:line="240" w:lineRule="auto"/>
        <w:ind w:firstLine="0"/>
        <w:rPr>
          <w:rFonts w:ascii="Cambria" w:hAnsi="Cambria"/>
          <w:noProof/>
          <w:lang w:eastAsia="en-GB"/>
        </w:rPr>
        <w:sectPr w:rsidR="00383AA5" w:rsidRPr="00FF5C01" w:rsidSect="00B5250B">
          <w:pgSz w:w="11906" w:h="16838"/>
          <w:pgMar w:top="873" w:right="1440" w:bottom="1440" w:left="1440" w:header="709" w:footer="709" w:gutter="0"/>
          <w:lnNumType w:countBy="1" w:restart="continuous"/>
          <w:cols w:space="708"/>
          <w:titlePg/>
          <w:docGrid w:linePitch="360"/>
        </w:sectPr>
      </w:pPr>
      <w:r w:rsidRPr="00FF5C01">
        <w:rPr>
          <w:noProof/>
          <w:lang w:eastAsia="en-GB"/>
        </w:rPr>
        <w:lastRenderedPageBreak/>
        <mc:AlternateContent>
          <mc:Choice Requires="wps">
            <w:drawing>
              <wp:anchor distT="0" distB="0" distL="114300" distR="114300" simplePos="0" relativeHeight="251670528" behindDoc="1" locked="0" layoutInCell="1" allowOverlap="1" wp14:anchorId="5B1201F0" wp14:editId="10FC9FEA">
                <wp:simplePos x="0" y="0"/>
                <wp:positionH relativeFrom="column">
                  <wp:posOffset>562610</wp:posOffset>
                </wp:positionH>
                <wp:positionV relativeFrom="paragraph">
                  <wp:posOffset>7543800</wp:posOffset>
                </wp:positionV>
                <wp:extent cx="6088380" cy="1403985"/>
                <wp:effectExtent l="0" t="0" r="7620" b="0"/>
                <wp:wrapTight wrapText="bothSides">
                  <wp:wrapPolygon edited="0">
                    <wp:start x="0" y="0"/>
                    <wp:lineTo x="0" y="21167"/>
                    <wp:lineTo x="21559" y="21167"/>
                    <wp:lineTo x="21559" y="0"/>
                    <wp:lineTo x="0" y="0"/>
                  </wp:wrapPolygon>
                </wp:wrapTight>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8380" cy="1403985"/>
                        </a:xfrm>
                        <a:prstGeom prst="rect">
                          <a:avLst/>
                        </a:prstGeom>
                        <a:solidFill>
                          <a:srgbClr val="FFFFFF"/>
                        </a:solidFill>
                        <a:ln w="9525">
                          <a:noFill/>
                          <a:miter lim="800000"/>
                          <a:headEnd/>
                          <a:tailEnd/>
                        </a:ln>
                      </wps:spPr>
                      <wps:txbx>
                        <w:txbxContent>
                          <w:p w14:paraId="4FCA9A1E" w14:textId="2A7AF1CA" w:rsidR="00534F8D" w:rsidRPr="00EC0DAE" w:rsidRDefault="00534F8D" w:rsidP="00534F8D">
                            <w:pPr>
                              <w:pStyle w:val="NoSpacing"/>
                            </w:pPr>
                            <w:r w:rsidRPr="00EC0DAE">
                              <w:rPr>
                                <w:b/>
                                <w:bCs/>
                              </w:rPr>
                              <w:t xml:space="preserve">Figure </w:t>
                            </w:r>
                            <w:proofErr w:type="gramStart"/>
                            <w:r w:rsidR="00C840A2">
                              <w:rPr>
                                <w:b/>
                                <w:bCs/>
                              </w:rPr>
                              <w:t>3</w:t>
                            </w:r>
                            <w:r w:rsidRPr="00EC0DAE">
                              <w:t xml:space="preserve">  </w:t>
                            </w:r>
                            <w:proofErr w:type="gramEnd"/>
                            <w:r w:rsidRPr="00EC0DAE">
                              <w:rPr>
                                <w:rStyle w:val="CommentReference"/>
                                <w:rFonts w:ascii="Cambria" w:hAnsi="Cambria"/>
                                <w:sz w:val="22"/>
                                <w:szCs w:val="22"/>
                              </w:rPr>
                              <w:annotation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44.3pt;margin-top:594pt;width:479.4pt;height:110.55pt;z-index:-2516459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" stroked="f">
                <v:textbox style="mso-fit-shape-to-text:t">
                  <w:txbxContent>
                    <w:p w14:paraId="4FCA9A1E" w14:textId="2A7AF1CA" w:rsidR="00534F8D" w:rsidRPr="00EC0DAE" w:rsidRDefault="00534F8D" w:rsidP="00534F8D">
                      <w:pPr>
                        <w:pStyle w:val="NoSpacing"/>
                      </w:pPr>
                      <w:r w:rsidRPr="00EC0DAE">
                        <w:rPr>
                          <w:b/>
                          <w:bCs/>
                        </w:rPr>
                        <w:t xml:space="preserve">Figure </w:t>
                      </w:r>
                      <w:proofErr w:type="gramStart"/>
                      <w:r w:rsidR="00C840A2">
                        <w:rPr>
                          <w:b/>
                          <w:bCs/>
                        </w:rPr>
                        <w:t>3</w:t>
                      </w:r>
                      <w:r w:rsidRPr="00EC0DAE">
                        <w:t xml:space="preserve">  </w:t>
                      </w:r>
                      <w:proofErr w:type="gramEnd"/>
                      <w:r w:rsidRPr="00EC0DAE">
                        <w:rPr>
                          <w:rStyle w:val="CommentReference"/>
                          <w:rFonts w:ascii="Cambria" w:hAnsi="Cambria"/>
                          <w:sz w:val="22"/>
                          <w:szCs w:val="22"/>
                        </w:rPr>
                        <w:annotationRef/>
                      </w:r>
                    </w:p>
                  </w:txbxContent>
                </v:textbox>
                <w10:wrap type="tight"/>
              </v:shape>
            </w:pict>
          </mc:Fallback>
        </mc:AlternateContent>
      </w:r>
      <w:r>
        <w:rPr>
          <w:rFonts w:ascii="Cambria" w:hAnsi="Cambria"/>
          <w:noProof/>
          <w:lang w:eastAsia="en-GB"/>
        </w:rPr>
        <w:drawing>
          <wp:anchor distT="0" distB="0" distL="114300" distR="114300" simplePos="0" relativeHeight="251677696" behindDoc="1" locked="0" layoutInCell="1" allowOverlap="1" wp14:anchorId="034CEE18" wp14:editId="787006EE">
            <wp:simplePos x="0" y="0"/>
            <wp:positionH relativeFrom="column">
              <wp:posOffset>0</wp:posOffset>
            </wp:positionH>
            <wp:positionV relativeFrom="paragraph">
              <wp:posOffset>-190500</wp:posOffset>
            </wp:positionV>
            <wp:extent cx="5671820" cy="7734300"/>
            <wp:effectExtent l="0" t="0" r="5080" b="0"/>
            <wp:wrapTight wrapText="bothSides">
              <wp:wrapPolygon edited="0">
                <wp:start x="0" y="0"/>
                <wp:lineTo x="0" y="21547"/>
                <wp:lineTo x="21547" y="21547"/>
                <wp:lineTo x="21547"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_plot.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71820" cy="7734300"/>
                    </a:xfrm>
                    <a:prstGeom prst="rect">
                      <a:avLst/>
                    </a:prstGeom>
                  </pic:spPr>
                </pic:pic>
              </a:graphicData>
            </a:graphic>
            <wp14:sizeRelH relativeFrom="page">
              <wp14:pctWidth>0</wp14:pctWidth>
            </wp14:sizeRelH>
            <wp14:sizeRelV relativeFrom="page">
              <wp14:pctHeight>0</wp14:pctHeight>
            </wp14:sizeRelV>
          </wp:anchor>
        </w:drawing>
      </w:r>
      <w:r w:rsidR="00534F8D" w:rsidRPr="00FF5C01">
        <w:rPr>
          <w:rFonts w:ascii="Cambria" w:hAnsi="Cambria"/>
          <w:noProof/>
          <w:lang w:eastAsia="en-GB"/>
        </w:rPr>
        <w:br w:type="page"/>
      </w:r>
    </w:p>
    <w:p w14:paraId="22EDE7A7" w14:textId="495AA8B7" w:rsidR="005F0658" w:rsidRDefault="00235153" w:rsidP="006C3F2D">
      <w:r w:rsidRPr="00FF5C01">
        <w:rPr>
          <w:rFonts w:ascii="Cambria" w:hAnsi="Cambria"/>
        </w:rPr>
        <w:lastRenderedPageBreak/>
        <w:fldChar w:fldCharType="end"/>
      </w:r>
    </w:p>
    <w:p w14:paraId="08BA21D5" w14:textId="77777777" w:rsidR="008E1C4B" w:rsidRDefault="008E1C4B" w:rsidP="007C2A70"/>
    <w:p w14:paraId="2F676C66" w14:textId="29CD9414" w:rsidR="00BF33EC" w:rsidRDefault="00BF33EC" w:rsidP="007C2A70"/>
    <w:p w14:paraId="63C14BD8" w14:textId="77777777" w:rsidR="00F0421F" w:rsidRDefault="00F0421F" w:rsidP="007C2A70"/>
    <w:p w14:paraId="0E4012E7" w14:textId="77777777" w:rsidR="002D202B" w:rsidRPr="007C2A70" w:rsidRDefault="002D202B" w:rsidP="002D202B">
      <w:pPr>
        <w:jc w:val="center"/>
        <w:rPr>
          <w:b/>
          <w:sz w:val="44"/>
          <w:szCs w:val="44"/>
        </w:rPr>
      </w:pPr>
      <w:r w:rsidRPr="007C2A70">
        <w:rPr>
          <w:b/>
          <w:sz w:val="44"/>
          <w:szCs w:val="44"/>
        </w:rPr>
        <w:t>Temperature affects predator-prey interactions in an African savanna</w:t>
      </w:r>
    </w:p>
    <w:p w14:paraId="4B21DC11" w14:textId="77777777" w:rsidR="002D202B" w:rsidRPr="009303C7" w:rsidRDefault="002D202B" w:rsidP="002D202B"/>
    <w:p w14:paraId="6D046232" w14:textId="77777777" w:rsidR="002D202B" w:rsidRPr="009303C7" w:rsidRDefault="002D202B" w:rsidP="002D202B">
      <w:pPr>
        <w:jc w:val="center"/>
      </w:pPr>
      <w:r w:rsidRPr="009303C7">
        <w:t>D</w:t>
      </w:r>
      <w:r>
        <w:t>.</w:t>
      </w:r>
      <w:r w:rsidRPr="009303C7">
        <w:t xml:space="preserve"> Rabaiotti</w:t>
      </w:r>
      <w:r w:rsidRPr="009303C7">
        <w:rPr>
          <w:vertAlign w:val="superscript"/>
        </w:rPr>
        <w:t>1</w:t>
      </w:r>
      <w:proofErr w:type="gramStart"/>
      <w:r w:rsidRPr="009303C7">
        <w:rPr>
          <w:vertAlign w:val="superscript"/>
        </w:rPr>
        <w:t>,2</w:t>
      </w:r>
      <w:proofErr w:type="gramEnd"/>
      <w:r w:rsidRPr="009303C7">
        <w:t xml:space="preserve">, Adam </w:t>
      </w:r>
      <w:r>
        <w:t xml:space="preserve">T. </w:t>
      </w:r>
      <w:r w:rsidRPr="009303C7">
        <w:t>Ford</w:t>
      </w:r>
      <w:r w:rsidRPr="009303C7">
        <w:rPr>
          <w:vertAlign w:val="superscript"/>
        </w:rPr>
        <w:t>3</w:t>
      </w:r>
      <w:r>
        <w:t xml:space="preserve">, </w:t>
      </w:r>
      <w:r w:rsidRPr="009303C7">
        <w:t>Ben Chapple</w:t>
      </w:r>
      <w:r w:rsidRPr="009303C7">
        <w:rPr>
          <w:vertAlign w:val="superscript"/>
        </w:rPr>
        <w:t>2</w:t>
      </w:r>
      <w:r w:rsidRPr="009303C7">
        <w:t>, Sophie Morrill</w:t>
      </w:r>
      <w:r w:rsidRPr="009303C7">
        <w:rPr>
          <w:vertAlign w:val="superscript"/>
        </w:rPr>
        <w:t>2</w:t>
      </w:r>
      <w:r w:rsidRPr="009303C7">
        <w:t>,</w:t>
      </w:r>
    </w:p>
    <w:p w14:paraId="5C381930" w14:textId="77777777" w:rsidR="002D202B" w:rsidRPr="009303C7" w:rsidRDefault="002D202B" w:rsidP="002D202B">
      <w:pPr>
        <w:jc w:val="center"/>
      </w:pPr>
      <w:r>
        <w:t>Jacob Goheen</w:t>
      </w:r>
      <w:r w:rsidRPr="001C215E">
        <w:rPr>
          <w:vertAlign w:val="superscript"/>
        </w:rPr>
        <w:t>4</w:t>
      </w:r>
      <w:r>
        <w:rPr>
          <w:vertAlign w:val="superscript"/>
        </w:rPr>
        <w:t xml:space="preserve"> </w:t>
      </w:r>
      <w:r w:rsidRPr="009303C7">
        <w:t>and Rosie Woodroffe</w:t>
      </w:r>
      <w:r w:rsidRPr="009303C7">
        <w:rPr>
          <w:vertAlign w:val="superscript"/>
        </w:rPr>
        <w:t>1</w:t>
      </w:r>
    </w:p>
    <w:p w14:paraId="1EDDAA6D" w14:textId="77777777" w:rsidR="003E620B" w:rsidRDefault="003E620B" w:rsidP="007C2A70"/>
    <w:p w14:paraId="38DFCD9E" w14:textId="77777777" w:rsidR="003E620B" w:rsidRDefault="003E620B" w:rsidP="007C2A70"/>
    <w:p w14:paraId="3FFADD2A" w14:textId="160366FB" w:rsidR="00F0421F" w:rsidRDefault="00F0421F" w:rsidP="007C2A70"/>
    <w:p w14:paraId="1B92730B" w14:textId="5C5427E3" w:rsidR="00F0421F" w:rsidRDefault="00F0421F" w:rsidP="007C2A70"/>
    <w:p w14:paraId="238B26D4" w14:textId="73610898" w:rsidR="00F0421F" w:rsidRPr="002D202B" w:rsidRDefault="00F0421F" w:rsidP="002D202B">
      <w:pPr>
        <w:jc w:val="center"/>
        <w:rPr>
          <w:b/>
          <w:sz w:val="40"/>
          <w:szCs w:val="40"/>
        </w:rPr>
      </w:pPr>
      <w:commentRangeStart w:id="4"/>
      <w:r w:rsidRPr="002D202B">
        <w:rPr>
          <w:b/>
          <w:sz w:val="40"/>
          <w:szCs w:val="40"/>
        </w:rPr>
        <w:t>Supporting Information</w:t>
      </w:r>
      <w:commentRangeEnd w:id="4"/>
      <w:r w:rsidR="00F15AA5" w:rsidRPr="002D202B">
        <w:rPr>
          <w:rStyle w:val="CommentReference"/>
          <w:b/>
          <w:sz w:val="40"/>
          <w:szCs w:val="40"/>
        </w:rPr>
        <w:commentReference w:id="4"/>
      </w:r>
    </w:p>
    <w:p w14:paraId="6C939D70" w14:textId="77777777" w:rsidR="00F0421F" w:rsidRDefault="00F0421F" w:rsidP="007C2A70"/>
    <w:p w14:paraId="16C37D77" w14:textId="77777777" w:rsidR="00FE2BE1" w:rsidRDefault="00FE2BE1" w:rsidP="007C2A70"/>
    <w:p w14:paraId="39DF9EDC" w14:textId="77777777" w:rsidR="00F0421F" w:rsidRDefault="00F0421F" w:rsidP="007C2A70">
      <w:r>
        <w:br w:type="page"/>
      </w:r>
    </w:p>
    <w:p w14:paraId="72C56377" w14:textId="2C28A6C6" w:rsidR="00FE2BE1" w:rsidRPr="000F5A23" w:rsidRDefault="000A1855" w:rsidP="007C2A70">
      <w:r>
        <w:rPr>
          <w:b/>
          <w:bCs/>
          <w:noProof/>
          <w:lang w:eastAsia="en-GB"/>
        </w:rPr>
        <w:lastRenderedPageBreak/>
        <mc:AlternateContent>
          <mc:Choice Requires="wpg">
            <w:drawing>
              <wp:anchor distT="0" distB="0" distL="114300" distR="114300" simplePos="0" relativeHeight="251664384" behindDoc="0" locked="0" layoutInCell="1" allowOverlap="1" wp14:anchorId="3F24ADB8" wp14:editId="10A9CC9A">
                <wp:simplePos x="0" y="0"/>
                <wp:positionH relativeFrom="column">
                  <wp:posOffset>-47625</wp:posOffset>
                </wp:positionH>
                <wp:positionV relativeFrom="paragraph">
                  <wp:posOffset>676275</wp:posOffset>
                </wp:positionV>
                <wp:extent cx="5724525" cy="8629650"/>
                <wp:effectExtent l="0" t="0" r="9525" b="0"/>
                <wp:wrapNone/>
                <wp:docPr id="5" name="Group 5"/>
                <wp:cNvGraphicFramePr/>
                <a:graphic xmlns:a="http://schemas.openxmlformats.org/drawingml/2006/main">
                  <a:graphicData uri="http://schemas.microsoft.com/office/word/2010/wordprocessingGroup">
                    <wpg:wgp>
                      <wpg:cNvGrpSpPr/>
                      <wpg:grpSpPr>
                        <a:xfrm>
                          <a:off x="0" y="0"/>
                          <a:ext cx="5724525" cy="8629650"/>
                          <a:chOff x="0" y="0"/>
                          <a:chExt cx="5724525" cy="8629650"/>
                        </a:xfrm>
                      </wpg:grpSpPr>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24525" cy="4295775"/>
                          </a:xfrm>
                          <a:prstGeom prst="rect">
                            <a:avLst/>
                          </a:prstGeom>
                        </pic:spPr>
                      </pic:pic>
                      <pic:pic xmlns:pic="http://schemas.openxmlformats.org/drawingml/2006/picture">
                        <pic:nvPicPr>
                          <pic:cNvPr id="4" name="Picture 4"/>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4333875"/>
                            <a:ext cx="5724525" cy="4295775"/>
                          </a:xfrm>
                          <a:prstGeom prst="rect">
                            <a:avLst/>
                          </a:prstGeom>
                        </pic:spPr>
                      </pic:pic>
                      <wps:wsp>
                        <wps:cNvPr id="47" name="Text Box 47"/>
                        <wps:cNvSpPr txBox="1"/>
                        <wps:spPr>
                          <a:xfrm rot="10800000" flipV="1">
                            <a:off x="428625" y="19050"/>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EB6D5D" w14:textId="415E1605" w:rsidR="00383AA5" w:rsidRPr="00FE2BE1" w:rsidRDefault="00383AA5" w:rsidP="007C2A70">
                              <w:r w:rsidRPr="00FE2BE1">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rot="10800000" flipV="1">
                            <a:off x="447675" y="4391025"/>
                            <a:ext cx="650240" cy="9569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6EA3F4" w14:textId="0F2744BF" w:rsidR="00383AA5" w:rsidRPr="00FE2BE1" w:rsidRDefault="00383AA5" w:rsidP="007C2A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5" o:spid="_x0000_s1034" style="position:absolute;left:0;text-align:left;margin-left:-3.75pt;margin-top:53.25pt;width:450.75pt;height:679.5pt;z-index:251664384" coordsize="57245,862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">
                <v:shape id="Picture 3" o:spid="_x0000_s1035" type="#_x0000_t75" style="position:absolute;width:57245;height:429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BJgrBAAAA2gAAAA8AAABkcnMvZG93bnJldi54bWxEj0GLwjAUhO8L/ofwBG9rqi5SqlFEEPSg&#10;YC14fTTPttq81CZq/fcbYWGPw8x8w8yXnanFk1pXWVYwGkYgiHOrKy4UZKfNdwzCeWSNtWVS8CYH&#10;y0Xva46Jti8+0jP1hQgQdgkqKL1vEildXpJBN7QNcfAutjXog2wLqVt8Bbip5TiKptJgxWGhxIbW&#10;JeW39GEUND/7rK58fl/Fh+y8i6frqz2kSg363WoGwlPn/8N/7a1WMIHPlXAD5OI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iBJgrBAAAA2gAAAA8AAAAAAAAAAAAAAAAAnwIA&#10;AGRycy9kb3ducmV2LnhtbFBLBQYAAAAABAAEAPcAAACNAwAAAAA=&#10;">
                  <v:imagedata r:id="rId23" o:title=""/>
                  <v:path arrowok="t"/>
                </v:shape>
                <v:shape id="Picture 4" o:spid="_x0000_s1036" type="#_x0000_t75" style="position:absolute;top:43338;width:57245;height:429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La+8XDAAAA2gAAAA8AAABkcnMvZG93bnJldi54bWxEj0FrwkAUhO8F/8PyhN6ajaWIpq5SLYUK&#10;HqwtOT+yr0lI9m3I7ibx37tCocdhZr5hNrvJtGKg3tWWFSySFARxYXXNpYKf74+nFQjnkTW2lknB&#10;lRzstrOHDWbajvxFw8WXIkLYZaig8r7LpHRFRQZdYjvi6P3a3qCPsi+l7nGMcNPK5zRdSoM1x4UK&#10;OzpUVDSXYBS40J3tus7D/n062vywbkI4NUo9zqe3VxCeJv8f/mt/agUvcL8Sb4Dc3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tr7xcMAAADaAAAADwAAAAAAAAAAAAAAAACf&#10;AgAAZHJzL2Rvd25yZXYueG1sUEsFBgAAAAAEAAQA9wAAAI8DAAAAAA==&#10;">
                  <v:imagedata r:id="rId24" o:title=""/>
                  <v:path arrowok="t"/>
                </v:shape>
                <v:shape id="Text Box 47" o:spid="_x0000_s1037" type="#_x0000_t202" style="position:absolute;left:4286;top:190;width:6502;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X92sMA&#10;AADbAAAADwAAAGRycy9kb3ducmV2LnhtbESPT2sCMRTE74V+h/AK3mrSolZWo5SC4Ml/LT0/N8/s&#10;4uZl2cTd1U9vCgWPw8z8hpkve1eJlppQetbwNlQgiHNvSrYafr5Xr1MQISIbrDyThisFWC6en+aY&#10;Gd/xntpDtCJBOGSooYixzqQMeUEOw9DXxMk7+cZhTLKx0jTYJbir5LtSE+mw5LRQYE1fBeXnw8Vp&#10;6ILdbVV7m9rj7y50x83pNlat1oOX/nMGIlIfH+H/9tpoGH3A35f0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X92sMAAADbAAAADwAAAAAAAAAAAAAAAACYAgAAZHJzL2Rv&#10;d25yZXYueG1sUEsFBgAAAAAEAAQA9QAAAIgDAAAAAA==&#10;" filled="f" stroked="f">
                  <v:textbox>
                    <w:txbxContent>
                      <w:p w14:paraId="19EB6D5D" w14:textId="415E1605" w:rsidR="00383AA5" w:rsidRPr="00FE2BE1" w:rsidRDefault="00383AA5" w:rsidP="007C2A70">
                        <w:r w:rsidRPr="00FE2BE1">
                          <w:t>A</w:t>
                        </w:r>
                      </w:p>
                    </w:txbxContent>
                  </v:textbox>
                </v:shape>
                <v:shape id="Text Box 1" o:spid="_x0000_s1038" type="#_x0000_t202" style="position:absolute;left:4476;top:43910;width:6503;height:9569;rotation:180;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ZH8AA&#10;AADaAAAADwAAAGRycy9kb3ducmV2LnhtbERP32vCMBB+F/Y/hBvsTZMJE+lMZQwGPm1Oxedrc03L&#10;mktpsrbzr18Ewafj4/t5m+3kWjFQHxrPGp4XCgRx6U3DVsPp+DFfgwgR2WDrmTT8UYBt/jDbYGb8&#10;yN80HKIVKYRDhhrqGLtMylDW5DAsfEecuMr3DmOCvZWmxzGFu1YulVpJhw2nhho7eq+p/Dn8Og1j&#10;sPsvNVzWtjjvw1h8VpcXNWj99Di9vYKINMW7+ObemTQfrq9cr8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ZH8AAAADaAAAADwAAAAAAAAAAAAAAAACYAgAAZHJzL2Rvd25y&#10;ZXYueG1sUEsFBgAAAAAEAAQA9QAAAIUDAAAAAA==&#10;" filled="f" stroked="f">
                  <v:textbox>
                    <w:txbxContent>
                      <w:p w14:paraId="7A6EA3F4" w14:textId="0F2744BF" w:rsidR="00383AA5" w:rsidRPr="00FE2BE1" w:rsidRDefault="00383AA5" w:rsidP="007C2A70">
                        <w:r>
                          <w:t>B</w:t>
                        </w:r>
                      </w:p>
                    </w:txbxContent>
                  </v:textbox>
                </v:shape>
              </v:group>
            </w:pict>
          </mc:Fallback>
        </mc:AlternateContent>
      </w:r>
      <w:r w:rsidR="00FE2BE1">
        <w:rPr>
          <w:b/>
          <w:bCs/>
        </w:rPr>
        <w:t xml:space="preserve">Figure </w:t>
      </w:r>
      <w:proofErr w:type="gramStart"/>
      <w:r w:rsidR="00FE2BE1">
        <w:rPr>
          <w:b/>
          <w:bCs/>
        </w:rPr>
        <w:t>S1</w:t>
      </w:r>
      <w:r w:rsidR="000F5A23">
        <w:rPr>
          <w:b/>
          <w:bCs/>
        </w:rPr>
        <w:t xml:space="preserve">  </w:t>
      </w:r>
      <w:r w:rsidR="000F5A23">
        <w:t>Frequency</w:t>
      </w:r>
      <w:proofErr w:type="gramEnd"/>
      <w:r w:rsidR="000F5A23">
        <w:t xml:space="preserve"> distribution of</w:t>
      </w:r>
      <w:r>
        <w:t xml:space="preserve"> (A) </w:t>
      </w:r>
      <w:r w:rsidR="000F5A23">
        <w:t xml:space="preserve">start times and </w:t>
      </w:r>
      <w:r>
        <w:t xml:space="preserve">(B) </w:t>
      </w:r>
      <w:r w:rsidR="000F5A23">
        <w:t xml:space="preserve">stop times of African wild dog hunting </w:t>
      </w:r>
      <w:r w:rsidR="001C215E">
        <w:t>period</w:t>
      </w:r>
      <w:r w:rsidR="000F5A23">
        <w:t>s, identified using collar-mounted accelerometers.</w:t>
      </w:r>
    </w:p>
    <w:p w14:paraId="17A9530E" w14:textId="3AA8F99D" w:rsidR="00FE2BE1" w:rsidRDefault="00FE2BE1" w:rsidP="007C2A70"/>
    <w:p w14:paraId="297319E7" w14:textId="669DF288" w:rsidR="00FE2BE1" w:rsidRDefault="00FE2BE1" w:rsidP="007C2A70"/>
    <w:p w14:paraId="3E062461" w14:textId="02B7AF87" w:rsidR="00FE2BE1" w:rsidRDefault="000F5A23" w:rsidP="007C2A70">
      <w:r>
        <w:rPr>
          <w:noProof/>
          <w:lang w:eastAsia="en-GB"/>
        </w:rPr>
        <mc:AlternateContent>
          <mc:Choice Requires="wps">
            <w:drawing>
              <wp:anchor distT="0" distB="0" distL="114300" distR="114300" simplePos="0" relativeHeight="251662336" behindDoc="0" locked="0" layoutInCell="1" allowOverlap="1" wp14:anchorId="3A346CA3" wp14:editId="5D1AF1CE">
                <wp:simplePos x="0" y="0"/>
                <wp:positionH relativeFrom="column">
                  <wp:posOffset>2313590</wp:posOffset>
                </wp:positionH>
                <wp:positionV relativeFrom="paragraph">
                  <wp:posOffset>5006885</wp:posOffset>
                </wp:positionV>
                <wp:extent cx="1035698" cy="447676"/>
                <wp:effectExtent l="0" t="0" r="0" b="0"/>
                <wp:wrapNone/>
                <wp:docPr id="2" name="Text Box 2"/>
                <wp:cNvGraphicFramePr/>
                <a:graphic xmlns:a="http://schemas.openxmlformats.org/drawingml/2006/main">
                  <a:graphicData uri="http://schemas.microsoft.com/office/word/2010/wordprocessingShape">
                    <wps:wsp>
                      <wps:cNvSpPr txBox="1"/>
                      <wps:spPr>
                        <a:xfrm rot="10800000" flipV="1">
                          <a:off x="0" y="0"/>
                          <a:ext cx="1035698" cy="447676"/>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1EF7E9" w14:textId="7B45FCE8" w:rsidR="00383AA5" w:rsidRPr="00FE2BE1" w:rsidRDefault="00383AA5" w:rsidP="007C2A70">
                            <w:r w:rsidRPr="00FE2BE1">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left:0;text-align:left;margin-left:182.15pt;margin-top:394.25pt;width:81.55pt;height:35.25pt;rotation:18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" filled="f" stroked="f">
                <v:textbox>
                  <w:txbxContent>
                    <w:p w14:paraId="051EF7E9" w14:textId="7B45FCE8" w:rsidR="00383AA5" w:rsidRPr="00FE2BE1" w:rsidRDefault="00383AA5" w:rsidP="007C2A70">
                      <w:r w:rsidRPr="00FE2BE1">
                        <w:t>Time</w:t>
                      </w:r>
                    </w:p>
                  </w:txbxContent>
                </v:textbox>
              </v:shape>
            </w:pict>
          </mc:Fallback>
        </mc:AlternateContent>
      </w:r>
      <w:r w:rsidR="00FE2BE1">
        <w:br w:type="page"/>
      </w:r>
    </w:p>
    <w:tbl>
      <w:tblPr>
        <w:tblStyle w:val="TableGrid"/>
        <w:tblW w:w="10348" w:type="dxa"/>
        <w:tblInd w:w="-709" w:type="dxa"/>
        <w:tblLook w:val="04A0" w:firstRow="1" w:lastRow="0" w:firstColumn="1" w:lastColumn="0" w:noHBand="0" w:noVBand="1"/>
      </w:tblPr>
      <w:tblGrid>
        <w:gridCol w:w="1702"/>
        <w:gridCol w:w="2268"/>
        <w:gridCol w:w="2126"/>
        <w:gridCol w:w="2268"/>
        <w:gridCol w:w="1984"/>
      </w:tblGrid>
      <w:tr w:rsidR="001C215E" w14:paraId="3E6920DD" w14:textId="77777777" w:rsidTr="006633AE">
        <w:tc>
          <w:tcPr>
            <w:tcW w:w="10348" w:type="dxa"/>
            <w:gridSpan w:val="5"/>
            <w:tcBorders>
              <w:top w:val="nil"/>
              <w:left w:val="nil"/>
              <w:bottom w:val="single" w:sz="12" w:space="0" w:color="auto"/>
              <w:right w:val="nil"/>
            </w:tcBorders>
          </w:tcPr>
          <w:p w14:paraId="4F9FBED7" w14:textId="269434CD" w:rsidR="001C215E" w:rsidRDefault="001C215E" w:rsidP="002D202B">
            <w:pPr>
              <w:pStyle w:val="NoSpacing"/>
              <w:rPr>
                <w:b/>
                <w:bCs/>
              </w:rPr>
            </w:pPr>
            <w:r>
              <w:rPr>
                <w:b/>
                <w:bCs/>
              </w:rPr>
              <w:lastRenderedPageBreak/>
              <w:br w:type="page"/>
            </w:r>
            <w:r w:rsidRPr="0050086D">
              <w:rPr>
                <w:b/>
                <w:bCs/>
              </w:rPr>
              <w:t xml:space="preserve">Table </w:t>
            </w:r>
            <w:r>
              <w:rPr>
                <w:b/>
                <w:bCs/>
              </w:rPr>
              <w:t>S1</w:t>
            </w:r>
            <w:r w:rsidRPr="0050086D">
              <w:t xml:space="preserve"> </w:t>
            </w:r>
            <w:r>
              <w:t>Start and stop times of hunting periods allocated to each time period within the analysis.</w:t>
            </w:r>
          </w:p>
        </w:tc>
      </w:tr>
      <w:tr w:rsidR="001C215E" w14:paraId="26EA5143" w14:textId="77777777" w:rsidTr="006633AE">
        <w:tc>
          <w:tcPr>
            <w:tcW w:w="1702" w:type="dxa"/>
            <w:tcBorders>
              <w:top w:val="single" w:sz="12" w:space="0" w:color="auto"/>
              <w:left w:val="nil"/>
              <w:right w:val="nil"/>
            </w:tcBorders>
          </w:tcPr>
          <w:p w14:paraId="621E8132" w14:textId="77777777" w:rsidR="001C215E" w:rsidRPr="00A72D3C" w:rsidRDefault="001C215E" w:rsidP="002D202B">
            <w:pPr>
              <w:pStyle w:val="NoSpacing"/>
            </w:pPr>
            <w:r w:rsidRPr="00A72D3C">
              <w:t>Type of Bout</w:t>
            </w:r>
          </w:p>
        </w:tc>
        <w:tc>
          <w:tcPr>
            <w:tcW w:w="2268" w:type="dxa"/>
            <w:tcBorders>
              <w:top w:val="single" w:sz="12" w:space="0" w:color="auto"/>
              <w:left w:val="nil"/>
              <w:right w:val="nil"/>
            </w:tcBorders>
          </w:tcPr>
          <w:p w14:paraId="474F3CDF" w14:textId="77777777" w:rsidR="001C215E" w:rsidRPr="00A72D3C" w:rsidRDefault="001C215E" w:rsidP="002D202B">
            <w:pPr>
              <w:pStyle w:val="NoSpacing"/>
            </w:pPr>
            <w:r w:rsidRPr="00A72D3C">
              <w:t>Earliest  start time</w:t>
            </w:r>
          </w:p>
        </w:tc>
        <w:tc>
          <w:tcPr>
            <w:tcW w:w="2126" w:type="dxa"/>
            <w:tcBorders>
              <w:top w:val="single" w:sz="12" w:space="0" w:color="auto"/>
              <w:left w:val="nil"/>
              <w:right w:val="nil"/>
            </w:tcBorders>
          </w:tcPr>
          <w:p w14:paraId="45DF0B75" w14:textId="77777777" w:rsidR="001C215E" w:rsidRPr="00A72D3C" w:rsidRDefault="001C215E" w:rsidP="002D202B">
            <w:pPr>
              <w:pStyle w:val="NoSpacing"/>
            </w:pPr>
            <w:r w:rsidRPr="00A72D3C">
              <w:t>Latest start time</w:t>
            </w:r>
          </w:p>
        </w:tc>
        <w:tc>
          <w:tcPr>
            <w:tcW w:w="2268" w:type="dxa"/>
            <w:tcBorders>
              <w:top w:val="single" w:sz="12" w:space="0" w:color="auto"/>
              <w:left w:val="nil"/>
              <w:right w:val="nil"/>
            </w:tcBorders>
          </w:tcPr>
          <w:p w14:paraId="18C7562E" w14:textId="77777777" w:rsidR="001C215E" w:rsidRPr="00A72D3C" w:rsidRDefault="001C215E" w:rsidP="002D202B">
            <w:pPr>
              <w:pStyle w:val="NoSpacing"/>
            </w:pPr>
            <w:r w:rsidRPr="00A72D3C">
              <w:t>Earliest stop time</w:t>
            </w:r>
          </w:p>
        </w:tc>
        <w:tc>
          <w:tcPr>
            <w:tcW w:w="1984" w:type="dxa"/>
            <w:tcBorders>
              <w:top w:val="single" w:sz="12" w:space="0" w:color="auto"/>
              <w:left w:val="nil"/>
              <w:right w:val="nil"/>
            </w:tcBorders>
          </w:tcPr>
          <w:p w14:paraId="3241F1E9" w14:textId="77777777" w:rsidR="001C215E" w:rsidRPr="00A72D3C" w:rsidRDefault="001C215E" w:rsidP="002D202B">
            <w:pPr>
              <w:pStyle w:val="NoSpacing"/>
            </w:pPr>
            <w:r w:rsidRPr="00A72D3C">
              <w:t>Latest stop time</w:t>
            </w:r>
          </w:p>
        </w:tc>
      </w:tr>
      <w:tr w:rsidR="001C215E" w14:paraId="0F177CE5" w14:textId="77777777" w:rsidTr="006633AE">
        <w:tc>
          <w:tcPr>
            <w:tcW w:w="1702" w:type="dxa"/>
            <w:tcBorders>
              <w:left w:val="nil"/>
              <w:right w:val="nil"/>
            </w:tcBorders>
          </w:tcPr>
          <w:p w14:paraId="063C341C" w14:textId="77777777" w:rsidR="001C215E" w:rsidRPr="00A72D3C" w:rsidRDefault="001C215E" w:rsidP="002D202B">
            <w:pPr>
              <w:pStyle w:val="NoSpacing"/>
            </w:pPr>
            <w:r w:rsidRPr="00A72D3C">
              <w:t>Morning</w:t>
            </w:r>
          </w:p>
        </w:tc>
        <w:tc>
          <w:tcPr>
            <w:tcW w:w="2268" w:type="dxa"/>
            <w:tcBorders>
              <w:left w:val="nil"/>
              <w:right w:val="nil"/>
            </w:tcBorders>
          </w:tcPr>
          <w:p w14:paraId="4EA7D590" w14:textId="77777777" w:rsidR="001C215E" w:rsidRPr="00A72D3C" w:rsidRDefault="001C215E" w:rsidP="002D202B">
            <w:pPr>
              <w:pStyle w:val="NoSpacing"/>
            </w:pPr>
            <w:r w:rsidRPr="00A72D3C">
              <w:t>04:55</w:t>
            </w:r>
            <w:r>
              <w:t>:39</w:t>
            </w:r>
          </w:p>
        </w:tc>
        <w:tc>
          <w:tcPr>
            <w:tcW w:w="2126" w:type="dxa"/>
            <w:tcBorders>
              <w:left w:val="nil"/>
              <w:right w:val="nil"/>
            </w:tcBorders>
          </w:tcPr>
          <w:p w14:paraId="17B8C26B" w14:textId="77777777" w:rsidR="001C215E" w:rsidRPr="00A72D3C" w:rsidRDefault="001C215E" w:rsidP="002D202B">
            <w:pPr>
              <w:pStyle w:val="NoSpacing"/>
            </w:pPr>
            <w:r>
              <w:t>06:56:04</w:t>
            </w:r>
          </w:p>
        </w:tc>
        <w:tc>
          <w:tcPr>
            <w:tcW w:w="2268" w:type="dxa"/>
            <w:tcBorders>
              <w:left w:val="nil"/>
              <w:right w:val="nil"/>
            </w:tcBorders>
          </w:tcPr>
          <w:p w14:paraId="260732D4" w14:textId="77777777" w:rsidR="001C215E" w:rsidRPr="00A72D3C" w:rsidRDefault="001C215E" w:rsidP="002D202B">
            <w:pPr>
              <w:pStyle w:val="NoSpacing"/>
            </w:pPr>
            <w:r>
              <w:t>07:30:41</w:t>
            </w:r>
          </w:p>
        </w:tc>
        <w:tc>
          <w:tcPr>
            <w:tcW w:w="1984" w:type="dxa"/>
            <w:tcBorders>
              <w:left w:val="nil"/>
              <w:right w:val="nil"/>
            </w:tcBorders>
          </w:tcPr>
          <w:p w14:paraId="7D35AC14" w14:textId="77777777" w:rsidR="001C215E" w:rsidRPr="00A72D3C" w:rsidRDefault="001C215E" w:rsidP="002D202B">
            <w:pPr>
              <w:pStyle w:val="NoSpacing"/>
            </w:pPr>
            <w:r>
              <w:t>12:51:33</w:t>
            </w:r>
          </w:p>
        </w:tc>
      </w:tr>
      <w:tr w:rsidR="001C215E" w14:paraId="2151D9E7" w14:textId="77777777" w:rsidTr="006633AE">
        <w:tc>
          <w:tcPr>
            <w:tcW w:w="1702" w:type="dxa"/>
            <w:tcBorders>
              <w:left w:val="nil"/>
              <w:right w:val="nil"/>
            </w:tcBorders>
          </w:tcPr>
          <w:p w14:paraId="131F19D0" w14:textId="77777777" w:rsidR="001C215E" w:rsidRPr="00A72D3C" w:rsidRDefault="001C215E" w:rsidP="002D202B">
            <w:pPr>
              <w:pStyle w:val="NoSpacing"/>
            </w:pPr>
            <w:r w:rsidRPr="00A72D3C">
              <w:t>Midday</w:t>
            </w:r>
          </w:p>
        </w:tc>
        <w:tc>
          <w:tcPr>
            <w:tcW w:w="2268" w:type="dxa"/>
            <w:tcBorders>
              <w:left w:val="nil"/>
              <w:right w:val="nil"/>
            </w:tcBorders>
          </w:tcPr>
          <w:p w14:paraId="2B2DF204" w14:textId="77777777" w:rsidR="001C215E" w:rsidRPr="00A72D3C" w:rsidRDefault="001C215E" w:rsidP="002D202B">
            <w:pPr>
              <w:pStyle w:val="NoSpacing"/>
            </w:pPr>
            <w:r>
              <w:t>06:56:05</w:t>
            </w:r>
          </w:p>
        </w:tc>
        <w:tc>
          <w:tcPr>
            <w:tcW w:w="2126" w:type="dxa"/>
            <w:tcBorders>
              <w:left w:val="nil"/>
              <w:right w:val="nil"/>
            </w:tcBorders>
          </w:tcPr>
          <w:p w14:paraId="1CAA58CD" w14:textId="77777777" w:rsidR="001C215E" w:rsidRPr="00A72D3C" w:rsidRDefault="001C215E" w:rsidP="002D202B">
            <w:pPr>
              <w:pStyle w:val="NoSpacing"/>
            </w:pPr>
            <w:r>
              <w:t>16:01:54</w:t>
            </w:r>
          </w:p>
        </w:tc>
        <w:tc>
          <w:tcPr>
            <w:tcW w:w="2268" w:type="dxa"/>
            <w:tcBorders>
              <w:left w:val="nil"/>
              <w:right w:val="nil"/>
            </w:tcBorders>
          </w:tcPr>
          <w:p w14:paraId="4E1D5FAD" w14:textId="77777777" w:rsidR="001C215E" w:rsidRPr="00A72D3C" w:rsidRDefault="001C215E" w:rsidP="002D202B">
            <w:pPr>
              <w:pStyle w:val="NoSpacing"/>
            </w:pPr>
            <w:r>
              <w:t>12:51:34</w:t>
            </w:r>
          </w:p>
        </w:tc>
        <w:tc>
          <w:tcPr>
            <w:tcW w:w="1984" w:type="dxa"/>
            <w:tcBorders>
              <w:left w:val="nil"/>
              <w:right w:val="nil"/>
            </w:tcBorders>
          </w:tcPr>
          <w:p w14:paraId="57EC5A52" w14:textId="77777777" w:rsidR="001C215E" w:rsidRPr="00A72D3C" w:rsidRDefault="001C215E" w:rsidP="002D202B">
            <w:pPr>
              <w:pStyle w:val="NoSpacing"/>
            </w:pPr>
            <w:r>
              <w:t>18:47:02</w:t>
            </w:r>
          </w:p>
        </w:tc>
      </w:tr>
      <w:tr w:rsidR="001C215E" w14:paraId="08EDE7AB" w14:textId="77777777" w:rsidTr="006633AE">
        <w:tc>
          <w:tcPr>
            <w:tcW w:w="1702" w:type="dxa"/>
            <w:tcBorders>
              <w:left w:val="nil"/>
              <w:right w:val="nil"/>
            </w:tcBorders>
          </w:tcPr>
          <w:p w14:paraId="5C212BCA" w14:textId="77777777" w:rsidR="001C215E" w:rsidRPr="00A72D3C" w:rsidRDefault="001C215E" w:rsidP="002D202B">
            <w:pPr>
              <w:pStyle w:val="NoSpacing"/>
            </w:pPr>
            <w:r w:rsidRPr="00A72D3C">
              <w:t>Evening</w:t>
            </w:r>
          </w:p>
        </w:tc>
        <w:tc>
          <w:tcPr>
            <w:tcW w:w="2268" w:type="dxa"/>
            <w:tcBorders>
              <w:left w:val="nil"/>
              <w:right w:val="nil"/>
            </w:tcBorders>
          </w:tcPr>
          <w:p w14:paraId="7F99B90C" w14:textId="77777777" w:rsidR="001C215E" w:rsidRPr="00A72D3C" w:rsidRDefault="001C215E" w:rsidP="002D202B">
            <w:pPr>
              <w:pStyle w:val="NoSpacing"/>
            </w:pPr>
            <w:r>
              <w:t>16:01:55</w:t>
            </w:r>
          </w:p>
        </w:tc>
        <w:tc>
          <w:tcPr>
            <w:tcW w:w="2126" w:type="dxa"/>
            <w:tcBorders>
              <w:left w:val="nil"/>
              <w:right w:val="nil"/>
            </w:tcBorders>
          </w:tcPr>
          <w:p w14:paraId="475D0B4D" w14:textId="77777777" w:rsidR="001C215E" w:rsidRPr="00A72D3C" w:rsidRDefault="001C215E" w:rsidP="002D202B">
            <w:pPr>
              <w:pStyle w:val="NoSpacing"/>
            </w:pPr>
            <w:r>
              <w:t>18:26:52</w:t>
            </w:r>
          </w:p>
        </w:tc>
        <w:tc>
          <w:tcPr>
            <w:tcW w:w="2268" w:type="dxa"/>
            <w:tcBorders>
              <w:left w:val="nil"/>
              <w:right w:val="nil"/>
            </w:tcBorders>
          </w:tcPr>
          <w:p w14:paraId="5787723F" w14:textId="77777777" w:rsidR="001C215E" w:rsidRPr="00A72D3C" w:rsidRDefault="001C215E" w:rsidP="002D202B">
            <w:pPr>
              <w:pStyle w:val="NoSpacing"/>
            </w:pPr>
            <w:r>
              <w:t>18:47:03</w:t>
            </w:r>
          </w:p>
        </w:tc>
        <w:tc>
          <w:tcPr>
            <w:tcW w:w="1984" w:type="dxa"/>
            <w:tcBorders>
              <w:left w:val="nil"/>
              <w:right w:val="nil"/>
            </w:tcBorders>
          </w:tcPr>
          <w:p w14:paraId="0236BC99" w14:textId="77777777" w:rsidR="001C215E" w:rsidRPr="00A72D3C" w:rsidRDefault="001C215E" w:rsidP="002D202B">
            <w:pPr>
              <w:pStyle w:val="NoSpacing"/>
            </w:pPr>
            <w:r>
              <w:t>21:06:56</w:t>
            </w:r>
          </w:p>
        </w:tc>
      </w:tr>
      <w:tr w:rsidR="001C215E" w14:paraId="3D1808FA" w14:textId="77777777" w:rsidTr="006633AE">
        <w:tc>
          <w:tcPr>
            <w:tcW w:w="1702" w:type="dxa"/>
            <w:tcBorders>
              <w:left w:val="nil"/>
              <w:bottom w:val="single" w:sz="12" w:space="0" w:color="auto"/>
              <w:right w:val="nil"/>
            </w:tcBorders>
          </w:tcPr>
          <w:p w14:paraId="29DD3370" w14:textId="77777777" w:rsidR="001C215E" w:rsidRPr="00A72D3C" w:rsidRDefault="001C215E" w:rsidP="002D202B">
            <w:pPr>
              <w:pStyle w:val="NoSpacing"/>
            </w:pPr>
            <w:r w:rsidRPr="00A72D3C">
              <w:t>Night</w:t>
            </w:r>
          </w:p>
        </w:tc>
        <w:tc>
          <w:tcPr>
            <w:tcW w:w="2268" w:type="dxa"/>
            <w:tcBorders>
              <w:left w:val="nil"/>
              <w:bottom w:val="single" w:sz="12" w:space="0" w:color="auto"/>
              <w:right w:val="nil"/>
            </w:tcBorders>
          </w:tcPr>
          <w:p w14:paraId="260B0F85" w14:textId="77777777" w:rsidR="001C215E" w:rsidRPr="00A72D3C" w:rsidRDefault="001C215E" w:rsidP="002D202B">
            <w:pPr>
              <w:pStyle w:val="NoSpacing"/>
            </w:pPr>
            <w:r>
              <w:t>18:26:53</w:t>
            </w:r>
          </w:p>
        </w:tc>
        <w:tc>
          <w:tcPr>
            <w:tcW w:w="2126" w:type="dxa"/>
            <w:tcBorders>
              <w:left w:val="nil"/>
              <w:bottom w:val="single" w:sz="12" w:space="0" w:color="auto"/>
              <w:right w:val="nil"/>
            </w:tcBorders>
          </w:tcPr>
          <w:p w14:paraId="115F229F" w14:textId="77777777" w:rsidR="001C215E" w:rsidRPr="00A72D3C" w:rsidRDefault="001C215E" w:rsidP="002D202B">
            <w:pPr>
              <w:pStyle w:val="NoSpacing"/>
            </w:pPr>
            <w:commentRangeStart w:id="5"/>
            <w:r>
              <w:t>04:55:38</w:t>
            </w:r>
            <w:commentRangeEnd w:id="5"/>
            <w:r w:rsidR="00FE7B96">
              <w:rPr>
                <w:rStyle w:val="CommentReference"/>
                <w:lang w:val="en-GB"/>
              </w:rPr>
              <w:commentReference w:id="5"/>
            </w:r>
          </w:p>
        </w:tc>
        <w:tc>
          <w:tcPr>
            <w:tcW w:w="2268" w:type="dxa"/>
            <w:tcBorders>
              <w:left w:val="nil"/>
              <w:bottom w:val="single" w:sz="12" w:space="0" w:color="auto"/>
              <w:right w:val="nil"/>
            </w:tcBorders>
          </w:tcPr>
          <w:p w14:paraId="09BFD990" w14:textId="77777777" w:rsidR="001C215E" w:rsidRPr="00A72D3C" w:rsidRDefault="001C215E" w:rsidP="002D202B">
            <w:pPr>
              <w:pStyle w:val="NoSpacing"/>
            </w:pPr>
            <w:r>
              <w:t>21:06:57</w:t>
            </w:r>
          </w:p>
        </w:tc>
        <w:tc>
          <w:tcPr>
            <w:tcW w:w="1984" w:type="dxa"/>
            <w:tcBorders>
              <w:left w:val="nil"/>
              <w:bottom w:val="single" w:sz="12" w:space="0" w:color="auto"/>
              <w:right w:val="nil"/>
            </w:tcBorders>
          </w:tcPr>
          <w:p w14:paraId="200A1017" w14:textId="77777777" w:rsidR="001C215E" w:rsidRPr="00A72D3C" w:rsidRDefault="001C215E" w:rsidP="002D202B">
            <w:pPr>
              <w:pStyle w:val="NoSpacing"/>
            </w:pPr>
            <w:r>
              <w:t>07:30:40</w:t>
            </w:r>
          </w:p>
        </w:tc>
      </w:tr>
    </w:tbl>
    <w:p w14:paraId="19AB4801" w14:textId="77777777" w:rsidR="00FE2BE1" w:rsidRDefault="00FE2BE1" w:rsidP="002D202B">
      <w:pPr>
        <w:pStyle w:val="NoSpacing"/>
      </w:pPr>
    </w:p>
    <w:p w14:paraId="36A0BDD7" w14:textId="77777777" w:rsidR="001C215E" w:rsidRDefault="001C215E" w:rsidP="007C2A70"/>
    <w:p w14:paraId="780FF6E3" w14:textId="1ACCF72D" w:rsidR="00BF33EC" w:rsidRPr="0050086D" w:rsidRDefault="00BF33EC" w:rsidP="002D202B">
      <w:pPr>
        <w:pStyle w:val="NoSpacing"/>
      </w:pPr>
      <w:r w:rsidRPr="0050086D">
        <w:rPr>
          <w:b/>
          <w:bCs/>
        </w:rPr>
        <w:t xml:space="preserve">Table </w:t>
      </w:r>
      <w:r>
        <w:rPr>
          <w:b/>
          <w:bCs/>
        </w:rPr>
        <w:t>S</w:t>
      </w:r>
      <w:r w:rsidR="001C215E">
        <w:rPr>
          <w:b/>
          <w:bCs/>
        </w:rPr>
        <w:t>2</w:t>
      </w:r>
      <w:r w:rsidRPr="0050086D">
        <w:t xml:space="preserve"> </w:t>
      </w:r>
      <w:r>
        <w:t xml:space="preserve">Variables associated with the </w:t>
      </w:r>
      <w:r w:rsidR="00AF32C0">
        <w:t>characteristics</w:t>
      </w:r>
      <w:r w:rsidRPr="0050086D">
        <w:t xml:space="preserve"> of African wild dog hunt</w:t>
      </w:r>
      <w:r>
        <w:t>ing periods</w:t>
      </w:r>
      <w:r w:rsidR="00AF32C0">
        <w:t xml:space="preserve"> in the </w:t>
      </w:r>
      <w:r w:rsidR="00AF32C0" w:rsidRPr="00AF32C0">
        <w:rPr>
          <w:b/>
          <w:bCs/>
          <w:u w:val="single"/>
        </w:rPr>
        <w:t>morning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 xml:space="preserve">for </w:t>
      </w:r>
      <w:r w:rsidR="00AF32C0" w:rsidRPr="00755916">
        <w:t xml:space="preserve">each </w:t>
      </w:r>
      <w:r w:rsidR="00755916" w:rsidRPr="00755916">
        <w:t>outcome variable</w:t>
      </w:r>
      <w:r w:rsidRPr="00755916">
        <w:t>.</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639"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288"/>
        <w:gridCol w:w="2540"/>
        <w:gridCol w:w="165"/>
        <w:gridCol w:w="1204"/>
        <w:gridCol w:w="1324"/>
        <w:gridCol w:w="1134"/>
        <w:gridCol w:w="159"/>
        <w:gridCol w:w="1825"/>
      </w:tblGrid>
      <w:tr w:rsidR="00BF33EC" w14:paraId="692C7833" w14:textId="77777777" w:rsidTr="009D7AB3">
        <w:trPr>
          <w:trHeight w:val="324"/>
        </w:trPr>
        <w:tc>
          <w:tcPr>
            <w:tcW w:w="1288" w:type="dxa"/>
            <w:tcBorders>
              <w:top w:val="single" w:sz="18" w:space="0" w:color="auto"/>
              <w:bottom w:val="single" w:sz="18" w:space="0" w:color="auto"/>
            </w:tcBorders>
            <w:tcMar>
              <w:left w:w="57" w:type="dxa"/>
              <w:right w:w="57" w:type="dxa"/>
            </w:tcMar>
            <w:vAlign w:val="center"/>
            <w:hideMark/>
          </w:tcPr>
          <w:p w14:paraId="3A3BB41F" w14:textId="6C740F97" w:rsidR="00BF33EC" w:rsidRPr="00BF33EC" w:rsidRDefault="009D7AB3" w:rsidP="002D202B">
            <w:pPr>
              <w:pStyle w:val="NoSpacing"/>
            </w:pPr>
            <w:r>
              <w:t>Outcome variable</w:t>
            </w:r>
          </w:p>
        </w:tc>
        <w:tc>
          <w:tcPr>
            <w:tcW w:w="2705" w:type="dxa"/>
            <w:gridSpan w:val="2"/>
            <w:tcBorders>
              <w:top w:val="single" w:sz="18" w:space="0" w:color="auto"/>
              <w:bottom w:val="single" w:sz="18" w:space="0" w:color="auto"/>
            </w:tcBorders>
            <w:vAlign w:val="center"/>
            <w:hideMark/>
          </w:tcPr>
          <w:p w14:paraId="1F79E367" w14:textId="79BE92A8" w:rsidR="00BF33EC" w:rsidRPr="00BF33EC" w:rsidRDefault="001C215E" w:rsidP="002D202B">
            <w:pPr>
              <w:pStyle w:val="NoSpacing"/>
            </w:pPr>
            <w:r>
              <w:t>Explanatory</w:t>
            </w:r>
            <w:r w:rsidR="009D7AB3">
              <w:t xml:space="preserve"> variable</w:t>
            </w:r>
          </w:p>
        </w:tc>
        <w:tc>
          <w:tcPr>
            <w:tcW w:w="1204" w:type="dxa"/>
            <w:tcBorders>
              <w:top w:val="single" w:sz="18" w:space="0" w:color="auto"/>
              <w:bottom w:val="single" w:sz="18" w:space="0" w:color="auto"/>
            </w:tcBorders>
            <w:vAlign w:val="center"/>
            <w:hideMark/>
          </w:tcPr>
          <w:p w14:paraId="2215B911" w14:textId="77777777" w:rsidR="00BF33EC" w:rsidRPr="00BF33EC" w:rsidRDefault="00BF33EC" w:rsidP="002D202B">
            <w:pPr>
              <w:pStyle w:val="NoSpacing"/>
            </w:pPr>
            <w:r w:rsidRPr="00BF33EC">
              <w:t>Estimate</w:t>
            </w:r>
          </w:p>
        </w:tc>
        <w:tc>
          <w:tcPr>
            <w:tcW w:w="1324" w:type="dxa"/>
            <w:tcBorders>
              <w:top w:val="single" w:sz="18" w:space="0" w:color="auto"/>
              <w:bottom w:val="single" w:sz="18" w:space="0" w:color="auto"/>
            </w:tcBorders>
            <w:vAlign w:val="center"/>
            <w:hideMark/>
          </w:tcPr>
          <w:p w14:paraId="36698211" w14:textId="77777777" w:rsidR="00BF33EC" w:rsidRPr="00BF33EC" w:rsidRDefault="00BF33EC" w:rsidP="002D202B">
            <w:pPr>
              <w:pStyle w:val="NoSpacing"/>
            </w:pPr>
            <w:r w:rsidRPr="00BF33EC">
              <w:t xml:space="preserve">Lower </w:t>
            </w:r>
          </w:p>
          <w:p w14:paraId="08AF8532" w14:textId="77777777" w:rsidR="00BF33EC" w:rsidRPr="00BF33EC" w:rsidRDefault="00BF33EC" w:rsidP="002D202B">
            <w:pPr>
              <w:pStyle w:val="NoSpacing"/>
            </w:pPr>
            <w:r w:rsidRPr="00BF33EC">
              <w:t>95% CI</w:t>
            </w:r>
          </w:p>
        </w:tc>
        <w:tc>
          <w:tcPr>
            <w:tcW w:w="1134" w:type="dxa"/>
            <w:tcBorders>
              <w:top w:val="single" w:sz="18" w:space="0" w:color="auto"/>
              <w:bottom w:val="single" w:sz="18" w:space="0" w:color="auto"/>
            </w:tcBorders>
            <w:vAlign w:val="center"/>
            <w:hideMark/>
          </w:tcPr>
          <w:p w14:paraId="5095796C" w14:textId="77777777" w:rsidR="00BF33EC" w:rsidRPr="00BF33EC" w:rsidRDefault="00BF33EC" w:rsidP="002D202B">
            <w:pPr>
              <w:pStyle w:val="NoSpacing"/>
            </w:pPr>
            <w:r w:rsidRPr="00BF33EC">
              <w:t xml:space="preserve">Upper </w:t>
            </w:r>
          </w:p>
          <w:p w14:paraId="11600F29" w14:textId="77777777" w:rsidR="00BF33EC" w:rsidRPr="00BF33EC" w:rsidRDefault="00BF33EC" w:rsidP="002D202B">
            <w:pPr>
              <w:pStyle w:val="NoSpacing"/>
            </w:pPr>
            <w:r w:rsidRPr="00BF33EC">
              <w:t>95% CI</w:t>
            </w:r>
          </w:p>
        </w:tc>
        <w:tc>
          <w:tcPr>
            <w:tcW w:w="1984" w:type="dxa"/>
            <w:gridSpan w:val="2"/>
            <w:tcBorders>
              <w:top w:val="single" w:sz="18" w:space="0" w:color="auto"/>
              <w:bottom w:val="single" w:sz="18" w:space="0" w:color="auto"/>
            </w:tcBorders>
            <w:vAlign w:val="center"/>
            <w:hideMark/>
          </w:tcPr>
          <w:p w14:paraId="2D325317" w14:textId="77777777" w:rsidR="00BF33EC" w:rsidRPr="00BF33EC" w:rsidRDefault="00BF33EC" w:rsidP="002D202B">
            <w:pPr>
              <w:pStyle w:val="NoSpacing"/>
            </w:pPr>
            <w:r w:rsidRPr="00BF33EC">
              <w:t>Variable</w:t>
            </w:r>
          </w:p>
          <w:p w14:paraId="7EAA5FDC" w14:textId="4DA31056" w:rsidR="00BF33EC" w:rsidRPr="00BF33EC" w:rsidRDefault="009D7AB3" w:rsidP="002D202B">
            <w:pPr>
              <w:pStyle w:val="NoSpacing"/>
            </w:pPr>
            <w:r>
              <w:t>i</w:t>
            </w:r>
            <w:r w:rsidR="00BF33EC" w:rsidRPr="00BF33EC">
              <w:t>mportance (n)</w:t>
            </w:r>
          </w:p>
        </w:tc>
      </w:tr>
      <w:tr w:rsidR="00BF33EC" w:rsidRPr="00086E76" w14:paraId="787E1F3B" w14:textId="77777777" w:rsidTr="009D7AB3">
        <w:trPr>
          <w:trHeight w:val="324"/>
        </w:trPr>
        <w:tc>
          <w:tcPr>
            <w:tcW w:w="1288" w:type="dxa"/>
            <w:vMerge w:val="restart"/>
            <w:tcBorders>
              <w:top w:val="single" w:sz="18" w:space="0" w:color="auto"/>
            </w:tcBorders>
            <w:tcMar>
              <w:left w:w="57" w:type="dxa"/>
              <w:right w:w="57" w:type="dxa"/>
            </w:tcMar>
            <w:vAlign w:val="center"/>
            <w:hideMark/>
          </w:tcPr>
          <w:p w14:paraId="6A0C3157" w14:textId="77777777" w:rsidR="00BF33EC" w:rsidRPr="00086E76" w:rsidRDefault="00BF33EC" w:rsidP="002D202B">
            <w:pPr>
              <w:pStyle w:val="NoSpacing"/>
            </w:pPr>
            <w:r w:rsidRPr="00086E76">
              <w:t>Occurrence</w:t>
            </w:r>
          </w:p>
        </w:tc>
        <w:tc>
          <w:tcPr>
            <w:tcW w:w="2705" w:type="dxa"/>
            <w:gridSpan w:val="2"/>
            <w:tcBorders>
              <w:top w:val="single" w:sz="18" w:space="0" w:color="auto"/>
            </w:tcBorders>
            <w:vAlign w:val="center"/>
            <w:hideMark/>
          </w:tcPr>
          <w:p w14:paraId="70CDB743" w14:textId="77777777" w:rsidR="00BF33EC" w:rsidRPr="00086E76" w:rsidRDefault="00BF33EC" w:rsidP="002D202B">
            <w:pPr>
              <w:pStyle w:val="NoSpacing"/>
            </w:pPr>
            <w:r w:rsidRPr="00086E76">
              <w:t>Intercept</w:t>
            </w:r>
          </w:p>
        </w:tc>
        <w:tc>
          <w:tcPr>
            <w:tcW w:w="1204" w:type="dxa"/>
            <w:tcBorders>
              <w:top w:val="single" w:sz="18" w:space="0" w:color="auto"/>
            </w:tcBorders>
            <w:vAlign w:val="center"/>
            <w:hideMark/>
          </w:tcPr>
          <w:p w14:paraId="1EFC6B52" w14:textId="77777777" w:rsidR="00BF33EC" w:rsidRPr="00086E76" w:rsidRDefault="00BF33EC" w:rsidP="002D202B">
            <w:pPr>
              <w:pStyle w:val="NoSpacing"/>
            </w:pPr>
            <w:r w:rsidRPr="00086E76">
              <w:t>0.80</w:t>
            </w:r>
          </w:p>
        </w:tc>
        <w:tc>
          <w:tcPr>
            <w:tcW w:w="1324" w:type="dxa"/>
            <w:tcBorders>
              <w:top w:val="single" w:sz="18" w:space="0" w:color="auto"/>
            </w:tcBorders>
            <w:vAlign w:val="center"/>
            <w:hideMark/>
          </w:tcPr>
          <w:p w14:paraId="54ADE482" w14:textId="77777777" w:rsidR="00BF33EC" w:rsidRPr="00086E76" w:rsidRDefault="00BF33EC" w:rsidP="002D202B">
            <w:pPr>
              <w:pStyle w:val="NoSpacing"/>
            </w:pPr>
            <w:r w:rsidRPr="00086E76">
              <w:t>0.77</w:t>
            </w:r>
          </w:p>
        </w:tc>
        <w:tc>
          <w:tcPr>
            <w:tcW w:w="1293" w:type="dxa"/>
            <w:gridSpan w:val="2"/>
            <w:tcBorders>
              <w:top w:val="single" w:sz="18" w:space="0" w:color="auto"/>
            </w:tcBorders>
            <w:vAlign w:val="center"/>
            <w:hideMark/>
          </w:tcPr>
          <w:p w14:paraId="2E242027" w14:textId="77777777" w:rsidR="00BF33EC" w:rsidRPr="00086E76" w:rsidRDefault="00BF33EC" w:rsidP="002D202B">
            <w:pPr>
              <w:pStyle w:val="NoSpacing"/>
            </w:pPr>
            <w:r w:rsidRPr="00086E76">
              <w:t>0.83</w:t>
            </w:r>
          </w:p>
        </w:tc>
        <w:tc>
          <w:tcPr>
            <w:tcW w:w="1825" w:type="dxa"/>
            <w:tcBorders>
              <w:top w:val="single" w:sz="18" w:space="0" w:color="auto"/>
            </w:tcBorders>
            <w:vAlign w:val="center"/>
            <w:hideMark/>
          </w:tcPr>
          <w:p w14:paraId="3AF2323D" w14:textId="77777777" w:rsidR="00BF33EC" w:rsidRPr="00086E76" w:rsidRDefault="00BF33EC" w:rsidP="002D202B">
            <w:pPr>
              <w:pStyle w:val="NoSpacing"/>
            </w:pPr>
            <w:r w:rsidRPr="00086E76">
              <w:t>— (1)</w:t>
            </w:r>
          </w:p>
        </w:tc>
      </w:tr>
      <w:tr w:rsidR="00BF33EC" w:rsidRPr="00086E76" w14:paraId="24DDB050" w14:textId="77777777" w:rsidTr="009D7AB3">
        <w:trPr>
          <w:trHeight w:val="324"/>
        </w:trPr>
        <w:tc>
          <w:tcPr>
            <w:tcW w:w="1288" w:type="dxa"/>
            <w:vMerge/>
            <w:tcBorders>
              <w:bottom w:val="single" w:sz="4" w:space="0" w:color="auto"/>
            </w:tcBorders>
            <w:tcMar>
              <w:left w:w="57" w:type="dxa"/>
              <w:right w:w="57" w:type="dxa"/>
            </w:tcMar>
            <w:vAlign w:val="center"/>
            <w:hideMark/>
          </w:tcPr>
          <w:p w14:paraId="198108CE"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063B8FBF" w14:textId="77777777" w:rsidR="00BF33EC" w:rsidRPr="00086E76" w:rsidRDefault="00BF33EC" w:rsidP="002D202B">
            <w:pPr>
              <w:pStyle w:val="NoSpacing"/>
            </w:pPr>
            <w:r w:rsidRPr="00086E76">
              <w:t>Moonlight before</w:t>
            </w:r>
          </w:p>
        </w:tc>
        <w:tc>
          <w:tcPr>
            <w:tcW w:w="1204" w:type="dxa"/>
            <w:tcBorders>
              <w:bottom w:val="single" w:sz="4" w:space="0" w:color="auto"/>
            </w:tcBorders>
            <w:vAlign w:val="center"/>
            <w:hideMark/>
          </w:tcPr>
          <w:p w14:paraId="36063BC0" w14:textId="77777777" w:rsidR="00BF33EC" w:rsidRPr="00086E76" w:rsidRDefault="00BF33EC" w:rsidP="002D202B">
            <w:pPr>
              <w:pStyle w:val="NoSpacing"/>
            </w:pPr>
            <w:r w:rsidRPr="00086E76">
              <w:t>-0.0097</w:t>
            </w:r>
          </w:p>
        </w:tc>
        <w:tc>
          <w:tcPr>
            <w:tcW w:w="1324" w:type="dxa"/>
            <w:tcBorders>
              <w:bottom w:val="single" w:sz="4" w:space="0" w:color="auto"/>
            </w:tcBorders>
            <w:vAlign w:val="center"/>
            <w:hideMark/>
          </w:tcPr>
          <w:p w14:paraId="282EF26B" w14:textId="77777777" w:rsidR="00BF33EC" w:rsidRPr="00086E76" w:rsidRDefault="00BF33EC" w:rsidP="002D202B">
            <w:pPr>
              <w:pStyle w:val="NoSpacing"/>
            </w:pPr>
            <w:r w:rsidRPr="00086E76">
              <w:t>-0.011</w:t>
            </w:r>
          </w:p>
        </w:tc>
        <w:tc>
          <w:tcPr>
            <w:tcW w:w="1293" w:type="dxa"/>
            <w:gridSpan w:val="2"/>
            <w:tcBorders>
              <w:bottom w:val="single" w:sz="4" w:space="0" w:color="auto"/>
            </w:tcBorders>
            <w:vAlign w:val="center"/>
            <w:hideMark/>
          </w:tcPr>
          <w:p w14:paraId="2C16B928" w14:textId="77777777" w:rsidR="00BF33EC" w:rsidRPr="00086E76" w:rsidRDefault="00BF33EC" w:rsidP="002D202B">
            <w:pPr>
              <w:pStyle w:val="NoSpacing"/>
            </w:pPr>
            <w:r w:rsidRPr="00086E76">
              <w:t>-0.0079</w:t>
            </w:r>
          </w:p>
        </w:tc>
        <w:tc>
          <w:tcPr>
            <w:tcW w:w="1825" w:type="dxa"/>
            <w:tcBorders>
              <w:bottom w:val="single" w:sz="4" w:space="0" w:color="auto"/>
            </w:tcBorders>
            <w:vAlign w:val="center"/>
            <w:hideMark/>
          </w:tcPr>
          <w:p w14:paraId="7EC9F58A" w14:textId="77777777" w:rsidR="00BF33EC" w:rsidRPr="00086E76" w:rsidRDefault="00BF33EC" w:rsidP="002D202B">
            <w:pPr>
              <w:pStyle w:val="NoSpacing"/>
            </w:pPr>
            <w:r w:rsidRPr="00086E76">
              <w:t>1.00 (1)</w:t>
            </w:r>
          </w:p>
        </w:tc>
      </w:tr>
      <w:tr w:rsidR="00BF33EC" w:rsidRPr="00086E76" w14:paraId="450A04A0" w14:textId="77777777" w:rsidTr="009D7AB3">
        <w:trPr>
          <w:trHeight w:val="324"/>
        </w:trPr>
        <w:tc>
          <w:tcPr>
            <w:tcW w:w="1288" w:type="dxa"/>
            <w:vMerge w:val="restart"/>
            <w:tcBorders>
              <w:top w:val="single" w:sz="4" w:space="0" w:color="auto"/>
              <w:bottom w:val="nil"/>
            </w:tcBorders>
            <w:tcMar>
              <w:left w:w="57" w:type="dxa"/>
              <w:right w:w="57" w:type="dxa"/>
            </w:tcMar>
            <w:vAlign w:val="center"/>
            <w:hideMark/>
          </w:tcPr>
          <w:p w14:paraId="67C1A63B" w14:textId="77777777" w:rsidR="00BF33EC" w:rsidRPr="00086E76" w:rsidRDefault="00BF33EC" w:rsidP="002D202B">
            <w:pPr>
              <w:pStyle w:val="NoSpacing"/>
            </w:pPr>
            <w:r w:rsidRPr="00086E76">
              <w:t>Duration</w:t>
            </w:r>
          </w:p>
          <w:p w14:paraId="0B1315FB" w14:textId="77777777" w:rsidR="00BF33EC" w:rsidRPr="00086E76" w:rsidRDefault="00BF33EC" w:rsidP="002D202B">
            <w:pPr>
              <w:pStyle w:val="NoSpacing"/>
            </w:pPr>
            <w:r w:rsidRPr="00086E76">
              <w:t>(minutes)</w:t>
            </w:r>
          </w:p>
        </w:tc>
        <w:tc>
          <w:tcPr>
            <w:tcW w:w="2705" w:type="dxa"/>
            <w:gridSpan w:val="2"/>
            <w:tcBorders>
              <w:top w:val="single" w:sz="4" w:space="0" w:color="auto"/>
              <w:bottom w:val="nil"/>
            </w:tcBorders>
            <w:vAlign w:val="center"/>
            <w:hideMark/>
          </w:tcPr>
          <w:p w14:paraId="763EEAEA" w14:textId="77777777" w:rsidR="00BF33EC" w:rsidRPr="00086E76" w:rsidRDefault="00BF33EC" w:rsidP="002D202B">
            <w:pPr>
              <w:pStyle w:val="NoSpacing"/>
            </w:pPr>
            <w:r w:rsidRPr="00086E76">
              <w:t>Intercept</w:t>
            </w:r>
          </w:p>
        </w:tc>
        <w:tc>
          <w:tcPr>
            <w:tcW w:w="1204" w:type="dxa"/>
            <w:tcBorders>
              <w:top w:val="single" w:sz="4" w:space="0" w:color="auto"/>
              <w:bottom w:val="nil"/>
            </w:tcBorders>
            <w:vAlign w:val="center"/>
            <w:hideMark/>
          </w:tcPr>
          <w:p w14:paraId="66C6FDB4" w14:textId="2F1DF13C" w:rsidR="00BF33EC" w:rsidRPr="00086E76" w:rsidRDefault="00BF33EC" w:rsidP="002D202B">
            <w:pPr>
              <w:pStyle w:val="NoSpacing"/>
            </w:pPr>
            <w:r w:rsidRPr="00086E76">
              <w:t>220.0</w:t>
            </w:r>
            <w:r w:rsidR="00303290" w:rsidRPr="00086E76">
              <w:t>6</w:t>
            </w:r>
          </w:p>
        </w:tc>
        <w:tc>
          <w:tcPr>
            <w:tcW w:w="1324" w:type="dxa"/>
            <w:tcBorders>
              <w:top w:val="single" w:sz="4" w:space="0" w:color="auto"/>
              <w:bottom w:val="nil"/>
            </w:tcBorders>
            <w:vAlign w:val="center"/>
            <w:hideMark/>
          </w:tcPr>
          <w:p w14:paraId="7AFFD567" w14:textId="77777777" w:rsidR="00BF33EC" w:rsidRPr="00086E76" w:rsidRDefault="00BF33EC" w:rsidP="002D202B">
            <w:pPr>
              <w:pStyle w:val="NoSpacing"/>
            </w:pPr>
            <w:r w:rsidRPr="00086E76">
              <w:t>198.78</w:t>
            </w:r>
          </w:p>
        </w:tc>
        <w:tc>
          <w:tcPr>
            <w:tcW w:w="1293" w:type="dxa"/>
            <w:gridSpan w:val="2"/>
            <w:tcBorders>
              <w:top w:val="single" w:sz="4" w:space="0" w:color="auto"/>
              <w:bottom w:val="nil"/>
            </w:tcBorders>
            <w:vAlign w:val="center"/>
            <w:hideMark/>
          </w:tcPr>
          <w:p w14:paraId="43AAC9A7" w14:textId="77777777" w:rsidR="00BF33EC" w:rsidRPr="00086E76" w:rsidRDefault="00BF33EC" w:rsidP="002D202B">
            <w:pPr>
              <w:pStyle w:val="NoSpacing"/>
            </w:pPr>
            <w:r w:rsidRPr="00086E76">
              <w:t>241.33</w:t>
            </w:r>
          </w:p>
        </w:tc>
        <w:tc>
          <w:tcPr>
            <w:tcW w:w="1825" w:type="dxa"/>
            <w:tcBorders>
              <w:top w:val="single" w:sz="4" w:space="0" w:color="auto"/>
              <w:bottom w:val="nil"/>
            </w:tcBorders>
            <w:vAlign w:val="center"/>
            <w:hideMark/>
          </w:tcPr>
          <w:p w14:paraId="0A06E19D" w14:textId="77777777" w:rsidR="00BF33EC" w:rsidRPr="00086E76" w:rsidRDefault="00BF33EC" w:rsidP="002D202B">
            <w:pPr>
              <w:pStyle w:val="NoSpacing"/>
            </w:pPr>
            <w:r w:rsidRPr="00086E76">
              <w:t>— (4)</w:t>
            </w:r>
          </w:p>
        </w:tc>
      </w:tr>
      <w:tr w:rsidR="00BF33EC" w:rsidRPr="00086E76" w14:paraId="61CB3121" w14:textId="77777777" w:rsidTr="009D7AB3">
        <w:trPr>
          <w:trHeight w:val="324"/>
        </w:trPr>
        <w:tc>
          <w:tcPr>
            <w:tcW w:w="1288" w:type="dxa"/>
            <w:vMerge/>
            <w:tcBorders>
              <w:top w:val="nil"/>
              <w:bottom w:val="nil"/>
            </w:tcBorders>
            <w:tcMar>
              <w:left w:w="57" w:type="dxa"/>
              <w:right w:w="57" w:type="dxa"/>
            </w:tcMar>
            <w:vAlign w:val="center"/>
            <w:hideMark/>
          </w:tcPr>
          <w:p w14:paraId="2C6037A2" w14:textId="77777777" w:rsidR="00BF33EC" w:rsidRPr="00086E76" w:rsidRDefault="00BF33EC" w:rsidP="002D202B">
            <w:pPr>
              <w:pStyle w:val="NoSpacing"/>
            </w:pPr>
          </w:p>
        </w:tc>
        <w:tc>
          <w:tcPr>
            <w:tcW w:w="2705" w:type="dxa"/>
            <w:gridSpan w:val="2"/>
            <w:tcBorders>
              <w:top w:val="nil"/>
              <w:bottom w:val="nil"/>
            </w:tcBorders>
            <w:vAlign w:val="center"/>
            <w:hideMark/>
          </w:tcPr>
          <w:p w14:paraId="0242FC99" w14:textId="77777777" w:rsidR="00BF33EC" w:rsidRPr="00086E76" w:rsidRDefault="00BF33EC" w:rsidP="002D202B">
            <w:pPr>
              <w:pStyle w:val="NoSpacing"/>
            </w:pPr>
            <w:r w:rsidRPr="00086E76">
              <w:t>Denning (Yes)</w:t>
            </w:r>
          </w:p>
        </w:tc>
        <w:tc>
          <w:tcPr>
            <w:tcW w:w="1204" w:type="dxa"/>
            <w:tcBorders>
              <w:top w:val="nil"/>
              <w:bottom w:val="nil"/>
            </w:tcBorders>
            <w:vAlign w:val="center"/>
            <w:hideMark/>
          </w:tcPr>
          <w:p w14:paraId="5EE13CA4" w14:textId="1AB93F0A" w:rsidR="00BF33EC" w:rsidRPr="00086E76" w:rsidRDefault="00BF33EC" w:rsidP="002D202B">
            <w:pPr>
              <w:pStyle w:val="NoSpacing"/>
            </w:pPr>
            <w:r w:rsidRPr="00086E76">
              <w:t>57.48</w:t>
            </w:r>
          </w:p>
        </w:tc>
        <w:tc>
          <w:tcPr>
            <w:tcW w:w="1324" w:type="dxa"/>
            <w:tcBorders>
              <w:top w:val="nil"/>
              <w:bottom w:val="nil"/>
            </w:tcBorders>
            <w:vAlign w:val="center"/>
            <w:hideMark/>
          </w:tcPr>
          <w:p w14:paraId="01E04F3A" w14:textId="77777777" w:rsidR="00BF33EC" w:rsidRPr="00086E76" w:rsidRDefault="00BF33EC" w:rsidP="002D202B">
            <w:pPr>
              <w:pStyle w:val="NoSpacing"/>
            </w:pPr>
            <w:r w:rsidRPr="00086E76">
              <w:t>-137.38</w:t>
            </w:r>
          </w:p>
        </w:tc>
        <w:tc>
          <w:tcPr>
            <w:tcW w:w="1293" w:type="dxa"/>
            <w:gridSpan w:val="2"/>
            <w:tcBorders>
              <w:top w:val="nil"/>
              <w:bottom w:val="nil"/>
            </w:tcBorders>
            <w:vAlign w:val="center"/>
            <w:hideMark/>
          </w:tcPr>
          <w:p w14:paraId="154C20EA" w14:textId="77777777" w:rsidR="00BF33EC" w:rsidRPr="00086E76" w:rsidRDefault="00BF33EC" w:rsidP="002D202B">
            <w:pPr>
              <w:pStyle w:val="NoSpacing"/>
            </w:pPr>
            <w:r w:rsidRPr="00086E76">
              <w:t>22.41</w:t>
            </w:r>
          </w:p>
        </w:tc>
        <w:tc>
          <w:tcPr>
            <w:tcW w:w="1825" w:type="dxa"/>
            <w:tcBorders>
              <w:top w:val="nil"/>
              <w:bottom w:val="nil"/>
            </w:tcBorders>
            <w:vAlign w:val="center"/>
            <w:hideMark/>
          </w:tcPr>
          <w:p w14:paraId="2497775F" w14:textId="77777777" w:rsidR="00BF33EC" w:rsidRPr="00086E76" w:rsidRDefault="00BF33EC" w:rsidP="002D202B">
            <w:pPr>
              <w:pStyle w:val="NoSpacing"/>
            </w:pPr>
            <w:r w:rsidRPr="00086E76">
              <w:t>1.00 (4)</w:t>
            </w:r>
          </w:p>
        </w:tc>
      </w:tr>
      <w:tr w:rsidR="00BF33EC" w:rsidRPr="00086E76" w14:paraId="27028B01" w14:textId="77777777" w:rsidTr="009D7AB3">
        <w:trPr>
          <w:trHeight w:val="324"/>
        </w:trPr>
        <w:tc>
          <w:tcPr>
            <w:tcW w:w="1288" w:type="dxa"/>
            <w:vMerge/>
            <w:tcBorders>
              <w:top w:val="nil"/>
              <w:bottom w:val="nil"/>
            </w:tcBorders>
            <w:tcMar>
              <w:left w:w="57" w:type="dxa"/>
              <w:right w:w="57" w:type="dxa"/>
            </w:tcMar>
            <w:vAlign w:val="center"/>
            <w:hideMark/>
          </w:tcPr>
          <w:p w14:paraId="4B28B2FA" w14:textId="77777777" w:rsidR="00BF33EC" w:rsidRPr="00086E76" w:rsidRDefault="00BF33EC" w:rsidP="002D202B">
            <w:pPr>
              <w:pStyle w:val="NoSpacing"/>
            </w:pPr>
          </w:p>
        </w:tc>
        <w:tc>
          <w:tcPr>
            <w:tcW w:w="2705" w:type="dxa"/>
            <w:gridSpan w:val="2"/>
            <w:tcBorders>
              <w:top w:val="nil"/>
              <w:bottom w:val="nil"/>
            </w:tcBorders>
            <w:vAlign w:val="center"/>
          </w:tcPr>
          <w:p w14:paraId="7367018D" w14:textId="77777777" w:rsidR="00BF33EC" w:rsidRPr="00086E76" w:rsidRDefault="00BF33EC" w:rsidP="002D202B">
            <w:pPr>
              <w:pStyle w:val="NoSpacing"/>
            </w:pPr>
            <w:r w:rsidRPr="00086E76">
              <w:t>Temperature (°C)</w:t>
            </w:r>
          </w:p>
        </w:tc>
        <w:tc>
          <w:tcPr>
            <w:tcW w:w="1204" w:type="dxa"/>
            <w:tcBorders>
              <w:top w:val="nil"/>
              <w:bottom w:val="nil"/>
            </w:tcBorders>
            <w:vAlign w:val="center"/>
          </w:tcPr>
          <w:p w14:paraId="51B36B2B" w14:textId="77777777" w:rsidR="00BF33EC" w:rsidRPr="00086E76" w:rsidRDefault="00BF33EC" w:rsidP="002D202B">
            <w:pPr>
              <w:pStyle w:val="NoSpacing"/>
            </w:pPr>
            <w:r w:rsidRPr="00086E76">
              <w:t>-1.33</w:t>
            </w:r>
          </w:p>
        </w:tc>
        <w:tc>
          <w:tcPr>
            <w:tcW w:w="1324" w:type="dxa"/>
            <w:tcBorders>
              <w:top w:val="nil"/>
              <w:bottom w:val="nil"/>
            </w:tcBorders>
            <w:vAlign w:val="center"/>
          </w:tcPr>
          <w:p w14:paraId="6B232EA7" w14:textId="05F09634" w:rsidR="00BF33EC" w:rsidRPr="00086E76" w:rsidRDefault="00BF33EC" w:rsidP="002D202B">
            <w:pPr>
              <w:pStyle w:val="NoSpacing"/>
            </w:pPr>
            <w:r w:rsidRPr="00086E76">
              <w:t>-2.00</w:t>
            </w:r>
            <w:r w:rsidR="00303290" w:rsidRPr="00086E76">
              <w:t>7</w:t>
            </w:r>
          </w:p>
        </w:tc>
        <w:tc>
          <w:tcPr>
            <w:tcW w:w="1293" w:type="dxa"/>
            <w:gridSpan w:val="2"/>
            <w:tcBorders>
              <w:top w:val="nil"/>
              <w:bottom w:val="nil"/>
            </w:tcBorders>
            <w:vAlign w:val="center"/>
          </w:tcPr>
          <w:p w14:paraId="3FC1BB4C" w14:textId="77777777" w:rsidR="00BF33EC" w:rsidRPr="00086E76" w:rsidRDefault="00BF33EC" w:rsidP="002D202B">
            <w:pPr>
              <w:pStyle w:val="NoSpacing"/>
            </w:pPr>
            <w:r w:rsidRPr="00086E76">
              <w:t>-0.66</w:t>
            </w:r>
          </w:p>
        </w:tc>
        <w:tc>
          <w:tcPr>
            <w:tcW w:w="1825" w:type="dxa"/>
            <w:tcBorders>
              <w:top w:val="nil"/>
              <w:bottom w:val="nil"/>
            </w:tcBorders>
            <w:vAlign w:val="center"/>
          </w:tcPr>
          <w:p w14:paraId="063B2B8E" w14:textId="77777777" w:rsidR="00BF33EC" w:rsidRPr="00086E76" w:rsidRDefault="00BF33EC" w:rsidP="002D202B">
            <w:pPr>
              <w:pStyle w:val="NoSpacing"/>
            </w:pPr>
            <w:r w:rsidRPr="00086E76">
              <w:t>0.88 (3)</w:t>
            </w:r>
          </w:p>
        </w:tc>
      </w:tr>
      <w:tr w:rsidR="00BF33EC" w:rsidRPr="00086E76" w14:paraId="0362FB2E" w14:textId="77777777" w:rsidTr="009D7AB3">
        <w:trPr>
          <w:trHeight w:val="324"/>
        </w:trPr>
        <w:tc>
          <w:tcPr>
            <w:tcW w:w="1288" w:type="dxa"/>
            <w:vMerge/>
            <w:tcBorders>
              <w:top w:val="nil"/>
              <w:bottom w:val="nil"/>
            </w:tcBorders>
            <w:tcMar>
              <w:left w:w="57" w:type="dxa"/>
              <w:right w:w="57" w:type="dxa"/>
            </w:tcMar>
            <w:vAlign w:val="center"/>
          </w:tcPr>
          <w:p w14:paraId="279B637B" w14:textId="77777777" w:rsidR="00BF33EC" w:rsidRPr="00086E76" w:rsidRDefault="00BF33EC" w:rsidP="002D202B">
            <w:pPr>
              <w:pStyle w:val="NoSpacing"/>
            </w:pPr>
          </w:p>
        </w:tc>
        <w:tc>
          <w:tcPr>
            <w:tcW w:w="2705" w:type="dxa"/>
            <w:gridSpan w:val="2"/>
            <w:tcBorders>
              <w:top w:val="nil"/>
              <w:bottom w:val="nil"/>
            </w:tcBorders>
            <w:vAlign w:val="center"/>
          </w:tcPr>
          <w:p w14:paraId="0F442F6B" w14:textId="77777777" w:rsidR="00BF33EC" w:rsidRPr="00086E76" w:rsidRDefault="00BF33EC" w:rsidP="002D202B">
            <w:pPr>
              <w:pStyle w:val="NoSpacing"/>
            </w:pPr>
            <w:r w:rsidRPr="00086E76">
              <w:t>Moonlight before</w:t>
            </w:r>
          </w:p>
        </w:tc>
        <w:tc>
          <w:tcPr>
            <w:tcW w:w="1204" w:type="dxa"/>
            <w:tcBorders>
              <w:top w:val="nil"/>
              <w:bottom w:val="nil"/>
            </w:tcBorders>
            <w:vAlign w:val="center"/>
          </w:tcPr>
          <w:p w14:paraId="45DBC528" w14:textId="77777777" w:rsidR="00BF33EC" w:rsidRPr="00086E76" w:rsidRDefault="00BF33EC" w:rsidP="002D202B">
            <w:pPr>
              <w:pStyle w:val="NoSpacing"/>
            </w:pPr>
            <w:r w:rsidRPr="00086E76">
              <w:t>0.054</w:t>
            </w:r>
          </w:p>
        </w:tc>
        <w:tc>
          <w:tcPr>
            <w:tcW w:w="1324" w:type="dxa"/>
            <w:tcBorders>
              <w:top w:val="nil"/>
              <w:bottom w:val="nil"/>
            </w:tcBorders>
            <w:vAlign w:val="center"/>
          </w:tcPr>
          <w:p w14:paraId="1B276C98" w14:textId="77777777" w:rsidR="00BF33EC" w:rsidRPr="00086E76" w:rsidRDefault="00BF33EC" w:rsidP="002D202B">
            <w:pPr>
              <w:pStyle w:val="NoSpacing"/>
            </w:pPr>
            <w:r w:rsidRPr="00086E76">
              <w:t>-0.24</w:t>
            </w:r>
          </w:p>
        </w:tc>
        <w:tc>
          <w:tcPr>
            <w:tcW w:w="1293" w:type="dxa"/>
            <w:gridSpan w:val="2"/>
            <w:tcBorders>
              <w:top w:val="nil"/>
              <w:bottom w:val="nil"/>
            </w:tcBorders>
            <w:vAlign w:val="center"/>
          </w:tcPr>
          <w:p w14:paraId="527DCD9F" w14:textId="77777777" w:rsidR="00BF33EC" w:rsidRPr="00086E76" w:rsidRDefault="00BF33EC" w:rsidP="002D202B">
            <w:pPr>
              <w:pStyle w:val="NoSpacing"/>
            </w:pPr>
            <w:r w:rsidRPr="00086E76">
              <w:t>0.35</w:t>
            </w:r>
          </w:p>
        </w:tc>
        <w:tc>
          <w:tcPr>
            <w:tcW w:w="1825" w:type="dxa"/>
            <w:tcBorders>
              <w:top w:val="nil"/>
              <w:bottom w:val="nil"/>
            </w:tcBorders>
            <w:vAlign w:val="center"/>
          </w:tcPr>
          <w:p w14:paraId="3F4634C3" w14:textId="77777777" w:rsidR="00BF33EC" w:rsidRPr="00086E76" w:rsidRDefault="00BF33EC" w:rsidP="002D202B">
            <w:pPr>
              <w:pStyle w:val="NoSpacing"/>
            </w:pPr>
            <w:r w:rsidRPr="00086E76">
              <w:t>0.68 (2)</w:t>
            </w:r>
          </w:p>
        </w:tc>
      </w:tr>
      <w:tr w:rsidR="00BF33EC" w:rsidRPr="00086E76" w14:paraId="66210D1B" w14:textId="77777777" w:rsidTr="009D7AB3">
        <w:trPr>
          <w:trHeight w:val="324"/>
        </w:trPr>
        <w:tc>
          <w:tcPr>
            <w:tcW w:w="1288" w:type="dxa"/>
            <w:vMerge/>
            <w:tcBorders>
              <w:top w:val="nil"/>
              <w:bottom w:val="nil"/>
            </w:tcBorders>
            <w:tcMar>
              <w:left w:w="57" w:type="dxa"/>
              <w:right w:w="57" w:type="dxa"/>
            </w:tcMar>
            <w:vAlign w:val="center"/>
          </w:tcPr>
          <w:p w14:paraId="074ABB21" w14:textId="77777777" w:rsidR="00BF33EC" w:rsidRPr="00086E76" w:rsidRDefault="00BF33EC" w:rsidP="002D202B">
            <w:pPr>
              <w:pStyle w:val="NoSpacing"/>
            </w:pPr>
          </w:p>
        </w:tc>
        <w:tc>
          <w:tcPr>
            <w:tcW w:w="2705" w:type="dxa"/>
            <w:gridSpan w:val="2"/>
            <w:tcBorders>
              <w:top w:val="nil"/>
              <w:bottom w:val="nil"/>
            </w:tcBorders>
            <w:vAlign w:val="center"/>
          </w:tcPr>
          <w:p w14:paraId="58F982EE" w14:textId="77777777" w:rsidR="00BF33EC" w:rsidRPr="00086E76" w:rsidRDefault="00BF33EC" w:rsidP="002D202B">
            <w:pPr>
              <w:pStyle w:val="NoSpacing"/>
            </w:pPr>
            <w:r w:rsidRPr="00086E76">
              <w:t>Rainfall (mm)</w:t>
            </w:r>
          </w:p>
        </w:tc>
        <w:tc>
          <w:tcPr>
            <w:tcW w:w="1204" w:type="dxa"/>
            <w:tcBorders>
              <w:top w:val="nil"/>
              <w:bottom w:val="nil"/>
            </w:tcBorders>
            <w:vAlign w:val="center"/>
          </w:tcPr>
          <w:p w14:paraId="7720C929" w14:textId="77777777" w:rsidR="00BF33EC" w:rsidRPr="00086E76" w:rsidRDefault="00BF33EC" w:rsidP="002D202B">
            <w:pPr>
              <w:pStyle w:val="NoSpacing"/>
            </w:pPr>
            <w:r w:rsidRPr="00086E76">
              <w:t>-2.97</w:t>
            </w:r>
          </w:p>
        </w:tc>
        <w:tc>
          <w:tcPr>
            <w:tcW w:w="1324" w:type="dxa"/>
            <w:tcBorders>
              <w:top w:val="nil"/>
              <w:bottom w:val="nil"/>
            </w:tcBorders>
            <w:vAlign w:val="center"/>
          </w:tcPr>
          <w:p w14:paraId="3FD22EE5" w14:textId="77777777" w:rsidR="00BF33EC" w:rsidRPr="00086E76" w:rsidRDefault="00BF33EC" w:rsidP="002D202B">
            <w:pPr>
              <w:pStyle w:val="NoSpacing"/>
            </w:pPr>
            <w:r w:rsidRPr="00086E76">
              <w:t>-6.31</w:t>
            </w:r>
          </w:p>
        </w:tc>
        <w:tc>
          <w:tcPr>
            <w:tcW w:w="1293" w:type="dxa"/>
            <w:gridSpan w:val="2"/>
            <w:tcBorders>
              <w:top w:val="nil"/>
              <w:bottom w:val="nil"/>
            </w:tcBorders>
            <w:vAlign w:val="center"/>
          </w:tcPr>
          <w:p w14:paraId="7D5DCA8C" w14:textId="77777777" w:rsidR="00BF33EC" w:rsidRPr="00086E76" w:rsidRDefault="00BF33EC" w:rsidP="002D202B">
            <w:pPr>
              <w:pStyle w:val="NoSpacing"/>
            </w:pPr>
            <w:r w:rsidRPr="00086E76">
              <w:t>0.36</w:t>
            </w:r>
          </w:p>
        </w:tc>
        <w:tc>
          <w:tcPr>
            <w:tcW w:w="1825" w:type="dxa"/>
            <w:tcBorders>
              <w:top w:val="nil"/>
              <w:bottom w:val="nil"/>
            </w:tcBorders>
            <w:vAlign w:val="center"/>
          </w:tcPr>
          <w:p w14:paraId="12306861" w14:textId="77777777" w:rsidR="00BF33EC" w:rsidRPr="00086E76" w:rsidRDefault="00BF33EC" w:rsidP="002D202B">
            <w:pPr>
              <w:pStyle w:val="NoSpacing"/>
            </w:pPr>
            <w:r w:rsidRPr="00086E76">
              <w:t>0.60 (1)</w:t>
            </w:r>
          </w:p>
        </w:tc>
      </w:tr>
      <w:tr w:rsidR="00BF33EC" w:rsidRPr="00086E76" w14:paraId="6C75B0CE" w14:textId="77777777" w:rsidTr="009D7AB3">
        <w:trPr>
          <w:trHeight w:val="324"/>
        </w:trPr>
        <w:tc>
          <w:tcPr>
            <w:tcW w:w="1288" w:type="dxa"/>
            <w:vMerge/>
            <w:tcBorders>
              <w:top w:val="nil"/>
              <w:bottom w:val="nil"/>
            </w:tcBorders>
            <w:tcMar>
              <w:left w:w="57" w:type="dxa"/>
              <w:right w:w="57" w:type="dxa"/>
            </w:tcMar>
            <w:vAlign w:val="center"/>
          </w:tcPr>
          <w:p w14:paraId="1D00A3AC" w14:textId="77777777" w:rsidR="00BF33EC" w:rsidRPr="00086E76" w:rsidRDefault="00BF33EC" w:rsidP="002D202B">
            <w:pPr>
              <w:pStyle w:val="NoSpacing"/>
            </w:pPr>
          </w:p>
        </w:tc>
        <w:tc>
          <w:tcPr>
            <w:tcW w:w="2705" w:type="dxa"/>
            <w:gridSpan w:val="2"/>
            <w:tcBorders>
              <w:top w:val="nil"/>
              <w:bottom w:val="nil"/>
            </w:tcBorders>
            <w:vAlign w:val="center"/>
          </w:tcPr>
          <w:p w14:paraId="3C93AF50" w14:textId="77777777" w:rsidR="00BF33EC" w:rsidRPr="00086E76" w:rsidRDefault="00BF33EC" w:rsidP="002D202B">
            <w:pPr>
              <w:pStyle w:val="NoSpacing"/>
            </w:pPr>
            <w:proofErr w:type="spellStart"/>
            <w:r w:rsidRPr="00086E76">
              <w:t>Rainfall:Temperature</w:t>
            </w:r>
            <w:proofErr w:type="spellEnd"/>
          </w:p>
        </w:tc>
        <w:tc>
          <w:tcPr>
            <w:tcW w:w="1204" w:type="dxa"/>
            <w:tcBorders>
              <w:top w:val="nil"/>
              <w:bottom w:val="nil"/>
            </w:tcBorders>
            <w:vAlign w:val="center"/>
          </w:tcPr>
          <w:p w14:paraId="08B961E3" w14:textId="77777777" w:rsidR="00BF33EC" w:rsidRPr="00086E76" w:rsidRDefault="00BF33EC" w:rsidP="002D202B">
            <w:pPr>
              <w:pStyle w:val="NoSpacing"/>
            </w:pPr>
            <w:r w:rsidRPr="00086E76">
              <w:t>0.13</w:t>
            </w:r>
          </w:p>
        </w:tc>
        <w:tc>
          <w:tcPr>
            <w:tcW w:w="1324" w:type="dxa"/>
            <w:tcBorders>
              <w:top w:val="nil"/>
              <w:bottom w:val="nil"/>
            </w:tcBorders>
            <w:vAlign w:val="center"/>
          </w:tcPr>
          <w:p w14:paraId="4AED026D" w14:textId="2ABC5EA5" w:rsidR="00BF33EC" w:rsidRPr="00086E76" w:rsidRDefault="00BF33EC" w:rsidP="002D202B">
            <w:pPr>
              <w:pStyle w:val="NoSpacing"/>
            </w:pPr>
            <w:r w:rsidRPr="00086E76">
              <w:t>0.004</w:t>
            </w:r>
          </w:p>
        </w:tc>
        <w:tc>
          <w:tcPr>
            <w:tcW w:w="1293" w:type="dxa"/>
            <w:gridSpan w:val="2"/>
            <w:tcBorders>
              <w:top w:val="nil"/>
              <w:bottom w:val="nil"/>
            </w:tcBorders>
            <w:vAlign w:val="center"/>
          </w:tcPr>
          <w:p w14:paraId="0182FBF3" w14:textId="77777777" w:rsidR="00BF33EC" w:rsidRPr="00086E76" w:rsidRDefault="00BF33EC" w:rsidP="002D202B">
            <w:pPr>
              <w:pStyle w:val="NoSpacing"/>
            </w:pPr>
            <w:r w:rsidRPr="00086E76">
              <w:t>0.25</w:t>
            </w:r>
          </w:p>
        </w:tc>
        <w:tc>
          <w:tcPr>
            <w:tcW w:w="1825" w:type="dxa"/>
            <w:tcBorders>
              <w:top w:val="nil"/>
              <w:bottom w:val="nil"/>
            </w:tcBorders>
            <w:vAlign w:val="center"/>
          </w:tcPr>
          <w:p w14:paraId="19083F6B" w14:textId="77777777" w:rsidR="00BF33EC" w:rsidRPr="00086E76" w:rsidRDefault="00BF33EC" w:rsidP="002D202B">
            <w:pPr>
              <w:pStyle w:val="NoSpacing"/>
            </w:pPr>
            <w:r w:rsidRPr="00086E76">
              <w:t>0.60 (1)</w:t>
            </w:r>
          </w:p>
        </w:tc>
      </w:tr>
      <w:tr w:rsidR="00BF33EC" w:rsidRPr="00086E76" w14:paraId="673F6102" w14:textId="77777777" w:rsidTr="009D7AB3">
        <w:trPr>
          <w:trHeight w:val="324"/>
        </w:trPr>
        <w:tc>
          <w:tcPr>
            <w:tcW w:w="1288" w:type="dxa"/>
            <w:vMerge/>
            <w:tcBorders>
              <w:top w:val="nil"/>
              <w:bottom w:val="single" w:sz="4" w:space="0" w:color="auto"/>
            </w:tcBorders>
            <w:tcMar>
              <w:left w:w="57" w:type="dxa"/>
              <w:right w:w="57" w:type="dxa"/>
            </w:tcMar>
            <w:vAlign w:val="center"/>
            <w:hideMark/>
          </w:tcPr>
          <w:p w14:paraId="7A0CB85F" w14:textId="77777777" w:rsidR="00BF33EC" w:rsidRPr="00086E76" w:rsidRDefault="00BF33EC" w:rsidP="002D202B">
            <w:pPr>
              <w:pStyle w:val="NoSpacing"/>
            </w:pPr>
          </w:p>
        </w:tc>
        <w:tc>
          <w:tcPr>
            <w:tcW w:w="2705" w:type="dxa"/>
            <w:gridSpan w:val="2"/>
            <w:tcBorders>
              <w:top w:val="nil"/>
              <w:bottom w:val="single" w:sz="4" w:space="0" w:color="auto"/>
            </w:tcBorders>
            <w:vAlign w:val="center"/>
          </w:tcPr>
          <w:p w14:paraId="5509FB8A" w14:textId="77777777" w:rsidR="00BF33EC" w:rsidRPr="00086E76" w:rsidRDefault="00BF33EC" w:rsidP="002D202B">
            <w:pPr>
              <w:pStyle w:val="NoSpacing"/>
            </w:pPr>
            <w:proofErr w:type="spellStart"/>
            <w:r w:rsidRPr="00086E76">
              <w:t>Denning:Temperature</w:t>
            </w:r>
            <w:proofErr w:type="spellEnd"/>
          </w:p>
        </w:tc>
        <w:tc>
          <w:tcPr>
            <w:tcW w:w="1204" w:type="dxa"/>
            <w:tcBorders>
              <w:top w:val="nil"/>
              <w:bottom w:val="single" w:sz="4" w:space="0" w:color="auto"/>
            </w:tcBorders>
            <w:vAlign w:val="center"/>
          </w:tcPr>
          <w:p w14:paraId="7B03ADAD" w14:textId="77777777" w:rsidR="00BF33EC" w:rsidRPr="00086E76" w:rsidRDefault="00BF33EC" w:rsidP="002D202B">
            <w:pPr>
              <w:pStyle w:val="NoSpacing"/>
            </w:pPr>
            <w:r w:rsidRPr="00086E76">
              <w:t>5.015</w:t>
            </w:r>
          </w:p>
        </w:tc>
        <w:tc>
          <w:tcPr>
            <w:tcW w:w="1324" w:type="dxa"/>
            <w:tcBorders>
              <w:top w:val="nil"/>
              <w:bottom w:val="single" w:sz="4" w:space="0" w:color="auto"/>
            </w:tcBorders>
            <w:vAlign w:val="center"/>
          </w:tcPr>
          <w:p w14:paraId="572AD02A" w14:textId="77777777" w:rsidR="00BF33EC" w:rsidRPr="00086E76" w:rsidRDefault="00BF33EC" w:rsidP="002D202B">
            <w:pPr>
              <w:pStyle w:val="NoSpacing"/>
            </w:pPr>
            <w:r w:rsidRPr="00086E76">
              <w:t>2.83</w:t>
            </w:r>
          </w:p>
        </w:tc>
        <w:tc>
          <w:tcPr>
            <w:tcW w:w="1293" w:type="dxa"/>
            <w:gridSpan w:val="2"/>
            <w:tcBorders>
              <w:top w:val="nil"/>
              <w:bottom w:val="single" w:sz="4" w:space="0" w:color="auto"/>
            </w:tcBorders>
            <w:vAlign w:val="center"/>
          </w:tcPr>
          <w:p w14:paraId="2080C116" w14:textId="77777777" w:rsidR="00BF33EC" w:rsidRPr="00086E76" w:rsidRDefault="00BF33EC" w:rsidP="002D202B">
            <w:pPr>
              <w:pStyle w:val="NoSpacing"/>
            </w:pPr>
            <w:r w:rsidRPr="00086E76">
              <w:t>7.19</w:t>
            </w:r>
          </w:p>
        </w:tc>
        <w:tc>
          <w:tcPr>
            <w:tcW w:w="1825" w:type="dxa"/>
            <w:tcBorders>
              <w:top w:val="nil"/>
              <w:bottom w:val="single" w:sz="4" w:space="0" w:color="auto"/>
            </w:tcBorders>
            <w:vAlign w:val="center"/>
            <w:hideMark/>
          </w:tcPr>
          <w:p w14:paraId="067C3D11" w14:textId="77777777" w:rsidR="00BF33EC" w:rsidRPr="00086E76" w:rsidRDefault="00BF33EC" w:rsidP="002D202B">
            <w:pPr>
              <w:pStyle w:val="NoSpacing"/>
            </w:pPr>
            <w:r w:rsidRPr="00086E76">
              <w:t>0.58 (1)</w:t>
            </w:r>
          </w:p>
        </w:tc>
      </w:tr>
      <w:tr w:rsidR="00BF33EC" w:rsidRPr="00086E76" w14:paraId="0DB065F4" w14:textId="77777777" w:rsidTr="009D7AB3">
        <w:trPr>
          <w:trHeight w:val="324"/>
        </w:trPr>
        <w:tc>
          <w:tcPr>
            <w:tcW w:w="1288" w:type="dxa"/>
            <w:vMerge w:val="restart"/>
            <w:tcBorders>
              <w:top w:val="single" w:sz="4" w:space="0" w:color="auto"/>
            </w:tcBorders>
            <w:tcMar>
              <w:left w:w="57" w:type="dxa"/>
              <w:right w:w="57" w:type="dxa"/>
            </w:tcMar>
            <w:vAlign w:val="center"/>
            <w:hideMark/>
          </w:tcPr>
          <w:p w14:paraId="05796D89" w14:textId="77777777" w:rsidR="00BF33EC" w:rsidRPr="00086E76" w:rsidRDefault="00BF33EC" w:rsidP="002D202B">
            <w:pPr>
              <w:pStyle w:val="NoSpacing"/>
            </w:pPr>
            <w:r w:rsidRPr="00086E76">
              <w:t>Intensity</w:t>
            </w:r>
          </w:p>
        </w:tc>
        <w:tc>
          <w:tcPr>
            <w:tcW w:w="2705" w:type="dxa"/>
            <w:gridSpan w:val="2"/>
            <w:tcBorders>
              <w:top w:val="single" w:sz="4" w:space="0" w:color="auto"/>
            </w:tcBorders>
            <w:vAlign w:val="center"/>
            <w:hideMark/>
          </w:tcPr>
          <w:p w14:paraId="1E6BD226" w14:textId="77777777" w:rsidR="00BF33EC" w:rsidRPr="00086E76" w:rsidRDefault="00BF33EC" w:rsidP="002D202B">
            <w:pPr>
              <w:pStyle w:val="NoSpacing"/>
            </w:pPr>
            <w:r w:rsidRPr="00086E76">
              <w:t>Intercept</w:t>
            </w:r>
          </w:p>
        </w:tc>
        <w:tc>
          <w:tcPr>
            <w:tcW w:w="1204" w:type="dxa"/>
            <w:tcBorders>
              <w:top w:val="single" w:sz="4" w:space="0" w:color="auto"/>
            </w:tcBorders>
            <w:vAlign w:val="center"/>
            <w:hideMark/>
          </w:tcPr>
          <w:p w14:paraId="2969CA2E" w14:textId="77777777" w:rsidR="00BF33EC" w:rsidRPr="00086E76" w:rsidRDefault="00BF33EC" w:rsidP="002D202B">
            <w:pPr>
              <w:pStyle w:val="NoSpacing"/>
            </w:pPr>
            <w:r w:rsidRPr="00086E76">
              <w:t>51.43</w:t>
            </w:r>
          </w:p>
        </w:tc>
        <w:tc>
          <w:tcPr>
            <w:tcW w:w="1324" w:type="dxa"/>
            <w:tcBorders>
              <w:top w:val="single" w:sz="4" w:space="0" w:color="auto"/>
            </w:tcBorders>
            <w:vAlign w:val="center"/>
            <w:hideMark/>
          </w:tcPr>
          <w:p w14:paraId="5A7E2066" w14:textId="77777777" w:rsidR="00BF33EC" w:rsidRPr="00086E76" w:rsidRDefault="00BF33EC" w:rsidP="002D202B">
            <w:pPr>
              <w:pStyle w:val="NoSpacing"/>
            </w:pPr>
            <w:r w:rsidRPr="00086E76">
              <w:t>46.78</w:t>
            </w:r>
          </w:p>
        </w:tc>
        <w:tc>
          <w:tcPr>
            <w:tcW w:w="1293" w:type="dxa"/>
            <w:gridSpan w:val="2"/>
            <w:tcBorders>
              <w:top w:val="single" w:sz="4" w:space="0" w:color="auto"/>
            </w:tcBorders>
            <w:vAlign w:val="center"/>
            <w:hideMark/>
          </w:tcPr>
          <w:p w14:paraId="33ADD327" w14:textId="77777777" w:rsidR="00BF33EC" w:rsidRPr="00086E76" w:rsidRDefault="00BF33EC" w:rsidP="002D202B">
            <w:pPr>
              <w:pStyle w:val="NoSpacing"/>
            </w:pPr>
            <w:r w:rsidRPr="00086E76">
              <w:t>56.076</w:t>
            </w:r>
          </w:p>
        </w:tc>
        <w:tc>
          <w:tcPr>
            <w:tcW w:w="1825" w:type="dxa"/>
            <w:tcBorders>
              <w:top w:val="single" w:sz="4" w:space="0" w:color="auto"/>
            </w:tcBorders>
            <w:vAlign w:val="center"/>
            <w:hideMark/>
          </w:tcPr>
          <w:p w14:paraId="2E8A60CD" w14:textId="77777777" w:rsidR="00BF33EC" w:rsidRPr="00086E76" w:rsidRDefault="00BF33EC" w:rsidP="002D202B">
            <w:pPr>
              <w:pStyle w:val="NoSpacing"/>
            </w:pPr>
            <w:r w:rsidRPr="00086E76">
              <w:t>— (3)</w:t>
            </w:r>
          </w:p>
        </w:tc>
      </w:tr>
      <w:tr w:rsidR="00BF33EC" w:rsidRPr="00086E76" w14:paraId="0398A99B" w14:textId="77777777" w:rsidTr="009D7AB3">
        <w:trPr>
          <w:trHeight w:val="324"/>
        </w:trPr>
        <w:tc>
          <w:tcPr>
            <w:tcW w:w="1288" w:type="dxa"/>
            <w:vMerge/>
            <w:tcMar>
              <w:left w:w="57" w:type="dxa"/>
              <w:right w:w="57" w:type="dxa"/>
            </w:tcMar>
            <w:vAlign w:val="center"/>
            <w:hideMark/>
          </w:tcPr>
          <w:p w14:paraId="4343EE13" w14:textId="77777777" w:rsidR="00BF33EC" w:rsidRPr="00086E76" w:rsidRDefault="00BF33EC" w:rsidP="002D202B">
            <w:pPr>
              <w:pStyle w:val="NoSpacing"/>
            </w:pPr>
          </w:p>
        </w:tc>
        <w:tc>
          <w:tcPr>
            <w:tcW w:w="2705" w:type="dxa"/>
            <w:gridSpan w:val="2"/>
            <w:vAlign w:val="center"/>
            <w:hideMark/>
          </w:tcPr>
          <w:p w14:paraId="20111DBB" w14:textId="77777777" w:rsidR="00BF33EC" w:rsidRPr="00086E76" w:rsidRDefault="00BF33EC" w:rsidP="002D202B">
            <w:pPr>
              <w:pStyle w:val="NoSpacing"/>
            </w:pPr>
            <w:r w:rsidRPr="00086E76">
              <w:t>Denning (Yes)</w:t>
            </w:r>
          </w:p>
        </w:tc>
        <w:tc>
          <w:tcPr>
            <w:tcW w:w="1204" w:type="dxa"/>
            <w:vAlign w:val="center"/>
          </w:tcPr>
          <w:p w14:paraId="4BAE45B5" w14:textId="77777777" w:rsidR="00BF33EC" w:rsidRPr="00086E76" w:rsidRDefault="00BF33EC" w:rsidP="002D202B">
            <w:pPr>
              <w:pStyle w:val="NoSpacing"/>
            </w:pPr>
            <w:r w:rsidRPr="00086E76">
              <w:t>1.56</w:t>
            </w:r>
          </w:p>
        </w:tc>
        <w:tc>
          <w:tcPr>
            <w:tcW w:w="1324" w:type="dxa"/>
            <w:vAlign w:val="center"/>
          </w:tcPr>
          <w:p w14:paraId="77B5021F" w14:textId="77777777" w:rsidR="00BF33EC" w:rsidRPr="00086E76" w:rsidRDefault="00BF33EC" w:rsidP="002D202B">
            <w:pPr>
              <w:pStyle w:val="NoSpacing"/>
            </w:pPr>
            <w:r w:rsidRPr="00086E76">
              <w:t>0.14</w:t>
            </w:r>
          </w:p>
        </w:tc>
        <w:tc>
          <w:tcPr>
            <w:tcW w:w="1293" w:type="dxa"/>
            <w:gridSpan w:val="2"/>
            <w:vAlign w:val="center"/>
          </w:tcPr>
          <w:p w14:paraId="761F6980" w14:textId="77777777" w:rsidR="00BF33EC" w:rsidRPr="00086E76" w:rsidRDefault="00BF33EC" w:rsidP="002D202B">
            <w:pPr>
              <w:pStyle w:val="NoSpacing"/>
            </w:pPr>
            <w:r w:rsidRPr="00086E76">
              <w:t>0.16</w:t>
            </w:r>
          </w:p>
        </w:tc>
        <w:tc>
          <w:tcPr>
            <w:tcW w:w="1825" w:type="dxa"/>
            <w:vAlign w:val="center"/>
            <w:hideMark/>
          </w:tcPr>
          <w:p w14:paraId="2E1F58A6" w14:textId="77777777" w:rsidR="00BF33EC" w:rsidRPr="00086E76" w:rsidRDefault="00BF33EC" w:rsidP="002D202B">
            <w:pPr>
              <w:pStyle w:val="NoSpacing"/>
            </w:pPr>
            <w:r w:rsidRPr="00086E76">
              <w:t>0.89 (2)</w:t>
            </w:r>
          </w:p>
        </w:tc>
      </w:tr>
      <w:tr w:rsidR="00BF33EC" w:rsidRPr="00086E76" w14:paraId="5D8DD49C" w14:textId="77777777" w:rsidTr="009D7AB3">
        <w:trPr>
          <w:trHeight w:val="324"/>
        </w:trPr>
        <w:tc>
          <w:tcPr>
            <w:tcW w:w="1288" w:type="dxa"/>
            <w:vMerge/>
            <w:tcBorders>
              <w:bottom w:val="single" w:sz="4" w:space="0" w:color="auto"/>
            </w:tcBorders>
            <w:tcMar>
              <w:left w:w="57" w:type="dxa"/>
              <w:right w:w="57" w:type="dxa"/>
            </w:tcMar>
            <w:vAlign w:val="center"/>
            <w:hideMark/>
          </w:tcPr>
          <w:p w14:paraId="12AF55DC" w14:textId="77777777" w:rsidR="00BF33EC" w:rsidRPr="00086E76" w:rsidRDefault="00BF33EC" w:rsidP="002D202B">
            <w:pPr>
              <w:pStyle w:val="NoSpacing"/>
            </w:pPr>
          </w:p>
        </w:tc>
        <w:tc>
          <w:tcPr>
            <w:tcW w:w="2705" w:type="dxa"/>
            <w:gridSpan w:val="2"/>
            <w:tcBorders>
              <w:bottom w:val="single" w:sz="4" w:space="0" w:color="auto"/>
            </w:tcBorders>
            <w:vAlign w:val="center"/>
            <w:hideMark/>
          </w:tcPr>
          <w:p w14:paraId="6B7D9563" w14:textId="77777777" w:rsidR="00BF33EC" w:rsidRPr="00086E76" w:rsidRDefault="00BF33EC" w:rsidP="002D202B">
            <w:pPr>
              <w:pStyle w:val="NoSpacing"/>
            </w:pPr>
            <w:r w:rsidRPr="00086E76">
              <w:t>Temperature (°C)</w:t>
            </w:r>
          </w:p>
        </w:tc>
        <w:tc>
          <w:tcPr>
            <w:tcW w:w="1204" w:type="dxa"/>
            <w:tcBorders>
              <w:bottom w:val="single" w:sz="4" w:space="0" w:color="auto"/>
            </w:tcBorders>
            <w:vAlign w:val="center"/>
            <w:hideMark/>
          </w:tcPr>
          <w:p w14:paraId="4BD8E735" w14:textId="77777777" w:rsidR="00BF33EC" w:rsidRPr="00086E76" w:rsidRDefault="00BF33EC" w:rsidP="002D202B">
            <w:pPr>
              <w:pStyle w:val="NoSpacing"/>
            </w:pPr>
            <w:r w:rsidRPr="00086E76">
              <w:t>-0.26</w:t>
            </w:r>
          </w:p>
        </w:tc>
        <w:tc>
          <w:tcPr>
            <w:tcW w:w="1324" w:type="dxa"/>
            <w:tcBorders>
              <w:bottom w:val="single" w:sz="4" w:space="0" w:color="auto"/>
            </w:tcBorders>
            <w:vAlign w:val="center"/>
            <w:hideMark/>
          </w:tcPr>
          <w:p w14:paraId="5B2AB9FD" w14:textId="77777777" w:rsidR="00BF33EC" w:rsidRPr="00086E76" w:rsidRDefault="00BF33EC" w:rsidP="002D202B">
            <w:pPr>
              <w:pStyle w:val="NoSpacing"/>
            </w:pPr>
            <w:r w:rsidRPr="00086E76">
              <w:t>-0.38</w:t>
            </w:r>
          </w:p>
        </w:tc>
        <w:tc>
          <w:tcPr>
            <w:tcW w:w="1293" w:type="dxa"/>
            <w:gridSpan w:val="2"/>
            <w:tcBorders>
              <w:bottom w:val="single" w:sz="4" w:space="0" w:color="auto"/>
            </w:tcBorders>
            <w:vAlign w:val="center"/>
            <w:hideMark/>
          </w:tcPr>
          <w:p w14:paraId="112E01AB" w14:textId="77777777" w:rsidR="00BF33EC" w:rsidRPr="00086E76" w:rsidRDefault="00BF33EC" w:rsidP="002D202B">
            <w:pPr>
              <w:pStyle w:val="NoSpacing"/>
            </w:pPr>
            <w:r w:rsidRPr="00086E76">
              <w:t>-0.14</w:t>
            </w:r>
          </w:p>
        </w:tc>
        <w:tc>
          <w:tcPr>
            <w:tcW w:w="1825" w:type="dxa"/>
            <w:tcBorders>
              <w:bottom w:val="single" w:sz="4" w:space="0" w:color="auto"/>
            </w:tcBorders>
            <w:vAlign w:val="center"/>
            <w:hideMark/>
          </w:tcPr>
          <w:p w14:paraId="2D02C009" w14:textId="77777777" w:rsidR="00BF33EC" w:rsidRPr="00086E76" w:rsidRDefault="00BF33EC" w:rsidP="002D202B">
            <w:pPr>
              <w:pStyle w:val="NoSpacing"/>
            </w:pPr>
            <w:r w:rsidRPr="00086E76">
              <w:t>0.57 (2)</w:t>
            </w:r>
          </w:p>
        </w:tc>
      </w:tr>
      <w:tr w:rsidR="00BF33EC" w:rsidRPr="00086E76" w14:paraId="0A681330" w14:textId="77777777" w:rsidTr="009D7AB3">
        <w:trPr>
          <w:trHeight w:val="324"/>
        </w:trPr>
        <w:tc>
          <w:tcPr>
            <w:tcW w:w="1288" w:type="dxa"/>
            <w:vMerge w:val="restart"/>
            <w:tcBorders>
              <w:top w:val="single" w:sz="4" w:space="0" w:color="auto"/>
              <w:bottom w:val="nil"/>
            </w:tcBorders>
            <w:tcMar>
              <w:left w:w="57" w:type="dxa"/>
              <w:right w:w="57" w:type="dxa"/>
            </w:tcMar>
            <w:vAlign w:val="center"/>
          </w:tcPr>
          <w:p w14:paraId="25225F7B" w14:textId="7A3E8F31" w:rsidR="00BF33EC" w:rsidRPr="00086E76" w:rsidRDefault="00BF33EC" w:rsidP="002D202B">
            <w:pPr>
              <w:pStyle w:val="NoSpacing"/>
            </w:pPr>
            <w:r w:rsidRPr="00086E76">
              <w:t>Start time</w:t>
            </w:r>
          </w:p>
        </w:tc>
        <w:tc>
          <w:tcPr>
            <w:tcW w:w="2540" w:type="dxa"/>
            <w:tcBorders>
              <w:top w:val="single" w:sz="4" w:space="0" w:color="auto"/>
              <w:bottom w:val="nil"/>
            </w:tcBorders>
            <w:vAlign w:val="center"/>
          </w:tcPr>
          <w:p w14:paraId="32B5C05C" w14:textId="77777777" w:rsidR="00BF33EC" w:rsidRPr="00086E76" w:rsidRDefault="00BF33EC" w:rsidP="002D202B">
            <w:pPr>
              <w:pStyle w:val="NoSpacing"/>
            </w:pPr>
            <w:r w:rsidRPr="00086E76">
              <w:t>Intercept</w:t>
            </w:r>
          </w:p>
        </w:tc>
        <w:tc>
          <w:tcPr>
            <w:tcW w:w="1369" w:type="dxa"/>
            <w:gridSpan w:val="2"/>
            <w:tcBorders>
              <w:top w:val="single" w:sz="4" w:space="0" w:color="auto"/>
              <w:bottom w:val="nil"/>
            </w:tcBorders>
            <w:vAlign w:val="center"/>
          </w:tcPr>
          <w:p w14:paraId="01A158A0" w14:textId="77777777" w:rsidR="00BF33EC" w:rsidRPr="00086E76" w:rsidRDefault="00BF33EC" w:rsidP="002D202B">
            <w:pPr>
              <w:pStyle w:val="NoSpacing"/>
            </w:pPr>
            <w:r w:rsidRPr="00086E76">
              <w:t>06:31:41</w:t>
            </w:r>
          </w:p>
        </w:tc>
        <w:tc>
          <w:tcPr>
            <w:tcW w:w="1324" w:type="dxa"/>
            <w:tcBorders>
              <w:top w:val="single" w:sz="4" w:space="0" w:color="auto"/>
              <w:bottom w:val="nil"/>
            </w:tcBorders>
            <w:vAlign w:val="center"/>
          </w:tcPr>
          <w:p w14:paraId="25D1A561" w14:textId="77777777" w:rsidR="00BF33EC" w:rsidRPr="00086E76" w:rsidRDefault="00BF33EC" w:rsidP="002D202B">
            <w:pPr>
              <w:pStyle w:val="NoSpacing"/>
            </w:pPr>
            <w:r w:rsidRPr="00086E76">
              <w:t>06:24:07</w:t>
            </w:r>
          </w:p>
        </w:tc>
        <w:tc>
          <w:tcPr>
            <w:tcW w:w="1293" w:type="dxa"/>
            <w:gridSpan w:val="2"/>
            <w:tcBorders>
              <w:top w:val="single" w:sz="4" w:space="0" w:color="auto"/>
              <w:bottom w:val="nil"/>
            </w:tcBorders>
            <w:vAlign w:val="center"/>
          </w:tcPr>
          <w:p w14:paraId="76C23701" w14:textId="77777777" w:rsidR="00BF33EC" w:rsidRPr="00086E76" w:rsidRDefault="00BF33EC" w:rsidP="002D202B">
            <w:pPr>
              <w:pStyle w:val="NoSpacing"/>
            </w:pPr>
            <w:r w:rsidRPr="00086E76">
              <w:t>06:39:14</w:t>
            </w:r>
          </w:p>
        </w:tc>
        <w:tc>
          <w:tcPr>
            <w:tcW w:w="1825" w:type="dxa"/>
            <w:tcBorders>
              <w:top w:val="single" w:sz="4" w:space="0" w:color="auto"/>
              <w:bottom w:val="nil"/>
            </w:tcBorders>
            <w:vAlign w:val="center"/>
          </w:tcPr>
          <w:p w14:paraId="13C5129F" w14:textId="77777777" w:rsidR="00BF33EC" w:rsidRPr="00086E76" w:rsidRDefault="00BF33EC" w:rsidP="002D202B">
            <w:pPr>
              <w:pStyle w:val="NoSpacing"/>
            </w:pPr>
            <w:r w:rsidRPr="00086E76">
              <w:t>(1)</w:t>
            </w:r>
          </w:p>
        </w:tc>
      </w:tr>
      <w:tr w:rsidR="00BF33EC" w:rsidRPr="00086E76" w14:paraId="54E2FA7C" w14:textId="77777777" w:rsidTr="009D7AB3">
        <w:trPr>
          <w:trHeight w:val="324"/>
        </w:trPr>
        <w:tc>
          <w:tcPr>
            <w:tcW w:w="1288" w:type="dxa"/>
            <w:vMerge/>
            <w:tcBorders>
              <w:top w:val="nil"/>
              <w:bottom w:val="nil"/>
            </w:tcBorders>
            <w:tcMar>
              <w:left w:w="57" w:type="dxa"/>
              <w:right w:w="57" w:type="dxa"/>
            </w:tcMar>
            <w:vAlign w:val="center"/>
          </w:tcPr>
          <w:p w14:paraId="55B4DF78" w14:textId="77777777" w:rsidR="00BF33EC" w:rsidRPr="00086E76" w:rsidRDefault="00BF33EC" w:rsidP="002D202B">
            <w:pPr>
              <w:pStyle w:val="NoSpacing"/>
            </w:pPr>
          </w:p>
        </w:tc>
        <w:tc>
          <w:tcPr>
            <w:tcW w:w="2540" w:type="dxa"/>
            <w:tcBorders>
              <w:top w:val="nil"/>
              <w:bottom w:val="nil"/>
            </w:tcBorders>
            <w:vAlign w:val="center"/>
          </w:tcPr>
          <w:p w14:paraId="16EDDFEE" w14:textId="77777777" w:rsidR="00BF33EC" w:rsidRPr="00086E76" w:rsidRDefault="00BF33EC" w:rsidP="002D202B">
            <w:pPr>
              <w:pStyle w:val="NoSpacing"/>
            </w:pPr>
            <w:r w:rsidRPr="00086E76">
              <w:t>Denning (Yes)</w:t>
            </w:r>
          </w:p>
        </w:tc>
        <w:tc>
          <w:tcPr>
            <w:tcW w:w="1369" w:type="dxa"/>
            <w:gridSpan w:val="2"/>
            <w:tcBorders>
              <w:top w:val="nil"/>
              <w:bottom w:val="nil"/>
            </w:tcBorders>
            <w:vAlign w:val="center"/>
          </w:tcPr>
          <w:p w14:paraId="3EB45F10" w14:textId="77777777" w:rsidR="00BF33EC" w:rsidRPr="00086E76" w:rsidRDefault="00BF33EC" w:rsidP="002D202B">
            <w:pPr>
              <w:pStyle w:val="NoSpacing"/>
            </w:pPr>
            <w:r w:rsidRPr="00086E76">
              <w:t>-00:07:46</w:t>
            </w:r>
          </w:p>
        </w:tc>
        <w:tc>
          <w:tcPr>
            <w:tcW w:w="1324" w:type="dxa"/>
            <w:tcBorders>
              <w:top w:val="nil"/>
              <w:bottom w:val="nil"/>
            </w:tcBorders>
            <w:vAlign w:val="center"/>
          </w:tcPr>
          <w:p w14:paraId="28AFCC18" w14:textId="77777777" w:rsidR="00BF33EC" w:rsidRPr="00086E76" w:rsidRDefault="00BF33EC" w:rsidP="002D202B">
            <w:pPr>
              <w:pStyle w:val="NoSpacing"/>
            </w:pPr>
            <w:r w:rsidRPr="00086E76">
              <w:t>-00:06:14</w:t>
            </w:r>
          </w:p>
        </w:tc>
        <w:tc>
          <w:tcPr>
            <w:tcW w:w="1293" w:type="dxa"/>
            <w:gridSpan w:val="2"/>
            <w:tcBorders>
              <w:top w:val="nil"/>
              <w:bottom w:val="nil"/>
            </w:tcBorders>
            <w:vAlign w:val="center"/>
          </w:tcPr>
          <w:p w14:paraId="7B35820B" w14:textId="77777777" w:rsidR="00BF33EC" w:rsidRPr="00086E76" w:rsidRDefault="00BF33EC" w:rsidP="002D202B">
            <w:pPr>
              <w:pStyle w:val="NoSpacing"/>
            </w:pPr>
            <w:r w:rsidRPr="00086E76">
              <w:t>-00:09:18</w:t>
            </w:r>
          </w:p>
        </w:tc>
        <w:tc>
          <w:tcPr>
            <w:tcW w:w="1825" w:type="dxa"/>
            <w:tcBorders>
              <w:top w:val="nil"/>
              <w:bottom w:val="nil"/>
            </w:tcBorders>
            <w:vAlign w:val="center"/>
          </w:tcPr>
          <w:p w14:paraId="4ECACB38" w14:textId="77777777" w:rsidR="00BF33EC" w:rsidRPr="00086E76" w:rsidRDefault="00BF33EC" w:rsidP="002D202B">
            <w:pPr>
              <w:pStyle w:val="NoSpacing"/>
            </w:pPr>
            <w:r w:rsidRPr="00086E76">
              <w:t>1(1)</w:t>
            </w:r>
          </w:p>
        </w:tc>
      </w:tr>
      <w:tr w:rsidR="00BF33EC" w:rsidRPr="00086E76" w14:paraId="6D01E1D8" w14:textId="77777777" w:rsidTr="009D7AB3">
        <w:trPr>
          <w:trHeight w:val="324"/>
        </w:trPr>
        <w:tc>
          <w:tcPr>
            <w:tcW w:w="1288" w:type="dxa"/>
            <w:vMerge/>
            <w:tcBorders>
              <w:top w:val="nil"/>
              <w:bottom w:val="single" w:sz="4" w:space="0" w:color="auto"/>
            </w:tcBorders>
            <w:tcMar>
              <w:left w:w="57" w:type="dxa"/>
              <w:right w:w="57" w:type="dxa"/>
            </w:tcMar>
            <w:vAlign w:val="center"/>
          </w:tcPr>
          <w:p w14:paraId="22B04A67" w14:textId="77777777" w:rsidR="00BF33EC" w:rsidRPr="00086E76" w:rsidRDefault="00BF33EC" w:rsidP="002D202B">
            <w:pPr>
              <w:pStyle w:val="NoSpacing"/>
            </w:pPr>
          </w:p>
        </w:tc>
        <w:tc>
          <w:tcPr>
            <w:tcW w:w="2540" w:type="dxa"/>
            <w:tcBorders>
              <w:top w:val="nil"/>
              <w:bottom w:val="single" w:sz="4" w:space="0" w:color="auto"/>
            </w:tcBorders>
            <w:vAlign w:val="center"/>
          </w:tcPr>
          <w:p w14:paraId="602325B6" w14:textId="77777777" w:rsidR="00BF33EC" w:rsidRPr="00086E76" w:rsidRDefault="00BF33EC" w:rsidP="002D202B">
            <w:pPr>
              <w:pStyle w:val="NoSpacing"/>
            </w:pPr>
            <w:r w:rsidRPr="00086E76">
              <w:t>Temperature (°C)</w:t>
            </w:r>
          </w:p>
        </w:tc>
        <w:tc>
          <w:tcPr>
            <w:tcW w:w="1369" w:type="dxa"/>
            <w:gridSpan w:val="2"/>
            <w:tcBorders>
              <w:top w:val="nil"/>
              <w:bottom w:val="single" w:sz="4" w:space="0" w:color="auto"/>
            </w:tcBorders>
            <w:vAlign w:val="center"/>
          </w:tcPr>
          <w:p w14:paraId="3F6A9E38" w14:textId="77777777" w:rsidR="00BF33EC" w:rsidRPr="00086E76" w:rsidRDefault="00BF33EC" w:rsidP="002D202B">
            <w:pPr>
              <w:pStyle w:val="NoSpacing"/>
            </w:pPr>
            <w:r w:rsidRPr="00086E76">
              <w:t>-00:01:15</w:t>
            </w:r>
          </w:p>
        </w:tc>
        <w:tc>
          <w:tcPr>
            <w:tcW w:w="1324" w:type="dxa"/>
            <w:tcBorders>
              <w:top w:val="nil"/>
              <w:bottom w:val="single" w:sz="4" w:space="0" w:color="auto"/>
            </w:tcBorders>
            <w:vAlign w:val="center"/>
          </w:tcPr>
          <w:p w14:paraId="7844A1C8" w14:textId="77777777" w:rsidR="00BF33EC" w:rsidRPr="00086E76" w:rsidRDefault="00BF33EC" w:rsidP="002D202B">
            <w:pPr>
              <w:pStyle w:val="NoSpacing"/>
            </w:pPr>
            <w:r w:rsidRPr="00086E76">
              <w:t>-00:01:01</w:t>
            </w:r>
          </w:p>
        </w:tc>
        <w:tc>
          <w:tcPr>
            <w:tcW w:w="1293" w:type="dxa"/>
            <w:gridSpan w:val="2"/>
            <w:tcBorders>
              <w:top w:val="nil"/>
              <w:bottom w:val="single" w:sz="4" w:space="0" w:color="auto"/>
            </w:tcBorders>
            <w:vAlign w:val="center"/>
          </w:tcPr>
          <w:p w14:paraId="7BFF74E2" w14:textId="77777777" w:rsidR="00BF33EC" w:rsidRPr="00086E76" w:rsidRDefault="00BF33EC" w:rsidP="002D202B">
            <w:pPr>
              <w:pStyle w:val="NoSpacing"/>
            </w:pPr>
            <w:r w:rsidRPr="00086E76">
              <w:t>-00:01:29</w:t>
            </w:r>
          </w:p>
        </w:tc>
        <w:tc>
          <w:tcPr>
            <w:tcW w:w="1825" w:type="dxa"/>
            <w:tcBorders>
              <w:top w:val="nil"/>
              <w:bottom w:val="single" w:sz="4" w:space="0" w:color="auto"/>
            </w:tcBorders>
            <w:vAlign w:val="center"/>
          </w:tcPr>
          <w:p w14:paraId="1233EC6E" w14:textId="77777777" w:rsidR="00BF33EC" w:rsidRPr="00086E76" w:rsidRDefault="00BF33EC" w:rsidP="002D202B">
            <w:pPr>
              <w:pStyle w:val="NoSpacing"/>
            </w:pPr>
            <w:r w:rsidRPr="00086E76">
              <w:t>0.99(1)</w:t>
            </w:r>
          </w:p>
        </w:tc>
      </w:tr>
      <w:tr w:rsidR="00BF33EC" w:rsidRPr="00086E76" w14:paraId="1A56F49F" w14:textId="77777777" w:rsidTr="009D7AB3">
        <w:trPr>
          <w:trHeight w:val="324"/>
        </w:trPr>
        <w:tc>
          <w:tcPr>
            <w:tcW w:w="1288" w:type="dxa"/>
            <w:vMerge w:val="restart"/>
            <w:tcBorders>
              <w:top w:val="single" w:sz="4" w:space="0" w:color="auto"/>
            </w:tcBorders>
            <w:tcMar>
              <w:left w:w="57" w:type="dxa"/>
              <w:right w:w="57" w:type="dxa"/>
            </w:tcMar>
            <w:vAlign w:val="center"/>
          </w:tcPr>
          <w:p w14:paraId="7C4209E9" w14:textId="32075C17" w:rsidR="00BF33EC" w:rsidRPr="00086E76" w:rsidRDefault="00BF33EC" w:rsidP="002D202B">
            <w:pPr>
              <w:pStyle w:val="NoSpacing"/>
            </w:pPr>
            <w:r w:rsidRPr="00086E76">
              <w:t>Stop time</w:t>
            </w:r>
          </w:p>
        </w:tc>
        <w:tc>
          <w:tcPr>
            <w:tcW w:w="2705" w:type="dxa"/>
            <w:gridSpan w:val="2"/>
            <w:tcBorders>
              <w:top w:val="single" w:sz="4" w:space="0" w:color="auto"/>
            </w:tcBorders>
            <w:vAlign w:val="center"/>
          </w:tcPr>
          <w:p w14:paraId="0C8325F6" w14:textId="77777777" w:rsidR="00BF33EC" w:rsidRPr="00086E76" w:rsidRDefault="00BF33EC" w:rsidP="002D202B">
            <w:pPr>
              <w:pStyle w:val="NoSpacing"/>
            </w:pPr>
            <w:r w:rsidRPr="00086E76">
              <w:t>Intercept</w:t>
            </w:r>
          </w:p>
        </w:tc>
        <w:tc>
          <w:tcPr>
            <w:tcW w:w="1204" w:type="dxa"/>
            <w:tcBorders>
              <w:top w:val="single" w:sz="4" w:space="0" w:color="auto"/>
            </w:tcBorders>
            <w:vAlign w:val="center"/>
          </w:tcPr>
          <w:p w14:paraId="1E53FAA7" w14:textId="77777777" w:rsidR="00BF33EC" w:rsidRPr="00086E76" w:rsidRDefault="00BF33EC" w:rsidP="002D202B">
            <w:pPr>
              <w:pStyle w:val="NoSpacing"/>
            </w:pPr>
            <w:r w:rsidRPr="00086E76">
              <w:t>09:54:52</w:t>
            </w:r>
          </w:p>
        </w:tc>
        <w:tc>
          <w:tcPr>
            <w:tcW w:w="1324" w:type="dxa"/>
            <w:tcBorders>
              <w:top w:val="single" w:sz="4" w:space="0" w:color="auto"/>
            </w:tcBorders>
            <w:vAlign w:val="center"/>
          </w:tcPr>
          <w:p w14:paraId="16C3998F" w14:textId="77777777" w:rsidR="00BF33EC" w:rsidRPr="00086E76" w:rsidRDefault="00BF33EC" w:rsidP="002D202B">
            <w:pPr>
              <w:pStyle w:val="NoSpacing"/>
            </w:pPr>
            <w:r w:rsidRPr="00086E76">
              <w:t>09:20:48</w:t>
            </w:r>
          </w:p>
        </w:tc>
        <w:tc>
          <w:tcPr>
            <w:tcW w:w="1293" w:type="dxa"/>
            <w:gridSpan w:val="2"/>
            <w:tcBorders>
              <w:top w:val="single" w:sz="4" w:space="0" w:color="auto"/>
            </w:tcBorders>
            <w:vAlign w:val="center"/>
          </w:tcPr>
          <w:p w14:paraId="68E6C1F6" w14:textId="77777777" w:rsidR="00BF33EC" w:rsidRPr="00086E76" w:rsidRDefault="00BF33EC" w:rsidP="002D202B">
            <w:pPr>
              <w:pStyle w:val="NoSpacing"/>
            </w:pPr>
            <w:r w:rsidRPr="00086E76">
              <w:t>10:28:56</w:t>
            </w:r>
          </w:p>
        </w:tc>
        <w:tc>
          <w:tcPr>
            <w:tcW w:w="1825" w:type="dxa"/>
            <w:tcBorders>
              <w:top w:val="single" w:sz="4" w:space="0" w:color="auto"/>
            </w:tcBorders>
            <w:vAlign w:val="center"/>
          </w:tcPr>
          <w:p w14:paraId="77ABF15A" w14:textId="77777777" w:rsidR="00BF33EC" w:rsidRPr="00086E76" w:rsidRDefault="00BF33EC" w:rsidP="002D202B">
            <w:pPr>
              <w:pStyle w:val="NoSpacing"/>
            </w:pPr>
            <w:r w:rsidRPr="00086E76">
              <w:t>(3)</w:t>
            </w:r>
          </w:p>
        </w:tc>
      </w:tr>
      <w:tr w:rsidR="00BF33EC" w:rsidRPr="00086E76" w14:paraId="5DD2E144" w14:textId="77777777" w:rsidTr="009D7AB3">
        <w:trPr>
          <w:trHeight w:val="324"/>
        </w:trPr>
        <w:tc>
          <w:tcPr>
            <w:tcW w:w="1288" w:type="dxa"/>
            <w:vMerge/>
            <w:tcMar>
              <w:left w:w="57" w:type="dxa"/>
              <w:right w:w="57" w:type="dxa"/>
            </w:tcMar>
            <w:vAlign w:val="center"/>
          </w:tcPr>
          <w:p w14:paraId="14F33308" w14:textId="77777777" w:rsidR="00BF33EC" w:rsidRPr="00086E76" w:rsidRDefault="00BF33EC" w:rsidP="002D202B">
            <w:pPr>
              <w:pStyle w:val="NoSpacing"/>
            </w:pPr>
          </w:p>
        </w:tc>
        <w:tc>
          <w:tcPr>
            <w:tcW w:w="2540" w:type="dxa"/>
            <w:vAlign w:val="center"/>
          </w:tcPr>
          <w:p w14:paraId="50F98762" w14:textId="77777777" w:rsidR="00BF33EC" w:rsidRPr="00086E76" w:rsidRDefault="00BF33EC" w:rsidP="002D202B">
            <w:pPr>
              <w:pStyle w:val="NoSpacing"/>
            </w:pPr>
            <w:r w:rsidRPr="00086E76">
              <w:t>Temperature (°C)</w:t>
            </w:r>
          </w:p>
        </w:tc>
        <w:tc>
          <w:tcPr>
            <w:tcW w:w="1369" w:type="dxa"/>
            <w:gridSpan w:val="2"/>
            <w:vAlign w:val="center"/>
          </w:tcPr>
          <w:p w14:paraId="0FCB8D67" w14:textId="77777777" w:rsidR="00BF33EC" w:rsidRPr="00086E76" w:rsidRDefault="00BF33EC" w:rsidP="002D202B">
            <w:pPr>
              <w:pStyle w:val="NoSpacing"/>
            </w:pPr>
            <w:r w:rsidRPr="00086E76">
              <w:t>-00:02:28</w:t>
            </w:r>
          </w:p>
        </w:tc>
        <w:tc>
          <w:tcPr>
            <w:tcW w:w="1324" w:type="dxa"/>
            <w:vAlign w:val="center"/>
          </w:tcPr>
          <w:p w14:paraId="0EFC50E2" w14:textId="77777777" w:rsidR="00BF33EC" w:rsidRPr="00086E76" w:rsidRDefault="00BF33EC" w:rsidP="002D202B">
            <w:pPr>
              <w:pStyle w:val="NoSpacing"/>
            </w:pPr>
            <w:r w:rsidRPr="00086E76">
              <w:t>-00:01:53</w:t>
            </w:r>
          </w:p>
        </w:tc>
        <w:tc>
          <w:tcPr>
            <w:tcW w:w="1293" w:type="dxa"/>
            <w:gridSpan w:val="2"/>
            <w:vAlign w:val="center"/>
          </w:tcPr>
          <w:p w14:paraId="00B7A4E1" w14:textId="77777777" w:rsidR="00BF33EC" w:rsidRPr="00086E76" w:rsidRDefault="00BF33EC" w:rsidP="002D202B">
            <w:pPr>
              <w:pStyle w:val="NoSpacing"/>
            </w:pPr>
            <w:r w:rsidRPr="00086E76">
              <w:t>-00:03:03</w:t>
            </w:r>
          </w:p>
        </w:tc>
        <w:tc>
          <w:tcPr>
            <w:tcW w:w="1825" w:type="dxa"/>
            <w:vAlign w:val="center"/>
          </w:tcPr>
          <w:p w14:paraId="203CF6C0" w14:textId="77777777" w:rsidR="00BF33EC" w:rsidRPr="00086E76" w:rsidRDefault="00BF33EC" w:rsidP="002D202B">
            <w:pPr>
              <w:pStyle w:val="NoSpacing"/>
            </w:pPr>
            <w:r w:rsidRPr="00086E76">
              <w:t>0.72(2)</w:t>
            </w:r>
          </w:p>
        </w:tc>
      </w:tr>
      <w:tr w:rsidR="00BF33EC" w14:paraId="03DDE3BA" w14:textId="77777777" w:rsidTr="009D7AB3">
        <w:trPr>
          <w:trHeight w:val="324"/>
        </w:trPr>
        <w:tc>
          <w:tcPr>
            <w:tcW w:w="1288" w:type="dxa"/>
            <w:vMerge/>
            <w:tcMar>
              <w:left w:w="57" w:type="dxa"/>
              <w:right w:w="57" w:type="dxa"/>
            </w:tcMar>
            <w:vAlign w:val="center"/>
          </w:tcPr>
          <w:p w14:paraId="7E18D7E9" w14:textId="77777777" w:rsidR="00BF33EC" w:rsidRPr="00086E76" w:rsidRDefault="00BF33EC" w:rsidP="002D202B">
            <w:pPr>
              <w:pStyle w:val="NoSpacing"/>
            </w:pPr>
          </w:p>
        </w:tc>
        <w:tc>
          <w:tcPr>
            <w:tcW w:w="2540" w:type="dxa"/>
            <w:vAlign w:val="center"/>
          </w:tcPr>
          <w:p w14:paraId="1A2004E0" w14:textId="77777777" w:rsidR="00BF33EC" w:rsidRPr="00086E76" w:rsidRDefault="00BF33EC" w:rsidP="002D202B">
            <w:pPr>
              <w:pStyle w:val="NoSpacing"/>
            </w:pPr>
            <w:r w:rsidRPr="00086E76">
              <w:t>Denning (Yes)</w:t>
            </w:r>
          </w:p>
        </w:tc>
        <w:tc>
          <w:tcPr>
            <w:tcW w:w="1369" w:type="dxa"/>
            <w:gridSpan w:val="2"/>
            <w:vAlign w:val="center"/>
          </w:tcPr>
          <w:p w14:paraId="5967C955" w14:textId="77777777" w:rsidR="00BF33EC" w:rsidRPr="00086E76" w:rsidRDefault="00BF33EC" w:rsidP="002D202B">
            <w:pPr>
              <w:pStyle w:val="NoSpacing"/>
            </w:pPr>
            <w:r w:rsidRPr="00086E76">
              <w:t>00:13:25</w:t>
            </w:r>
          </w:p>
        </w:tc>
        <w:tc>
          <w:tcPr>
            <w:tcW w:w="1324" w:type="dxa"/>
            <w:vAlign w:val="center"/>
          </w:tcPr>
          <w:p w14:paraId="7DA3B869" w14:textId="77777777" w:rsidR="00BF33EC" w:rsidRPr="00086E76" w:rsidRDefault="00BF33EC" w:rsidP="002D202B">
            <w:pPr>
              <w:pStyle w:val="NoSpacing"/>
            </w:pPr>
            <w:r w:rsidRPr="00086E76">
              <w:t>00:09:37</w:t>
            </w:r>
          </w:p>
        </w:tc>
        <w:tc>
          <w:tcPr>
            <w:tcW w:w="1293" w:type="dxa"/>
            <w:gridSpan w:val="2"/>
            <w:vAlign w:val="center"/>
          </w:tcPr>
          <w:p w14:paraId="0CE6A1FD" w14:textId="77777777" w:rsidR="00BF33EC" w:rsidRPr="00086E76" w:rsidRDefault="00BF33EC" w:rsidP="002D202B">
            <w:pPr>
              <w:pStyle w:val="NoSpacing"/>
            </w:pPr>
            <w:r w:rsidRPr="00086E76">
              <w:t>00:17:14</w:t>
            </w:r>
          </w:p>
        </w:tc>
        <w:tc>
          <w:tcPr>
            <w:tcW w:w="1825" w:type="dxa"/>
            <w:vAlign w:val="center"/>
          </w:tcPr>
          <w:p w14:paraId="06E1148C" w14:textId="77777777" w:rsidR="00BF33EC" w:rsidRPr="00BF33EC" w:rsidRDefault="00BF33EC" w:rsidP="002D202B">
            <w:pPr>
              <w:pStyle w:val="NoSpacing"/>
            </w:pPr>
            <w:r w:rsidRPr="00086E76">
              <w:t>0.57(2)</w:t>
            </w:r>
          </w:p>
        </w:tc>
      </w:tr>
    </w:tbl>
    <w:p w14:paraId="0300A66E" w14:textId="0CEEF503" w:rsidR="00755916" w:rsidRDefault="00755916" w:rsidP="002D202B">
      <w:pPr>
        <w:pStyle w:val="NoSpacing"/>
      </w:pPr>
    </w:p>
    <w:p w14:paraId="463A2E29" w14:textId="77777777" w:rsidR="00755916" w:rsidRDefault="00755916" w:rsidP="002D202B">
      <w:pPr>
        <w:pStyle w:val="NoSpacing"/>
      </w:pPr>
      <w:r>
        <w:br w:type="page"/>
      </w:r>
    </w:p>
    <w:p w14:paraId="4109ABF8" w14:textId="5A7F99C9" w:rsidR="00755916" w:rsidRPr="0050086D" w:rsidRDefault="00755916" w:rsidP="002D202B">
      <w:pPr>
        <w:pStyle w:val="NoSpacing"/>
      </w:pPr>
      <w:r w:rsidRPr="0050086D">
        <w:rPr>
          <w:b/>
          <w:bCs/>
        </w:rPr>
        <w:lastRenderedPageBreak/>
        <w:t xml:space="preserve">Table </w:t>
      </w:r>
      <w:r>
        <w:rPr>
          <w:b/>
          <w:bCs/>
        </w:rPr>
        <w:t>S</w:t>
      </w:r>
      <w:r w:rsidR="001C215E">
        <w:rPr>
          <w:b/>
          <w:bCs/>
        </w:rPr>
        <w:t>3</w:t>
      </w:r>
      <w:r w:rsidRPr="0050086D">
        <w:t xml:space="preserve"> </w:t>
      </w:r>
      <w:r>
        <w:t>Variables associated with the characteristics</w:t>
      </w:r>
      <w:r w:rsidRPr="0050086D">
        <w:t xml:space="preserve"> of African wild dog hunt</w:t>
      </w:r>
      <w:r>
        <w:t xml:space="preserve">ing periods in the </w:t>
      </w:r>
      <w:r>
        <w:rPr>
          <w:b/>
          <w:bCs/>
          <w:u w:val="single"/>
        </w:rPr>
        <w:t>evening</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438"/>
        <w:gridCol w:w="96"/>
        <w:gridCol w:w="1321"/>
        <w:gridCol w:w="1418"/>
        <w:gridCol w:w="1172"/>
        <w:gridCol w:w="245"/>
        <w:gridCol w:w="1701"/>
      </w:tblGrid>
      <w:tr w:rsidR="009D7AB3" w:rsidRPr="009D7AB3" w14:paraId="53E8039E" w14:textId="77777777" w:rsidTr="009D7AB3">
        <w:trPr>
          <w:trHeight w:val="324"/>
        </w:trPr>
        <w:tc>
          <w:tcPr>
            <w:tcW w:w="1390" w:type="dxa"/>
            <w:tcBorders>
              <w:top w:val="single" w:sz="18" w:space="0" w:color="auto"/>
              <w:bottom w:val="single" w:sz="18" w:space="0" w:color="auto"/>
            </w:tcBorders>
            <w:vAlign w:val="center"/>
            <w:hideMark/>
          </w:tcPr>
          <w:p w14:paraId="50669110" w14:textId="32DC6498" w:rsidR="009D7AB3" w:rsidRPr="009D7AB3" w:rsidRDefault="009D7AB3" w:rsidP="002D202B">
            <w:pPr>
              <w:pStyle w:val="NoSpacing"/>
            </w:pPr>
            <w:r>
              <w:t>Outcome variable</w:t>
            </w:r>
          </w:p>
        </w:tc>
        <w:tc>
          <w:tcPr>
            <w:tcW w:w="2534" w:type="dxa"/>
            <w:gridSpan w:val="2"/>
            <w:tcBorders>
              <w:top w:val="single" w:sz="18" w:space="0" w:color="auto"/>
              <w:bottom w:val="single" w:sz="18" w:space="0" w:color="auto"/>
            </w:tcBorders>
            <w:vAlign w:val="center"/>
            <w:hideMark/>
          </w:tcPr>
          <w:p w14:paraId="09D7E011" w14:textId="447E99EE" w:rsidR="009D7AB3" w:rsidRPr="009D7AB3" w:rsidRDefault="001C215E" w:rsidP="002D202B">
            <w:pPr>
              <w:pStyle w:val="NoSpacing"/>
            </w:pPr>
            <w:r>
              <w:t>Explanatory</w:t>
            </w:r>
            <w:r w:rsidR="009D7AB3">
              <w:t xml:space="preserve"> variable</w:t>
            </w:r>
          </w:p>
        </w:tc>
        <w:tc>
          <w:tcPr>
            <w:tcW w:w="1321" w:type="dxa"/>
            <w:tcBorders>
              <w:top w:val="single" w:sz="18" w:space="0" w:color="auto"/>
              <w:bottom w:val="single" w:sz="18" w:space="0" w:color="auto"/>
            </w:tcBorders>
            <w:vAlign w:val="center"/>
            <w:hideMark/>
          </w:tcPr>
          <w:p w14:paraId="39BBAA11" w14:textId="77777777" w:rsidR="009D7AB3" w:rsidRPr="009D7AB3" w:rsidRDefault="009D7AB3" w:rsidP="002D202B">
            <w:pPr>
              <w:pStyle w:val="NoSpacing"/>
            </w:pPr>
            <w:r w:rsidRPr="009D7AB3">
              <w:t>Estimate</w:t>
            </w:r>
          </w:p>
        </w:tc>
        <w:tc>
          <w:tcPr>
            <w:tcW w:w="1418" w:type="dxa"/>
            <w:tcBorders>
              <w:top w:val="single" w:sz="18" w:space="0" w:color="auto"/>
              <w:bottom w:val="single" w:sz="18" w:space="0" w:color="auto"/>
            </w:tcBorders>
            <w:vAlign w:val="center"/>
            <w:hideMark/>
          </w:tcPr>
          <w:p w14:paraId="6FD7B0CB" w14:textId="745C381B" w:rsidR="009D7AB3" w:rsidRPr="009D7AB3" w:rsidRDefault="009D7AB3" w:rsidP="002D202B">
            <w:pPr>
              <w:pStyle w:val="NoSpacing"/>
            </w:pPr>
            <w:r w:rsidRPr="009D7AB3">
              <w:t>Lower</w:t>
            </w:r>
            <w:r>
              <w:t xml:space="preserve"> </w:t>
            </w:r>
            <w:r w:rsidRPr="009D7AB3">
              <w:t>95% CI</w:t>
            </w:r>
          </w:p>
        </w:tc>
        <w:tc>
          <w:tcPr>
            <w:tcW w:w="1172" w:type="dxa"/>
            <w:tcBorders>
              <w:top w:val="single" w:sz="18" w:space="0" w:color="auto"/>
              <w:bottom w:val="single" w:sz="18" w:space="0" w:color="auto"/>
            </w:tcBorders>
            <w:vAlign w:val="center"/>
            <w:hideMark/>
          </w:tcPr>
          <w:p w14:paraId="4972C767" w14:textId="1BBD65BA" w:rsidR="009D7AB3" w:rsidRPr="009D7AB3" w:rsidRDefault="009D7AB3" w:rsidP="002D202B">
            <w:pPr>
              <w:pStyle w:val="NoSpacing"/>
            </w:pPr>
            <w:r w:rsidRPr="009D7AB3">
              <w:t>Upper</w:t>
            </w:r>
            <w:r>
              <w:t xml:space="preserve"> </w:t>
            </w:r>
            <w:r w:rsidRPr="009D7AB3">
              <w:t>95% CI</w:t>
            </w:r>
          </w:p>
        </w:tc>
        <w:tc>
          <w:tcPr>
            <w:tcW w:w="1946" w:type="dxa"/>
            <w:gridSpan w:val="2"/>
            <w:tcBorders>
              <w:top w:val="single" w:sz="18" w:space="0" w:color="auto"/>
              <w:bottom w:val="single" w:sz="18" w:space="0" w:color="auto"/>
            </w:tcBorders>
            <w:vAlign w:val="center"/>
            <w:hideMark/>
          </w:tcPr>
          <w:p w14:paraId="53589A7A" w14:textId="77777777" w:rsidR="009D7AB3" w:rsidRPr="009D7AB3" w:rsidRDefault="009D7AB3" w:rsidP="002D202B">
            <w:pPr>
              <w:pStyle w:val="NoSpacing"/>
            </w:pPr>
            <w:r w:rsidRPr="009D7AB3">
              <w:t>Variable</w:t>
            </w:r>
          </w:p>
          <w:p w14:paraId="092B0EEB" w14:textId="33B95E9C" w:rsidR="009D7AB3" w:rsidRPr="009D7AB3" w:rsidRDefault="009D7AB3" w:rsidP="002D202B">
            <w:pPr>
              <w:pStyle w:val="NoSpacing"/>
            </w:pPr>
            <w:r>
              <w:t>i</w:t>
            </w:r>
            <w:r w:rsidRPr="009D7AB3">
              <w:t>mportance (n)</w:t>
            </w:r>
          </w:p>
        </w:tc>
      </w:tr>
      <w:tr w:rsidR="009D7AB3" w:rsidRPr="009D7AB3" w14:paraId="5AFF345C" w14:textId="77777777" w:rsidTr="009D7AB3">
        <w:trPr>
          <w:trHeight w:val="324"/>
        </w:trPr>
        <w:tc>
          <w:tcPr>
            <w:tcW w:w="1390" w:type="dxa"/>
            <w:vMerge w:val="restart"/>
            <w:tcBorders>
              <w:top w:val="single" w:sz="18" w:space="0" w:color="auto"/>
            </w:tcBorders>
            <w:vAlign w:val="center"/>
            <w:hideMark/>
          </w:tcPr>
          <w:p w14:paraId="06DFB1B9" w14:textId="77777777" w:rsidR="009D7AB3" w:rsidRPr="009D7AB3" w:rsidRDefault="009D7AB3" w:rsidP="002D202B">
            <w:pPr>
              <w:pStyle w:val="NoSpacing"/>
            </w:pPr>
            <w:r w:rsidRPr="009D7AB3">
              <w:t>Occurrence</w:t>
            </w:r>
          </w:p>
        </w:tc>
        <w:tc>
          <w:tcPr>
            <w:tcW w:w="2534" w:type="dxa"/>
            <w:gridSpan w:val="2"/>
            <w:tcBorders>
              <w:top w:val="single" w:sz="18" w:space="0" w:color="auto"/>
            </w:tcBorders>
            <w:vAlign w:val="center"/>
            <w:hideMark/>
          </w:tcPr>
          <w:p w14:paraId="4EB1BA35" w14:textId="77777777" w:rsidR="009D7AB3" w:rsidRPr="009D7AB3" w:rsidRDefault="009D7AB3" w:rsidP="002D202B">
            <w:pPr>
              <w:pStyle w:val="NoSpacing"/>
            </w:pPr>
            <w:r w:rsidRPr="009D7AB3">
              <w:t>Intercept</w:t>
            </w:r>
          </w:p>
        </w:tc>
        <w:tc>
          <w:tcPr>
            <w:tcW w:w="1321" w:type="dxa"/>
            <w:tcBorders>
              <w:top w:val="single" w:sz="18" w:space="0" w:color="auto"/>
            </w:tcBorders>
            <w:vAlign w:val="center"/>
            <w:hideMark/>
          </w:tcPr>
          <w:p w14:paraId="13415F58" w14:textId="77777777" w:rsidR="009D7AB3" w:rsidRPr="00086E76" w:rsidRDefault="009D7AB3" w:rsidP="002D202B">
            <w:pPr>
              <w:pStyle w:val="NoSpacing"/>
            </w:pPr>
            <w:r w:rsidRPr="00086E76">
              <w:t>1.21</w:t>
            </w:r>
          </w:p>
        </w:tc>
        <w:tc>
          <w:tcPr>
            <w:tcW w:w="1418" w:type="dxa"/>
            <w:tcBorders>
              <w:top w:val="single" w:sz="18" w:space="0" w:color="auto"/>
            </w:tcBorders>
            <w:vAlign w:val="center"/>
            <w:hideMark/>
          </w:tcPr>
          <w:p w14:paraId="4DF36F83" w14:textId="77777777" w:rsidR="009D7AB3" w:rsidRPr="00086E76" w:rsidRDefault="009D7AB3" w:rsidP="002D202B">
            <w:pPr>
              <w:pStyle w:val="NoSpacing"/>
            </w:pPr>
            <w:r w:rsidRPr="00086E76">
              <w:t>1.08</w:t>
            </w:r>
          </w:p>
        </w:tc>
        <w:tc>
          <w:tcPr>
            <w:tcW w:w="1417" w:type="dxa"/>
            <w:gridSpan w:val="2"/>
            <w:tcBorders>
              <w:top w:val="single" w:sz="18" w:space="0" w:color="auto"/>
            </w:tcBorders>
            <w:vAlign w:val="center"/>
            <w:hideMark/>
          </w:tcPr>
          <w:p w14:paraId="0F09C571" w14:textId="77777777" w:rsidR="009D7AB3" w:rsidRPr="00086E76" w:rsidRDefault="009D7AB3" w:rsidP="002D202B">
            <w:pPr>
              <w:pStyle w:val="NoSpacing"/>
            </w:pPr>
            <w:r w:rsidRPr="00086E76">
              <w:t>1.35</w:t>
            </w:r>
          </w:p>
        </w:tc>
        <w:tc>
          <w:tcPr>
            <w:tcW w:w="1701" w:type="dxa"/>
            <w:tcBorders>
              <w:top w:val="single" w:sz="18" w:space="0" w:color="auto"/>
            </w:tcBorders>
            <w:vAlign w:val="center"/>
            <w:hideMark/>
          </w:tcPr>
          <w:p w14:paraId="04E83328" w14:textId="77777777" w:rsidR="009D7AB3" w:rsidRPr="00086E76" w:rsidRDefault="009D7AB3" w:rsidP="002D202B">
            <w:pPr>
              <w:pStyle w:val="NoSpacing"/>
            </w:pPr>
            <w:r w:rsidRPr="00086E76">
              <w:t>— (2)</w:t>
            </w:r>
          </w:p>
        </w:tc>
      </w:tr>
      <w:tr w:rsidR="009D7AB3" w:rsidRPr="009D7AB3" w14:paraId="38AB9757" w14:textId="77777777" w:rsidTr="009D7AB3">
        <w:trPr>
          <w:trHeight w:val="324"/>
        </w:trPr>
        <w:tc>
          <w:tcPr>
            <w:tcW w:w="1390" w:type="dxa"/>
            <w:vMerge/>
            <w:vAlign w:val="center"/>
          </w:tcPr>
          <w:p w14:paraId="0B889B6C" w14:textId="77777777" w:rsidR="009D7AB3" w:rsidRPr="009D7AB3" w:rsidRDefault="009D7AB3" w:rsidP="002D202B">
            <w:pPr>
              <w:pStyle w:val="NoSpacing"/>
            </w:pPr>
          </w:p>
        </w:tc>
        <w:tc>
          <w:tcPr>
            <w:tcW w:w="2534" w:type="dxa"/>
            <w:gridSpan w:val="2"/>
            <w:vAlign w:val="center"/>
          </w:tcPr>
          <w:p w14:paraId="12BF243A" w14:textId="77777777" w:rsidR="009D7AB3" w:rsidRPr="009D7AB3" w:rsidRDefault="009D7AB3" w:rsidP="002D202B">
            <w:pPr>
              <w:pStyle w:val="NoSpacing"/>
            </w:pPr>
            <w:r w:rsidRPr="009D7AB3">
              <w:t>Moonlight</w:t>
            </w:r>
          </w:p>
        </w:tc>
        <w:tc>
          <w:tcPr>
            <w:tcW w:w="1321" w:type="dxa"/>
            <w:vAlign w:val="center"/>
          </w:tcPr>
          <w:p w14:paraId="49DD7C11" w14:textId="77DD26EB" w:rsidR="009D7AB3" w:rsidRPr="00086E76" w:rsidRDefault="009D7AB3" w:rsidP="002D202B">
            <w:pPr>
              <w:pStyle w:val="NoSpacing"/>
            </w:pPr>
            <w:r w:rsidRPr="00086E76">
              <w:t>-0.010</w:t>
            </w:r>
          </w:p>
        </w:tc>
        <w:tc>
          <w:tcPr>
            <w:tcW w:w="1418" w:type="dxa"/>
            <w:vAlign w:val="center"/>
          </w:tcPr>
          <w:p w14:paraId="50ED7E74" w14:textId="77777777" w:rsidR="009D7AB3" w:rsidRPr="00086E76" w:rsidRDefault="009D7AB3" w:rsidP="002D202B">
            <w:pPr>
              <w:pStyle w:val="NoSpacing"/>
            </w:pPr>
            <w:r w:rsidRPr="00086E76">
              <w:t>-0.012</w:t>
            </w:r>
          </w:p>
        </w:tc>
        <w:tc>
          <w:tcPr>
            <w:tcW w:w="1417" w:type="dxa"/>
            <w:gridSpan w:val="2"/>
            <w:vAlign w:val="center"/>
          </w:tcPr>
          <w:p w14:paraId="4218FFA8" w14:textId="6042418F" w:rsidR="009D7AB3" w:rsidRPr="00086E76" w:rsidRDefault="009D7AB3" w:rsidP="002D202B">
            <w:pPr>
              <w:pStyle w:val="NoSpacing"/>
            </w:pPr>
            <w:r w:rsidRPr="00086E76">
              <w:t>-0.008</w:t>
            </w:r>
          </w:p>
        </w:tc>
        <w:tc>
          <w:tcPr>
            <w:tcW w:w="1701" w:type="dxa"/>
            <w:vAlign w:val="center"/>
          </w:tcPr>
          <w:p w14:paraId="5414AFDD" w14:textId="77777777" w:rsidR="009D7AB3" w:rsidRPr="00086E76" w:rsidRDefault="009D7AB3" w:rsidP="002D202B">
            <w:pPr>
              <w:pStyle w:val="NoSpacing"/>
            </w:pPr>
            <w:r w:rsidRPr="00086E76">
              <w:t>1.00 (2)</w:t>
            </w:r>
          </w:p>
        </w:tc>
      </w:tr>
      <w:tr w:rsidR="009D7AB3" w:rsidRPr="009D7AB3" w14:paraId="6AEC917F" w14:textId="77777777" w:rsidTr="009D7AB3">
        <w:trPr>
          <w:trHeight w:val="324"/>
        </w:trPr>
        <w:tc>
          <w:tcPr>
            <w:tcW w:w="1390" w:type="dxa"/>
            <w:vMerge/>
            <w:vAlign w:val="center"/>
            <w:hideMark/>
          </w:tcPr>
          <w:p w14:paraId="29D9A738" w14:textId="77777777" w:rsidR="009D7AB3" w:rsidRPr="009D7AB3" w:rsidRDefault="009D7AB3" w:rsidP="002D202B">
            <w:pPr>
              <w:pStyle w:val="NoSpacing"/>
            </w:pPr>
          </w:p>
        </w:tc>
        <w:tc>
          <w:tcPr>
            <w:tcW w:w="2534" w:type="dxa"/>
            <w:gridSpan w:val="2"/>
            <w:vAlign w:val="center"/>
          </w:tcPr>
          <w:p w14:paraId="1DF0D52E" w14:textId="77777777" w:rsidR="009D7AB3" w:rsidRPr="009D7AB3" w:rsidRDefault="009D7AB3" w:rsidP="002D202B">
            <w:pPr>
              <w:pStyle w:val="NoSpacing"/>
            </w:pPr>
            <w:r w:rsidRPr="009D7AB3">
              <w:t>Temperature (°C)</w:t>
            </w:r>
          </w:p>
        </w:tc>
        <w:tc>
          <w:tcPr>
            <w:tcW w:w="1321" w:type="dxa"/>
            <w:vAlign w:val="center"/>
          </w:tcPr>
          <w:p w14:paraId="3B2F0447" w14:textId="77777777" w:rsidR="009D7AB3" w:rsidRPr="00086E76" w:rsidRDefault="009D7AB3" w:rsidP="002D202B">
            <w:pPr>
              <w:pStyle w:val="NoSpacing"/>
            </w:pPr>
            <w:r w:rsidRPr="00086E76">
              <w:t>-0.017</w:t>
            </w:r>
          </w:p>
        </w:tc>
        <w:tc>
          <w:tcPr>
            <w:tcW w:w="1418" w:type="dxa"/>
            <w:vAlign w:val="center"/>
          </w:tcPr>
          <w:p w14:paraId="15C3E4F9" w14:textId="77777777" w:rsidR="009D7AB3" w:rsidRPr="00086E76" w:rsidRDefault="009D7AB3" w:rsidP="002D202B">
            <w:pPr>
              <w:pStyle w:val="NoSpacing"/>
            </w:pPr>
            <w:r w:rsidRPr="00086E76">
              <w:t>-0.021</w:t>
            </w:r>
          </w:p>
        </w:tc>
        <w:tc>
          <w:tcPr>
            <w:tcW w:w="1417" w:type="dxa"/>
            <w:gridSpan w:val="2"/>
            <w:vAlign w:val="center"/>
          </w:tcPr>
          <w:p w14:paraId="1733DB62" w14:textId="77777777" w:rsidR="009D7AB3" w:rsidRPr="00086E76" w:rsidRDefault="009D7AB3" w:rsidP="002D202B">
            <w:pPr>
              <w:pStyle w:val="NoSpacing"/>
            </w:pPr>
            <w:r w:rsidRPr="00086E76">
              <w:t>-0.013</w:t>
            </w:r>
          </w:p>
        </w:tc>
        <w:tc>
          <w:tcPr>
            <w:tcW w:w="1701" w:type="dxa"/>
            <w:vAlign w:val="center"/>
          </w:tcPr>
          <w:p w14:paraId="3B73F78C" w14:textId="77777777" w:rsidR="009D7AB3" w:rsidRPr="00086E76" w:rsidRDefault="009D7AB3" w:rsidP="002D202B">
            <w:pPr>
              <w:pStyle w:val="NoSpacing"/>
            </w:pPr>
            <w:r w:rsidRPr="00086E76">
              <w:t>0.97 (2)</w:t>
            </w:r>
          </w:p>
        </w:tc>
      </w:tr>
      <w:tr w:rsidR="009D7AB3" w:rsidRPr="009D7AB3" w14:paraId="450D9077" w14:textId="77777777" w:rsidTr="009D7AB3">
        <w:trPr>
          <w:trHeight w:val="324"/>
        </w:trPr>
        <w:tc>
          <w:tcPr>
            <w:tcW w:w="1390" w:type="dxa"/>
            <w:tcBorders>
              <w:bottom w:val="single" w:sz="4" w:space="0" w:color="auto"/>
            </w:tcBorders>
            <w:vAlign w:val="center"/>
          </w:tcPr>
          <w:p w14:paraId="10969499" w14:textId="77777777" w:rsidR="009D7AB3" w:rsidRPr="009D7AB3" w:rsidRDefault="009D7AB3" w:rsidP="002D202B">
            <w:pPr>
              <w:pStyle w:val="NoSpacing"/>
            </w:pPr>
          </w:p>
        </w:tc>
        <w:tc>
          <w:tcPr>
            <w:tcW w:w="2534" w:type="dxa"/>
            <w:gridSpan w:val="2"/>
            <w:tcBorders>
              <w:bottom w:val="single" w:sz="4" w:space="0" w:color="auto"/>
            </w:tcBorders>
            <w:vAlign w:val="center"/>
          </w:tcPr>
          <w:p w14:paraId="7BCF74F0" w14:textId="77777777" w:rsidR="009D7AB3" w:rsidRPr="009D7AB3" w:rsidRDefault="009D7AB3" w:rsidP="002D202B">
            <w:pPr>
              <w:pStyle w:val="NoSpacing"/>
            </w:pPr>
            <w:r w:rsidRPr="009D7AB3">
              <w:t>Denning (Yes)</w:t>
            </w:r>
          </w:p>
        </w:tc>
        <w:tc>
          <w:tcPr>
            <w:tcW w:w="1321" w:type="dxa"/>
            <w:tcBorders>
              <w:bottom w:val="single" w:sz="4" w:space="0" w:color="auto"/>
            </w:tcBorders>
            <w:vAlign w:val="center"/>
          </w:tcPr>
          <w:p w14:paraId="60C626B4" w14:textId="77777777" w:rsidR="009D7AB3" w:rsidRPr="00086E76" w:rsidRDefault="009D7AB3" w:rsidP="002D202B">
            <w:pPr>
              <w:pStyle w:val="NoSpacing"/>
            </w:pPr>
            <w:r w:rsidRPr="00086E76">
              <w:t>0.042</w:t>
            </w:r>
          </w:p>
        </w:tc>
        <w:tc>
          <w:tcPr>
            <w:tcW w:w="1418" w:type="dxa"/>
            <w:tcBorders>
              <w:bottom w:val="single" w:sz="4" w:space="0" w:color="auto"/>
            </w:tcBorders>
            <w:vAlign w:val="center"/>
          </w:tcPr>
          <w:p w14:paraId="2CC7A9A0" w14:textId="77777777" w:rsidR="009D7AB3" w:rsidRPr="00086E76" w:rsidRDefault="009D7AB3" w:rsidP="002D202B">
            <w:pPr>
              <w:pStyle w:val="NoSpacing"/>
            </w:pPr>
            <w:r w:rsidRPr="00086E76">
              <w:t>0.016</w:t>
            </w:r>
          </w:p>
        </w:tc>
        <w:tc>
          <w:tcPr>
            <w:tcW w:w="1417" w:type="dxa"/>
            <w:gridSpan w:val="2"/>
            <w:tcBorders>
              <w:bottom w:val="single" w:sz="4" w:space="0" w:color="auto"/>
            </w:tcBorders>
            <w:vAlign w:val="center"/>
          </w:tcPr>
          <w:p w14:paraId="02C317A0" w14:textId="77777777" w:rsidR="009D7AB3" w:rsidRPr="00086E76" w:rsidRDefault="009D7AB3" w:rsidP="002D202B">
            <w:pPr>
              <w:pStyle w:val="NoSpacing"/>
            </w:pPr>
            <w:r w:rsidRPr="00086E76">
              <w:t>0.069</w:t>
            </w:r>
          </w:p>
        </w:tc>
        <w:tc>
          <w:tcPr>
            <w:tcW w:w="1701" w:type="dxa"/>
            <w:tcBorders>
              <w:bottom w:val="single" w:sz="4" w:space="0" w:color="auto"/>
            </w:tcBorders>
            <w:vAlign w:val="center"/>
          </w:tcPr>
          <w:p w14:paraId="116E06F5" w14:textId="77777777" w:rsidR="009D7AB3" w:rsidRPr="00086E76" w:rsidRDefault="009D7AB3" w:rsidP="002D202B">
            <w:pPr>
              <w:pStyle w:val="NoSpacing"/>
            </w:pPr>
            <w:r w:rsidRPr="00086E76">
              <w:t>0.08 (1)</w:t>
            </w:r>
          </w:p>
        </w:tc>
      </w:tr>
      <w:tr w:rsidR="009D7AB3" w:rsidRPr="009D7AB3" w14:paraId="6D879895" w14:textId="77777777" w:rsidTr="009D7AB3">
        <w:trPr>
          <w:trHeight w:val="324"/>
        </w:trPr>
        <w:tc>
          <w:tcPr>
            <w:tcW w:w="1390" w:type="dxa"/>
            <w:vMerge w:val="restart"/>
            <w:tcBorders>
              <w:top w:val="single" w:sz="4" w:space="0" w:color="auto"/>
              <w:bottom w:val="nil"/>
            </w:tcBorders>
            <w:vAlign w:val="center"/>
            <w:hideMark/>
          </w:tcPr>
          <w:p w14:paraId="346BFD33" w14:textId="77777777" w:rsidR="009D7AB3" w:rsidRPr="009D7AB3" w:rsidRDefault="009D7AB3" w:rsidP="002D202B">
            <w:pPr>
              <w:pStyle w:val="NoSpacing"/>
            </w:pPr>
            <w:r w:rsidRPr="009D7AB3">
              <w:t>Duration</w:t>
            </w:r>
          </w:p>
          <w:p w14:paraId="2DDD4A72" w14:textId="77777777" w:rsidR="009D7AB3" w:rsidRPr="009D7AB3" w:rsidRDefault="009D7AB3" w:rsidP="002D202B">
            <w:pPr>
              <w:pStyle w:val="NoSpacing"/>
            </w:pPr>
            <w:r w:rsidRPr="009D7AB3">
              <w:t>(minutes)</w:t>
            </w:r>
          </w:p>
        </w:tc>
        <w:tc>
          <w:tcPr>
            <w:tcW w:w="2534" w:type="dxa"/>
            <w:gridSpan w:val="2"/>
            <w:tcBorders>
              <w:top w:val="single" w:sz="4" w:space="0" w:color="auto"/>
              <w:bottom w:val="nil"/>
            </w:tcBorders>
            <w:vAlign w:val="center"/>
            <w:hideMark/>
          </w:tcPr>
          <w:p w14:paraId="1D7DC4BE" w14:textId="77777777" w:rsidR="009D7AB3" w:rsidRPr="009D7AB3" w:rsidRDefault="009D7AB3" w:rsidP="002D202B">
            <w:pPr>
              <w:pStyle w:val="NoSpacing"/>
            </w:pPr>
            <w:r w:rsidRPr="009D7AB3">
              <w:t>Intercept</w:t>
            </w:r>
          </w:p>
        </w:tc>
        <w:tc>
          <w:tcPr>
            <w:tcW w:w="1321" w:type="dxa"/>
            <w:tcBorders>
              <w:top w:val="single" w:sz="4" w:space="0" w:color="auto"/>
              <w:bottom w:val="nil"/>
            </w:tcBorders>
            <w:vAlign w:val="center"/>
            <w:hideMark/>
          </w:tcPr>
          <w:p w14:paraId="7CF171E1" w14:textId="77777777" w:rsidR="009D7AB3" w:rsidRPr="00086E76" w:rsidRDefault="009D7AB3" w:rsidP="002D202B">
            <w:pPr>
              <w:pStyle w:val="NoSpacing"/>
            </w:pPr>
            <w:r w:rsidRPr="00086E76">
              <w:t>226.49</w:t>
            </w:r>
          </w:p>
        </w:tc>
        <w:tc>
          <w:tcPr>
            <w:tcW w:w="1418" w:type="dxa"/>
            <w:tcBorders>
              <w:top w:val="single" w:sz="4" w:space="0" w:color="auto"/>
              <w:bottom w:val="nil"/>
            </w:tcBorders>
            <w:vAlign w:val="center"/>
            <w:hideMark/>
          </w:tcPr>
          <w:p w14:paraId="55AAC22B" w14:textId="77777777" w:rsidR="009D7AB3" w:rsidRPr="00086E76" w:rsidRDefault="009D7AB3" w:rsidP="002D202B">
            <w:pPr>
              <w:pStyle w:val="NoSpacing"/>
            </w:pPr>
            <w:r w:rsidRPr="00086E76">
              <w:t>213.95</w:t>
            </w:r>
          </w:p>
        </w:tc>
        <w:tc>
          <w:tcPr>
            <w:tcW w:w="1417" w:type="dxa"/>
            <w:gridSpan w:val="2"/>
            <w:tcBorders>
              <w:top w:val="single" w:sz="4" w:space="0" w:color="auto"/>
              <w:bottom w:val="nil"/>
            </w:tcBorders>
            <w:vAlign w:val="center"/>
            <w:hideMark/>
          </w:tcPr>
          <w:p w14:paraId="12E7C829" w14:textId="0B10E0B6" w:rsidR="009D7AB3" w:rsidRPr="00086E76" w:rsidRDefault="009D7AB3" w:rsidP="002D202B">
            <w:pPr>
              <w:pStyle w:val="NoSpacing"/>
            </w:pPr>
            <w:r w:rsidRPr="00086E76">
              <w:t>239.04</w:t>
            </w:r>
          </w:p>
        </w:tc>
        <w:tc>
          <w:tcPr>
            <w:tcW w:w="1701" w:type="dxa"/>
            <w:tcBorders>
              <w:top w:val="single" w:sz="4" w:space="0" w:color="auto"/>
              <w:bottom w:val="nil"/>
            </w:tcBorders>
            <w:vAlign w:val="center"/>
            <w:hideMark/>
          </w:tcPr>
          <w:p w14:paraId="60F68CE2" w14:textId="77777777" w:rsidR="009D7AB3" w:rsidRPr="00086E76" w:rsidRDefault="009D7AB3" w:rsidP="002D202B">
            <w:pPr>
              <w:pStyle w:val="NoSpacing"/>
            </w:pPr>
            <w:r w:rsidRPr="00086E76">
              <w:t>— (2)</w:t>
            </w:r>
          </w:p>
        </w:tc>
      </w:tr>
      <w:tr w:rsidR="009D7AB3" w:rsidRPr="009D7AB3" w14:paraId="5A48FA4C" w14:textId="77777777" w:rsidTr="009D7AB3">
        <w:trPr>
          <w:trHeight w:val="324"/>
        </w:trPr>
        <w:tc>
          <w:tcPr>
            <w:tcW w:w="1390" w:type="dxa"/>
            <w:vMerge/>
            <w:tcBorders>
              <w:top w:val="nil"/>
              <w:bottom w:val="nil"/>
            </w:tcBorders>
            <w:vAlign w:val="center"/>
            <w:hideMark/>
          </w:tcPr>
          <w:p w14:paraId="05F58E35" w14:textId="77777777" w:rsidR="009D7AB3" w:rsidRPr="009D7AB3" w:rsidRDefault="009D7AB3" w:rsidP="002D202B">
            <w:pPr>
              <w:pStyle w:val="NoSpacing"/>
            </w:pPr>
          </w:p>
        </w:tc>
        <w:tc>
          <w:tcPr>
            <w:tcW w:w="2534" w:type="dxa"/>
            <w:gridSpan w:val="2"/>
            <w:tcBorders>
              <w:top w:val="nil"/>
              <w:bottom w:val="nil"/>
            </w:tcBorders>
            <w:vAlign w:val="center"/>
          </w:tcPr>
          <w:p w14:paraId="385D4752" w14:textId="77777777" w:rsidR="009D7AB3" w:rsidRPr="009D7AB3" w:rsidRDefault="009D7AB3" w:rsidP="002D202B">
            <w:pPr>
              <w:pStyle w:val="NoSpacing"/>
            </w:pPr>
            <w:r w:rsidRPr="009D7AB3">
              <w:t>Temperature (°C)</w:t>
            </w:r>
          </w:p>
        </w:tc>
        <w:tc>
          <w:tcPr>
            <w:tcW w:w="1321" w:type="dxa"/>
            <w:tcBorders>
              <w:top w:val="nil"/>
              <w:bottom w:val="nil"/>
            </w:tcBorders>
            <w:vAlign w:val="center"/>
          </w:tcPr>
          <w:p w14:paraId="6D85D3E0" w14:textId="218968BB" w:rsidR="009D7AB3" w:rsidRPr="00086E76" w:rsidRDefault="009D7AB3" w:rsidP="002D202B">
            <w:pPr>
              <w:pStyle w:val="NoSpacing"/>
            </w:pPr>
            <w:r w:rsidRPr="00086E76">
              <w:t>-3.01</w:t>
            </w:r>
          </w:p>
        </w:tc>
        <w:tc>
          <w:tcPr>
            <w:tcW w:w="1418" w:type="dxa"/>
            <w:tcBorders>
              <w:top w:val="nil"/>
              <w:bottom w:val="nil"/>
            </w:tcBorders>
            <w:vAlign w:val="center"/>
          </w:tcPr>
          <w:p w14:paraId="421E3654" w14:textId="77777777" w:rsidR="009D7AB3" w:rsidRPr="00086E76" w:rsidRDefault="009D7AB3" w:rsidP="002D202B">
            <w:pPr>
              <w:pStyle w:val="NoSpacing"/>
            </w:pPr>
            <w:r w:rsidRPr="00086E76">
              <w:t>-3.45</w:t>
            </w:r>
          </w:p>
        </w:tc>
        <w:tc>
          <w:tcPr>
            <w:tcW w:w="1417" w:type="dxa"/>
            <w:gridSpan w:val="2"/>
            <w:tcBorders>
              <w:top w:val="nil"/>
              <w:bottom w:val="nil"/>
            </w:tcBorders>
            <w:vAlign w:val="center"/>
          </w:tcPr>
          <w:p w14:paraId="1C171B65" w14:textId="77777777" w:rsidR="009D7AB3" w:rsidRPr="00086E76" w:rsidRDefault="009D7AB3" w:rsidP="002D202B">
            <w:pPr>
              <w:pStyle w:val="NoSpacing"/>
            </w:pPr>
            <w:r w:rsidRPr="00086E76">
              <w:t>-2.57</w:t>
            </w:r>
          </w:p>
        </w:tc>
        <w:tc>
          <w:tcPr>
            <w:tcW w:w="1701" w:type="dxa"/>
            <w:tcBorders>
              <w:top w:val="nil"/>
              <w:bottom w:val="nil"/>
            </w:tcBorders>
            <w:vAlign w:val="center"/>
          </w:tcPr>
          <w:p w14:paraId="3D82B43A" w14:textId="77777777" w:rsidR="009D7AB3" w:rsidRPr="00086E76" w:rsidRDefault="009D7AB3" w:rsidP="002D202B">
            <w:pPr>
              <w:pStyle w:val="NoSpacing"/>
            </w:pPr>
            <w:r w:rsidRPr="00086E76">
              <w:t>1.00 (2)</w:t>
            </w:r>
          </w:p>
        </w:tc>
      </w:tr>
      <w:tr w:rsidR="009D7AB3" w:rsidRPr="009D7AB3" w14:paraId="1A7459D5" w14:textId="77777777" w:rsidTr="009D7AB3">
        <w:trPr>
          <w:trHeight w:val="324"/>
        </w:trPr>
        <w:tc>
          <w:tcPr>
            <w:tcW w:w="1390" w:type="dxa"/>
            <w:vMerge/>
            <w:tcBorders>
              <w:top w:val="nil"/>
              <w:bottom w:val="nil"/>
            </w:tcBorders>
            <w:vAlign w:val="center"/>
            <w:hideMark/>
          </w:tcPr>
          <w:p w14:paraId="3CB71EA9" w14:textId="77777777" w:rsidR="009D7AB3" w:rsidRPr="009D7AB3" w:rsidRDefault="009D7AB3" w:rsidP="002D202B">
            <w:pPr>
              <w:pStyle w:val="NoSpacing"/>
            </w:pPr>
          </w:p>
        </w:tc>
        <w:tc>
          <w:tcPr>
            <w:tcW w:w="2534" w:type="dxa"/>
            <w:gridSpan w:val="2"/>
            <w:tcBorders>
              <w:top w:val="nil"/>
              <w:bottom w:val="nil"/>
            </w:tcBorders>
            <w:vAlign w:val="center"/>
          </w:tcPr>
          <w:p w14:paraId="58200632" w14:textId="77777777" w:rsidR="009D7AB3" w:rsidRPr="009D7AB3" w:rsidRDefault="009D7AB3" w:rsidP="002D202B">
            <w:pPr>
              <w:pStyle w:val="NoSpacing"/>
            </w:pPr>
            <w:r w:rsidRPr="009D7AB3">
              <w:t xml:space="preserve">Moonlight </w:t>
            </w:r>
          </w:p>
        </w:tc>
        <w:tc>
          <w:tcPr>
            <w:tcW w:w="1321" w:type="dxa"/>
            <w:tcBorders>
              <w:top w:val="nil"/>
              <w:bottom w:val="nil"/>
            </w:tcBorders>
            <w:vAlign w:val="center"/>
          </w:tcPr>
          <w:p w14:paraId="5F9A8CF8" w14:textId="77777777" w:rsidR="009D7AB3" w:rsidRPr="00086E76" w:rsidRDefault="009D7AB3" w:rsidP="002D202B">
            <w:pPr>
              <w:pStyle w:val="NoSpacing"/>
            </w:pPr>
            <w:r w:rsidRPr="00086E76">
              <w:t>-1.84</w:t>
            </w:r>
          </w:p>
        </w:tc>
        <w:tc>
          <w:tcPr>
            <w:tcW w:w="1418" w:type="dxa"/>
            <w:tcBorders>
              <w:top w:val="nil"/>
              <w:bottom w:val="nil"/>
            </w:tcBorders>
            <w:vAlign w:val="center"/>
          </w:tcPr>
          <w:p w14:paraId="471EFA02" w14:textId="2F8393C5" w:rsidR="009D7AB3" w:rsidRPr="00086E76" w:rsidRDefault="009D7AB3" w:rsidP="002D202B">
            <w:pPr>
              <w:pStyle w:val="NoSpacing"/>
            </w:pPr>
            <w:r w:rsidRPr="00086E76">
              <w:t>-2.06</w:t>
            </w:r>
          </w:p>
        </w:tc>
        <w:tc>
          <w:tcPr>
            <w:tcW w:w="1417" w:type="dxa"/>
            <w:gridSpan w:val="2"/>
            <w:tcBorders>
              <w:top w:val="nil"/>
              <w:bottom w:val="nil"/>
            </w:tcBorders>
            <w:vAlign w:val="center"/>
          </w:tcPr>
          <w:p w14:paraId="0A69F87F" w14:textId="77777777" w:rsidR="009D7AB3" w:rsidRPr="00086E76" w:rsidRDefault="009D7AB3" w:rsidP="002D202B">
            <w:pPr>
              <w:pStyle w:val="NoSpacing"/>
            </w:pPr>
            <w:r w:rsidRPr="00086E76">
              <w:t>-1.62</w:t>
            </w:r>
          </w:p>
        </w:tc>
        <w:tc>
          <w:tcPr>
            <w:tcW w:w="1701" w:type="dxa"/>
            <w:tcBorders>
              <w:top w:val="nil"/>
              <w:bottom w:val="nil"/>
            </w:tcBorders>
            <w:vAlign w:val="center"/>
          </w:tcPr>
          <w:p w14:paraId="1E6EC47B" w14:textId="77777777" w:rsidR="009D7AB3" w:rsidRPr="00086E76" w:rsidRDefault="009D7AB3" w:rsidP="002D202B">
            <w:pPr>
              <w:pStyle w:val="NoSpacing"/>
            </w:pPr>
            <w:r w:rsidRPr="00086E76">
              <w:t>1.00 (2)</w:t>
            </w:r>
          </w:p>
        </w:tc>
      </w:tr>
      <w:tr w:rsidR="009D7AB3" w:rsidRPr="009D7AB3" w14:paraId="7CD68DAE" w14:textId="77777777" w:rsidTr="009D7AB3">
        <w:trPr>
          <w:trHeight w:val="324"/>
        </w:trPr>
        <w:tc>
          <w:tcPr>
            <w:tcW w:w="1390" w:type="dxa"/>
            <w:vMerge/>
            <w:tcBorders>
              <w:top w:val="nil"/>
              <w:bottom w:val="nil"/>
            </w:tcBorders>
            <w:vAlign w:val="center"/>
          </w:tcPr>
          <w:p w14:paraId="7CA70E3A" w14:textId="77777777" w:rsidR="009D7AB3" w:rsidRPr="009D7AB3" w:rsidRDefault="009D7AB3" w:rsidP="002D202B">
            <w:pPr>
              <w:pStyle w:val="NoSpacing"/>
            </w:pPr>
          </w:p>
        </w:tc>
        <w:tc>
          <w:tcPr>
            <w:tcW w:w="2534" w:type="dxa"/>
            <w:gridSpan w:val="2"/>
            <w:tcBorders>
              <w:top w:val="nil"/>
              <w:bottom w:val="nil"/>
            </w:tcBorders>
            <w:vAlign w:val="center"/>
          </w:tcPr>
          <w:p w14:paraId="2FD9BCB6" w14:textId="77777777" w:rsidR="009D7AB3" w:rsidRPr="009D7AB3" w:rsidRDefault="009D7AB3" w:rsidP="002D202B">
            <w:pPr>
              <w:pStyle w:val="NoSpacing"/>
            </w:pPr>
            <w:r w:rsidRPr="009D7AB3">
              <w:t>Moonrise</w:t>
            </w:r>
          </w:p>
        </w:tc>
        <w:tc>
          <w:tcPr>
            <w:tcW w:w="1321" w:type="dxa"/>
            <w:tcBorders>
              <w:top w:val="nil"/>
              <w:bottom w:val="nil"/>
            </w:tcBorders>
            <w:vAlign w:val="center"/>
          </w:tcPr>
          <w:p w14:paraId="4F294C7C" w14:textId="65C8AB21" w:rsidR="009D7AB3" w:rsidRPr="00086E76" w:rsidRDefault="009D7AB3" w:rsidP="002D202B">
            <w:pPr>
              <w:pStyle w:val="NoSpacing"/>
            </w:pPr>
            <w:r w:rsidRPr="00086E76">
              <w:t>-0.006</w:t>
            </w:r>
          </w:p>
        </w:tc>
        <w:tc>
          <w:tcPr>
            <w:tcW w:w="1418" w:type="dxa"/>
            <w:tcBorders>
              <w:top w:val="nil"/>
              <w:bottom w:val="nil"/>
            </w:tcBorders>
            <w:vAlign w:val="center"/>
          </w:tcPr>
          <w:p w14:paraId="7E681DFD" w14:textId="77777777" w:rsidR="009D7AB3" w:rsidRPr="00086E76" w:rsidRDefault="009D7AB3" w:rsidP="002D202B">
            <w:pPr>
              <w:pStyle w:val="NoSpacing"/>
            </w:pPr>
            <w:r w:rsidRPr="00086E76">
              <w:t>-0.12</w:t>
            </w:r>
          </w:p>
        </w:tc>
        <w:tc>
          <w:tcPr>
            <w:tcW w:w="1417" w:type="dxa"/>
            <w:gridSpan w:val="2"/>
            <w:tcBorders>
              <w:top w:val="nil"/>
              <w:bottom w:val="nil"/>
            </w:tcBorders>
            <w:vAlign w:val="center"/>
          </w:tcPr>
          <w:p w14:paraId="7B537728" w14:textId="77777777" w:rsidR="009D7AB3" w:rsidRPr="00086E76" w:rsidRDefault="009D7AB3" w:rsidP="002D202B">
            <w:pPr>
              <w:pStyle w:val="NoSpacing"/>
            </w:pPr>
            <w:r w:rsidRPr="00086E76">
              <w:t>0.11</w:t>
            </w:r>
          </w:p>
        </w:tc>
        <w:tc>
          <w:tcPr>
            <w:tcW w:w="1701" w:type="dxa"/>
            <w:tcBorders>
              <w:top w:val="nil"/>
              <w:bottom w:val="nil"/>
            </w:tcBorders>
            <w:vAlign w:val="center"/>
          </w:tcPr>
          <w:p w14:paraId="4C0F2A4C" w14:textId="77777777" w:rsidR="009D7AB3" w:rsidRPr="00086E76" w:rsidRDefault="009D7AB3" w:rsidP="002D202B">
            <w:pPr>
              <w:pStyle w:val="NoSpacing"/>
            </w:pPr>
            <w:r w:rsidRPr="00086E76">
              <w:t>1.00 (2)</w:t>
            </w:r>
          </w:p>
        </w:tc>
      </w:tr>
      <w:tr w:rsidR="009D7AB3" w:rsidRPr="009D7AB3" w14:paraId="22FF763B" w14:textId="77777777" w:rsidTr="009D7AB3">
        <w:trPr>
          <w:trHeight w:val="324"/>
        </w:trPr>
        <w:tc>
          <w:tcPr>
            <w:tcW w:w="1390" w:type="dxa"/>
            <w:vMerge/>
            <w:tcBorders>
              <w:top w:val="nil"/>
              <w:bottom w:val="nil"/>
            </w:tcBorders>
            <w:vAlign w:val="center"/>
          </w:tcPr>
          <w:p w14:paraId="4E0657E0" w14:textId="77777777" w:rsidR="009D7AB3" w:rsidRPr="009D7AB3" w:rsidRDefault="009D7AB3" w:rsidP="002D202B">
            <w:pPr>
              <w:pStyle w:val="NoSpacing"/>
            </w:pPr>
          </w:p>
        </w:tc>
        <w:tc>
          <w:tcPr>
            <w:tcW w:w="2534" w:type="dxa"/>
            <w:gridSpan w:val="2"/>
            <w:tcBorders>
              <w:top w:val="nil"/>
              <w:bottom w:val="nil"/>
            </w:tcBorders>
            <w:vAlign w:val="center"/>
          </w:tcPr>
          <w:p w14:paraId="64661C64" w14:textId="77777777" w:rsidR="009D7AB3" w:rsidRPr="009D7AB3" w:rsidRDefault="009D7AB3" w:rsidP="002D202B">
            <w:pPr>
              <w:pStyle w:val="NoSpacing"/>
            </w:pPr>
            <w:r w:rsidRPr="009D7AB3">
              <w:t>Denning (Yes)</w:t>
            </w:r>
          </w:p>
        </w:tc>
        <w:tc>
          <w:tcPr>
            <w:tcW w:w="1321" w:type="dxa"/>
            <w:tcBorders>
              <w:top w:val="nil"/>
              <w:bottom w:val="nil"/>
            </w:tcBorders>
            <w:vAlign w:val="center"/>
          </w:tcPr>
          <w:p w14:paraId="3C5C175F" w14:textId="77777777" w:rsidR="009D7AB3" w:rsidRPr="00086E76" w:rsidRDefault="009D7AB3" w:rsidP="002D202B">
            <w:pPr>
              <w:pStyle w:val="NoSpacing"/>
            </w:pPr>
            <w:r w:rsidRPr="00086E76">
              <w:t>7.43</w:t>
            </w:r>
          </w:p>
        </w:tc>
        <w:tc>
          <w:tcPr>
            <w:tcW w:w="1418" w:type="dxa"/>
            <w:tcBorders>
              <w:top w:val="nil"/>
              <w:bottom w:val="nil"/>
            </w:tcBorders>
            <w:vAlign w:val="center"/>
          </w:tcPr>
          <w:p w14:paraId="33F978B2" w14:textId="77777777" w:rsidR="009D7AB3" w:rsidRPr="00086E76" w:rsidRDefault="009D7AB3" w:rsidP="002D202B">
            <w:pPr>
              <w:pStyle w:val="NoSpacing"/>
            </w:pPr>
            <w:r w:rsidRPr="00086E76">
              <w:t>-18.14</w:t>
            </w:r>
          </w:p>
        </w:tc>
        <w:tc>
          <w:tcPr>
            <w:tcW w:w="1417" w:type="dxa"/>
            <w:gridSpan w:val="2"/>
            <w:tcBorders>
              <w:top w:val="nil"/>
              <w:bottom w:val="nil"/>
            </w:tcBorders>
            <w:vAlign w:val="center"/>
          </w:tcPr>
          <w:p w14:paraId="04980EB2" w14:textId="5E5A0487" w:rsidR="009D7AB3" w:rsidRPr="00086E76" w:rsidRDefault="009D7AB3" w:rsidP="002D202B">
            <w:pPr>
              <w:pStyle w:val="NoSpacing"/>
            </w:pPr>
            <w:r w:rsidRPr="00086E76">
              <w:t>33.00</w:t>
            </w:r>
          </w:p>
        </w:tc>
        <w:tc>
          <w:tcPr>
            <w:tcW w:w="1701" w:type="dxa"/>
            <w:tcBorders>
              <w:top w:val="nil"/>
              <w:bottom w:val="nil"/>
            </w:tcBorders>
            <w:vAlign w:val="center"/>
          </w:tcPr>
          <w:p w14:paraId="587887D2" w14:textId="77777777" w:rsidR="009D7AB3" w:rsidRPr="00086E76" w:rsidRDefault="009D7AB3" w:rsidP="002D202B">
            <w:pPr>
              <w:pStyle w:val="NoSpacing"/>
            </w:pPr>
            <w:r w:rsidRPr="00086E76">
              <w:t>1.00 (2)</w:t>
            </w:r>
          </w:p>
        </w:tc>
      </w:tr>
      <w:tr w:rsidR="009D7AB3" w:rsidRPr="009D7AB3" w14:paraId="19A3495B" w14:textId="77777777" w:rsidTr="009D7AB3">
        <w:trPr>
          <w:trHeight w:val="324"/>
        </w:trPr>
        <w:tc>
          <w:tcPr>
            <w:tcW w:w="1390" w:type="dxa"/>
            <w:vMerge/>
            <w:tcBorders>
              <w:top w:val="nil"/>
              <w:bottom w:val="nil"/>
            </w:tcBorders>
            <w:vAlign w:val="center"/>
          </w:tcPr>
          <w:p w14:paraId="3D678156" w14:textId="77777777" w:rsidR="009D7AB3" w:rsidRPr="009D7AB3" w:rsidRDefault="009D7AB3" w:rsidP="002D202B">
            <w:pPr>
              <w:pStyle w:val="NoSpacing"/>
            </w:pPr>
          </w:p>
        </w:tc>
        <w:tc>
          <w:tcPr>
            <w:tcW w:w="2534" w:type="dxa"/>
            <w:gridSpan w:val="2"/>
            <w:tcBorders>
              <w:top w:val="nil"/>
              <w:bottom w:val="nil"/>
            </w:tcBorders>
            <w:vAlign w:val="center"/>
          </w:tcPr>
          <w:p w14:paraId="46D99A28" w14:textId="77777777" w:rsidR="009D7AB3" w:rsidRPr="009D7AB3" w:rsidRDefault="009D7AB3" w:rsidP="002D202B">
            <w:pPr>
              <w:pStyle w:val="NoSpacing"/>
            </w:pPr>
            <w:r w:rsidRPr="009D7AB3">
              <w:t>Rainfall (mm)</w:t>
            </w:r>
          </w:p>
        </w:tc>
        <w:tc>
          <w:tcPr>
            <w:tcW w:w="1321" w:type="dxa"/>
            <w:tcBorders>
              <w:top w:val="nil"/>
              <w:bottom w:val="nil"/>
            </w:tcBorders>
            <w:vAlign w:val="center"/>
          </w:tcPr>
          <w:p w14:paraId="24FBC92C" w14:textId="77777777" w:rsidR="009D7AB3" w:rsidRPr="00086E76" w:rsidRDefault="009D7AB3" w:rsidP="002D202B">
            <w:pPr>
              <w:pStyle w:val="NoSpacing"/>
            </w:pPr>
            <w:r w:rsidRPr="00086E76">
              <w:t>-0.14</w:t>
            </w:r>
          </w:p>
        </w:tc>
        <w:tc>
          <w:tcPr>
            <w:tcW w:w="1418" w:type="dxa"/>
            <w:tcBorders>
              <w:top w:val="nil"/>
              <w:bottom w:val="nil"/>
            </w:tcBorders>
            <w:vAlign w:val="center"/>
          </w:tcPr>
          <w:p w14:paraId="6A617240" w14:textId="77777777" w:rsidR="009D7AB3" w:rsidRPr="00086E76" w:rsidRDefault="009D7AB3" w:rsidP="002D202B">
            <w:pPr>
              <w:pStyle w:val="NoSpacing"/>
            </w:pPr>
            <w:r w:rsidRPr="00086E76">
              <w:t>-2.30</w:t>
            </w:r>
          </w:p>
        </w:tc>
        <w:tc>
          <w:tcPr>
            <w:tcW w:w="1417" w:type="dxa"/>
            <w:gridSpan w:val="2"/>
            <w:tcBorders>
              <w:top w:val="nil"/>
              <w:bottom w:val="nil"/>
            </w:tcBorders>
            <w:vAlign w:val="center"/>
          </w:tcPr>
          <w:p w14:paraId="3768F637" w14:textId="77777777" w:rsidR="009D7AB3" w:rsidRPr="00086E76" w:rsidRDefault="009D7AB3" w:rsidP="002D202B">
            <w:pPr>
              <w:pStyle w:val="NoSpacing"/>
            </w:pPr>
            <w:r w:rsidRPr="00086E76">
              <w:t>2.16</w:t>
            </w:r>
          </w:p>
        </w:tc>
        <w:tc>
          <w:tcPr>
            <w:tcW w:w="1701" w:type="dxa"/>
            <w:tcBorders>
              <w:top w:val="nil"/>
              <w:bottom w:val="nil"/>
            </w:tcBorders>
            <w:vAlign w:val="center"/>
          </w:tcPr>
          <w:p w14:paraId="50BA6436" w14:textId="77777777" w:rsidR="009D7AB3" w:rsidRPr="00086E76" w:rsidRDefault="009D7AB3" w:rsidP="002D202B">
            <w:pPr>
              <w:pStyle w:val="NoSpacing"/>
            </w:pPr>
            <w:r w:rsidRPr="00086E76">
              <w:t>0.20 (1)</w:t>
            </w:r>
          </w:p>
        </w:tc>
      </w:tr>
      <w:tr w:rsidR="009D7AB3" w:rsidRPr="009D7AB3" w14:paraId="4BE6F74F" w14:textId="77777777" w:rsidTr="009D7AB3">
        <w:trPr>
          <w:trHeight w:val="324"/>
        </w:trPr>
        <w:tc>
          <w:tcPr>
            <w:tcW w:w="1390" w:type="dxa"/>
            <w:vMerge/>
            <w:tcBorders>
              <w:top w:val="nil"/>
              <w:bottom w:val="nil"/>
            </w:tcBorders>
            <w:vAlign w:val="center"/>
          </w:tcPr>
          <w:p w14:paraId="2841E474" w14:textId="77777777" w:rsidR="009D7AB3" w:rsidRPr="009D7AB3" w:rsidRDefault="009D7AB3" w:rsidP="002D202B">
            <w:pPr>
              <w:pStyle w:val="NoSpacing"/>
            </w:pPr>
          </w:p>
        </w:tc>
        <w:tc>
          <w:tcPr>
            <w:tcW w:w="2534" w:type="dxa"/>
            <w:gridSpan w:val="2"/>
            <w:tcBorders>
              <w:top w:val="nil"/>
              <w:bottom w:val="nil"/>
            </w:tcBorders>
            <w:vAlign w:val="center"/>
          </w:tcPr>
          <w:p w14:paraId="02E5F90E" w14:textId="77777777" w:rsidR="009D7AB3" w:rsidRPr="009D7AB3" w:rsidRDefault="009D7AB3" w:rsidP="002D202B">
            <w:pPr>
              <w:pStyle w:val="NoSpacing"/>
            </w:pPr>
            <w:proofErr w:type="spellStart"/>
            <w:r w:rsidRPr="009D7AB3">
              <w:t>Rainfall:Temperature</w:t>
            </w:r>
            <w:proofErr w:type="spellEnd"/>
          </w:p>
        </w:tc>
        <w:tc>
          <w:tcPr>
            <w:tcW w:w="1321" w:type="dxa"/>
            <w:tcBorders>
              <w:top w:val="nil"/>
              <w:bottom w:val="nil"/>
            </w:tcBorders>
            <w:vAlign w:val="center"/>
          </w:tcPr>
          <w:p w14:paraId="4B90496E" w14:textId="77777777" w:rsidR="009D7AB3" w:rsidRPr="00086E76" w:rsidRDefault="009D7AB3" w:rsidP="002D202B">
            <w:pPr>
              <w:pStyle w:val="NoSpacing"/>
            </w:pPr>
            <w:r w:rsidRPr="00086E76">
              <w:t>0.013</w:t>
            </w:r>
          </w:p>
        </w:tc>
        <w:tc>
          <w:tcPr>
            <w:tcW w:w="1418" w:type="dxa"/>
            <w:tcBorders>
              <w:top w:val="nil"/>
              <w:bottom w:val="nil"/>
            </w:tcBorders>
            <w:vAlign w:val="center"/>
          </w:tcPr>
          <w:p w14:paraId="795DD567" w14:textId="77777777" w:rsidR="009D7AB3" w:rsidRPr="00086E76" w:rsidRDefault="009D7AB3" w:rsidP="002D202B">
            <w:pPr>
              <w:pStyle w:val="NoSpacing"/>
            </w:pPr>
            <w:r w:rsidRPr="00086E76">
              <w:t>-0.071</w:t>
            </w:r>
          </w:p>
        </w:tc>
        <w:tc>
          <w:tcPr>
            <w:tcW w:w="1417" w:type="dxa"/>
            <w:gridSpan w:val="2"/>
            <w:tcBorders>
              <w:top w:val="nil"/>
              <w:bottom w:val="nil"/>
            </w:tcBorders>
            <w:vAlign w:val="center"/>
          </w:tcPr>
          <w:p w14:paraId="1FD0DC76" w14:textId="77777777" w:rsidR="009D7AB3" w:rsidRPr="00086E76" w:rsidRDefault="009D7AB3" w:rsidP="002D202B">
            <w:pPr>
              <w:pStyle w:val="NoSpacing"/>
            </w:pPr>
            <w:r w:rsidRPr="00086E76">
              <w:t>0.098</w:t>
            </w:r>
          </w:p>
        </w:tc>
        <w:tc>
          <w:tcPr>
            <w:tcW w:w="1701" w:type="dxa"/>
            <w:tcBorders>
              <w:top w:val="nil"/>
              <w:bottom w:val="nil"/>
            </w:tcBorders>
            <w:vAlign w:val="center"/>
          </w:tcPr>
          <w:p w14:paraId="2AA66114" w14:textId="77777777" w:rsidR="009D7AB3" w:rsidRPr="00086E76" w:rsidRDefault="009D7AB3" w:rsidP="002D202B">
            <w:pPr>
              <w:pStyle w:val="NoSpacing"/>
            </w:pPr>
            <w:r w:rsidRPr="00086E76">
              <w:t>0.20 (1)</w:t>
            </w:r>
          </w:p>
        </w:tc>
      </w:tr>
      <w:tr w:rsidR="009D7AB3" w:rsidRPr="009D7AB3" w14:paraId="4F4E61F6" w14:textId="77777777" w:rsidTr="009D7AB3">
        <w:trPr>
          <w:trHeight w:val="324"/>
        </w:trPr>
        <w:tc>
          <w:tcPr>
            <w:tcW w:w="1390" w:type="dxa"/>
            <w:vMerge/>
            <w:tcBorders>
              <w:top w:val="nil"/>
              <w:bottom w:val="single" w:sz="4" w:space="0" w:color="auto"/>
            </w:tcBorders>
            <w:vAlign w:val="center"/>
          </w:tcPr>
          <w:p w14:paraId="76AA70A1" w14:textId="77777777" w:rsidR="009D7AB3" w:rsidRPr="009D7AB3" w:rsidRDefault="009D7AB3" w:rsidP="002D202B">
            <w:pPr>
              <w:pStyle w:val="NoSpacing"/>
            </w:pPr>
          </w:p>
        </w:tc>
        <w:tc>
          <w:tcPr>
            <w:tcW w:w="2534" w:type="dxa"/>
            <w:gridSpan w:val="2"/>
            <w:tcBorders>
              <w:top w:val="nil"/>
              <w:bottom w:val="single" w:sz="4" w:space="0" w:color="auto"/>
            </w:tcBorders>
            <w:vAlign w:val="center"/>
          </w:tcPr>
          <w:p w14:paraId="03AFD604" w14:textId="77777777" w:rsidR="009D7AB3" w:rsidRPr="009D7AB3" w:rsidRDefault="009D7AB3" w:rsidP="002D202B">
            <w:pPr>
              <w:pStyle w:val="NoSpacing"/>
            </w:pPr>
            <w:proofErr w:type="spellStart"/>
            <w:r w:rsidRPr="009D7AB3">
              <w:t>Denning:Temperature</w:t>
            </w:r>
            <w:proofErr w:type="spellEnd"/>
          </w:p>
        </w:tc>
        <w:tc>
          <w:tcPr>
            <w:tcW w:w="1321" w:type="dxa"/>
            <w:tcBorders>
              <w:top w:val="nil"/>
              <w:bottom w:val="single" w:sz="4" w:space="0" w:color="auto"/>
            </w:tcBorders>
            <w:vAlign w:val="center"/>
          </w:tcPr>
          <w:p w14:paraId="0BB1FEF2" w14:textId="77777777" w:rsidR="009D7AB3" w:rsidRPr="00086E76" w:rsidRDefault="009D7AB3" w:rsidP="002D202B">
            <w:pPr>
              <w:pStyle w:val="NoSpacing"/>
            </w:pPr>
            <w:r w:rsidRPr="00086E76">
              <w:t>2.04</w:t>
            </w:r>
          </w:p>
        </w:tc>
        <w:tc>
          <w:tcPr>
            <w:tcW w:w="1418" w:type="dxa"/>
            <w:tcBorders>
              <w:top w:val="nil"/>
              <w:bottom w:val="single" w:sz="4" w:space="0" w:color="auto"/>
            </w:tcBorders>
            <w:vAlign w:val="center"/>
          </w:tcPr>
          <w:p w14:paraId="468E32D3" w14:textId="77777777" w:rsidR="009D7AB3" w:rsidRPr="00086E76" w:rsidRDefault="009D7AB3" w:rsidP="002D202B">
            <w:pPr>
              <w:pStyle w:val="NoSpacing"/>
            </w:pPr>
            <w:r w:rsidRPr="00086E76">
              <w:t>0.50</w:t>
            </w:r>
          </w:p>
        </w:tc>
        <w:tc>
          <w:tcPr>
            <w:tcW w:w="1417" w:type="dxa"/>
            <w:gridSpan w:val="2"/>
            <w:tcBorders>
              <w:top w:val="nil"/>
              <w:bottom w:val="single" w:sz="4" w:space="0" w:color="auto"/>
            </w:tcBorders>
            <w:vAlign w:val="center"/>
          </w:tcPr>
          <w:p w14:paraId="5840A93C" w14:textId="77777777" w:rsidR="009D7AB3" w:rsidRPr="00086E76" w:rsidRDefault="009D7AB3" w:rsidP="002D202B">
            <w:pPr>
              <w:pStyle w:val="NoSpacing"/>
            </w:pPr>
            <w:r w:rsidRPr="00086E76">
              <w:t>3.58</w:t>
            </w:r>
          </w:p>
        </w:tc>
        <w:tc>
          <w:tcPr>
            <w:tcW w:w="1701" w:type="dxa"/>
            <w:tcBorders>
              <w:top w:val="nil"/>
              <w:bottom w:val="single" w:sz="4" w:space="0" w:color="auto"/>
            </w:tcBorders>
            <w:vAlign w:val="center"/>
          </w:tcPr>
          <w:p w14:paraId="43A941CE" w14:textId="77777777" w:rsidR="009D7AB3" w:rsidRPr="00086E76" w:rsidRDefault="009D7AB3" w:rsidP="002D202B">
            <w:pPr>
              <w:pStyle w:val="NoSpacing"/>
            </w:pPr>
            <w:r w:rsidRPr="00086E76">
              <w:t>0.15 (1)</w:t>
            </w:r>
          </w:p>
        </w:tc>
      </w:tr>
      <w:tr w:rsidR="009D7AB3" w:rsidRPr="009D7AB3" w14:paraId="179EC8E1" w14:textId="77777777" w:rsidTr="009D7AB3">
        <w:trPr>
          <w:trHeight w:val="324"/>
        </w:trPr>
        <w:tc>
          <w:tcPr>
            <w:tcW w:w="1390" w:type="dxa"/>
            <w:vMerge w:val="restart"/>
            <w:tcBorders>
              <w:top w:val="single" w:sz="4" w:space="0" w:color="auto"/>
            </w:tcBorders>
            <w:vAlign w:val="center"/>
            <w:hideMark/>
          </w:tcPr>
          <w:p w14:paraId="0D110A50" w14:textId="77777777" w:rsidR="009D7AB3" w:rsidRPr="009D7AB3" w:rsidRDefault="009D7AB3" w:rsidP="002D202B">
            <w:pPr>
              <w:pStyle w:val="NoSpacing"/>
            </w:pPr>
            <w:r w:rsidRPr="009D7AB3">
              <w:t>Intensity</w:t>
            </w:r>
          </w:p>
        </w:tc>
        <w:tc>
          <w:tcPr>
            <w:tcW w:w="2534" w:type="dxa"/>
            <w:gridSpan w:val="2"/>
            <w:tcBorders>
              <w:top w:val="single" w:sz="4" w:space="0" w:color="auto"/>
            </w:tcBorders>
            <w:vAlign w:val="center"/>
            <w:hideMark/>
          </w:tcPr>
          <w:p w14:paraId="61C560C6" w14:textId="77777777" w:rsidR="009D7AB3" w:rsidRPr="009D7AB3" w:rsidRDefault="009D7AB3" w:rsidP="002D202B">
            <w:pPr>
              <w:pStyle w:val="NoSpacing"/>
            </w:pPr>
            <w:r w:rsidRPr="009D7AB3">
              <w:t>Intercept</w:t>
            </w:r>
          </w:p>
        </w:tc>
        <w:tc>
          <w:tcPr>
            <w:tcW w:w="1321" w:type="dxa"/>
            <w:tcBorders>
              <w:top w:val="single" w:sz="4" w:space="0" w:color="auto"/>
            </w:tcBorders>
            <w:vAlign w:val="center"/>
            <w:hideMark/>
          </w:tcPr>
          <w:p w14:paraId="6C1E713B" w14:textId="77777777" w:rsidR="009D7AB3" w:rsidRPr="00086E76" w:rsidRDefault="009D7AB3" w:rsidP="002D202B">
            <w:pPr>
              <w:pStyle w:val="NoSpacing"/>
            </w:pPr>
            <w:r w:rsidRPr="00086E76">
              <w:t>62.98</w:t>
            </w:r>
          </w:p>
        </w:tc>
        <w:tc>
          <w:tcPr>
            <w:tcW w:w="1418" w:type="dxa"/>
            <w:tcBorders>
              <w:top w:val="single" w:sz="4" w:space="0" w:color="auto"/>
            </w:tcBorders>
            <w:vAlign w:val="center"/>
            <w:hideMark/>
          </w:tcPr>
          <w:p w14:paraId="66EAD473" w14:textId="77777777" w:rsidR="009D7AB3" w:rsidRPr="00086E76" w:rsidRDefault="009D7AB3" w:rsidP="002D202B">
            <w:pPr>
              <w:pStyle w:val="NoSpacing"/>
            </w:pPr>
            <w:r w:rsidRPr="00086E76">
              <w:t>46.78</w:t>
            </w:r>
          </w:p>
        </w:tc>
        <w:tc>
          <w:tcPr>
            <w:tcW w:w="1417" w:type="dxa"/>
            <w:gridSpan w:val="2"/>
            <w:tcBorders>
              <w:top w:val="single" w:sz="4" w:space="0" w:color="auto"/>
            </w:tcBorders>
            <w:vAlign w:val="center"/>
            <w:hideMark/>
          </w:tcPr>
          <w:p w14:paraId="59E52EE5" w14:textId="655051D3" w:rsidR="009D7AB3" w:rsidRPr="00086E76" w:rsidRDefault="009D7AB3" w:rsidP="002D202B">
            <w:pPr>
              <w:pStyle w:val="NoSpacing"/>
            </w:pPr>
            <w:r w:rsidRPr="00086E76">
              <w:t>56.08</w:t>
            </w:r>
          </w:p>
        </w:tc>
        <w:tc>
          <w:tcPr>
            <w:tcW w:w="1701" w:type="dxa"/>
            <w:tcBorders>
              <w:top w:val="single" w:sz="4" w:space="0" w:color="auto"/>
            </w:tcBorders>
            <w:vAlign w:val="center"/>
            <w:hideMark/>
          </w:tcPr>
          <w:p w14:paraId="4844EF57" w14:textId="77777777" w:rsidR="009D7AB3" w:rsidRPr="00086E76" w:rsidRDefault="009D7AB3" w:rsidP="002D202B">
            <w:pPr>
              <w:pStyle w:val="NoSpacing"/>
            </w:pPr>
            <w:r w:rsidRPr="00086E76">
              <w:t>— (4)</w:t>
            </w:r>
          </w:p>
        </w:tc>
      </w:tr>
      <w:tr w:rsidR="009D7AB3" w:rsidRPr="009D7AB3" w14:paraId="60527DD7" w14:textId="77777777" w:rsidTr="009D7AB3">
        <w:trPr>
          <w:trHeight w:val="324"/>
        </w:trPr>
        <w:tc>
          <w:tcPr>
            <w:tcW w:w="1390" w:type="dxa"/>
            <w:vMerge/>
            <w:vAlign w:val="center"/>
            <w:hideMark/>
          </w:tcPr>
          <w:p w14:paraId="418D2546" w14:textId="77777777" w:rsidR="009D7AB3" w:rsidRPr="009D7AB3" w:rsidRDefault="009D7AB3" w:rsidP="002D202B">
            <w:pPr>
              <w:pStyle w:val="NoSpacing"/>
            </w:pPr>
          </w:p>
        </w:tc>
        <w:tc>
          <w:tcPr>
            <w:tcW w:w="2534" w:type="dxa"/>
            <w:gridSpan w:val="2"/>
            <w:vAlign w:val="center"/>
          </w:tcPr>
          <w:p w14:paraId="5EDBB77C" w14:textId="77777777" w:rsidR="009D7AB3" w:rsidRPr="009D7AB3" w:rsidRDefault="009D7AB3" w:rsidP="002D202B">
            <w:pPr>
              <w:pStyle w:val="NoSpacing"/>
            </w:pPr>
            <w:r w:rsidRPr="009D7AB3">
              <w:t>Temperature (°C)</w:t>
            </w:r>
          </w:p>
        </w:tc>
        <w:tc>
          <w:tcPr>
            <w:tcW w:w="1321" w:type="dxa"/>
            <w:vAlign w:val="center"/>
          </w:tcPr>
          <w:p w14:paraId="2E1AEDB5" w14:textId="77777777" w:rsidR="009D7AB3" w:rsidRPr="00086E76" w:rsidRDefault="009D7AB3" w:rsidP="002D202B">
            <w:pPr>
              <w:pStyle w:val="NoSpacing"/>
            </w:pPr>
            <w:r w:rsidRPr="00086E76">
              <w:t>-0.83</w:t>
            </w:r>
          </w:p>
        </w:tc>
        <w:tc>
          <w:tcPr>
            <w:tcW w:w="1418" w:type="dxa"/>
            <w:vAlign w:val="center"/>
          </w:tcPr>
          <w:p w14:paraId="5A1E148A" w14:textId="77777777" w:rsidR="009D7AB3" w:rsidRPr="00086E76" w:rsidRDefault="009D7AB3" w:rsidP="002D202B">
            <w:pPr>
              <w:pStyle w:val="NoSpacing"/>
            </w:pPr>
            <w:r w:rsidRPr="00086E76">
              <w:t>-0.96</w:t>
            </w:r>
          </w:p>
        </w:tc>
        <w:tc>
          <w:tcPr>
            <w:tcW w:w="1417" w:type="dxa"/>
            <w:gridSpan w:val="2"/>
            <w:vAlign w:val="center"/>
          </w:tcPr>
          <w:p w14:paraId="4F06DF87" w14:textId="77777777" w:rsidR="009D7AB3" w:rsidRPr="00086E76" w:rsidRDefault="009D7AB3" w:rsidP="002D202B">
            <w:pPr>
              <w:pStyle w:val="NoSpacing"/>
            </w:pPr>
            <w:r w:rsidRPr="00086E76">
              <w:t>-0.70</w:t>
            </w:r>
          </w:p>
        </w:tc>
        <w:tc>
          <w:tcPr>
            <w:tcW w:w="1701" w:type="dxa"/>
            <w:vAlign w:val="center"/>
          </w:tcPr>
          <w:p w14:paraId="55BA1F60" w14:textId="77777777" w:rsidR="009D7AB3" w:rsidRPr="00086E76" w:rsidRDefault="009D7AB3" w:rsidP="002D202B">
            <w:pPr>
              <w:pStyle w:val="NoSpacing"/>
            </w:pPr>
            <w:r w:rsidRPr="00086E76">
              <w:t>1.00 (4)</w:t>
            </w:r>
          </w:p>
        </w:tc>
      </w:tr>
      <w:tr w:rsidR="009D7AB3" w:rsidRPr="009D7AB3" w14:paraId="0F628D8C" w14:textId="77777777" w:rsidTr="009D7AB3">
        <w:trPr>
          <w:trHeight w:val="324"/>
        </w:trPr>
        <w:tc>
          <w:tcPr>
            <w:tcW w:w="1390" w:type="dxa"/>
            <w:vMerge/>
            <w:vAlign w:val="center"/>
          </w:tcPr>
          <w:p w14:paraId="57B28462" w14:textId="77777777" w:rsidR="009D7AB3" w:rsidRPr="009D7AB3" w:rsidRDefault="009D7AB3" w:rsidP="002D202B">
            <w:pPr>
              <w:pStyle w:val="NoSpacing"/>
            </w:pPr>
          </w:p>
        </w:tc>
        <w:tc>
          <w:tcPr>
            <w:tcW w:w="2534" w:type="dxa"/>
            <w:gridSpan w:val="2"/>
            <w:vAlign w:val="center"/>
          </w:tcPr>
          <w:p w14:paraId="768D974A" w14:textId="77777777" w:rsidR="009D7AB3" w:rsidRPr="009D7AB3" w:rsidRDefault="009D7AB3" w:rsidP="002D202B">
            <w:pPr>
              <w:pStyle w:val="NoSpacing"/>
            </w:pPr>
            <w:r w:rsidRPr="009D7AB3">
              <w:t>Denning (Yes)</w:t>
            </w:r>
          </w:p>
        </w:tc>
        <w:tc>
          <w:tcPr>
            <w:tcW w:w="1321" w:type="dxa"/>
            <w:vAlign w:val="center"/>
          </w:tcPr>
          <w:p w14:paraId="30F1DD1B" w14:textId="77777777" w:rsidR="009D7AB3" w:rsidRPr="00086E76" w:rsidRDefault="009D7AB3" w:rsidP="002D202B">
            <w:pPr>
              <w:pStyle w:val="NoSpacing"/>
            </w:pPr>
            <w:r w:rsidRPr="00086E76">
              <w:t>7.50</w:t>
            </w:r>
          </w:p>
        </w:tc>
        <w:tc>
          <w:tcPr>
            <w:tcW w:w="1418" w:type="dxa"/>
            <w:vAlign w:val="center"/>
          </w:tcPr>
          <w:p w14:paraId="49BC2BF3" w14:textId="77777777" w:rsidR="009D7AB3" w:rsidRPr="00086E76" w:rsidRDefault="009D7AB3" w:rsidP="002D202B">
            <w:pPr>
              <w:pStyle w:val="NoSpacing"/>
            </w:pPr>
            <w:r w:rsidRPr="00086E76">
              <w:t>2.55</w:t>
            </w:r>
          </w:p>
        </w:tc>
        <w:tc>
          <w:tcPr>
            <w:tcW w:w="1417" w:type="dxa"/>
            <w:gridSpan w:val="2"/>
            <w:vAlign w:val="center"/>
          </w:tcPr>
          <w:p w14:paraId="52EEECA2" w14:textId="77777777" w:rsidR="009D7AB3" w:rsidRPr="00086E76" w:rsidRDefault="009D7AB3" w:rsidP="002D202B">
            <w:pPr>
              <w:pStyle w:val="NoSpacing"/>
            </w:pPr>
            <w:r w:rsidRPr="00086E76">
              <w:t>12.45</w:t>
            </w:r>
          </w:p>
        </w:tc>
        <w:tc>
          <w:tcPr>
            <w:tcW w:w="1701" w:type="dxa"/>
            <w:vAlign w:val="center"/>
          </w:tcPr>
          <w:p w14:paraId="32F8D726" w14:textId="77777777" w:rsidR="009D7AB3" w:rsidRPr="00086E76" w:rsidRDefault="009D7AB3" w:rsidP="002D202B">
            <w:pPr>
              <w:pStyle w:val="NoSpacing"/>
            </w:pPr>
            <w:r w:rsidRPr="00086E76">
              <w:t>1.00 (4)</w:t>
            </w:r>
          </w:p>
        </w:tc>
      </w:tr>
      <w:tr w:rsidR="009D7AB3" w:rsidRPr="009D7AB3" w14:paraId="060434CC" w14:textId="77777777" w:rsidTr="009D7AB3">
        <w:trPr>
          <w:trHeight w:val="324"/>
        </w:trPr>
        <w:tc>
          <w:tcPr>
            <w:tcW w:w="1390" w:type="dxa"/>
            <w:vMerge/>
            <w:vAlign w:val="center"/>
          </w:tcPr>
          <w:p w14:paraId="52DCE4F0" w14:textId="77777777" w:rsidR="009D7AB3" w:rsidRPr="009D7AB3" w:rsidRDefault="009D7AB3" w:rsidP="002D202B">
            <w:pPr>
              <w:pStyle w:val="NoSpacing"/>
            </w:pPr>
          </w:p>
        </w:tc>
        <w:tc>
          <w:tcPr>
            <w:tcW w:w="2534" w:type="dxa"/>
            <w:gridSpan w:val="2"/>
            <w:vAlign w:val="center"/>
          </w:tcPr>
          <w:p w14:paraId="7F47A40D" w14:textId="77777777" w:rsidR="009D7AB3" w:rsidRPr="009D7AB3" w:rsidRDefault="009D7AB3" w:rsidP="002D202B">
            <w:pPr>
              <w:pStyle w:val="NoSpacing"/>
            </w:pPr>
            <w:r w:rsidRPr="009D7AB3">
              <w:t xml:space="preserve">Moonlight </w:t>
            </w:r>
          </w:p>
        </w:tc>
        <w:tc>
          <w:tcPr>
            <w:tcW w:w="1321" w:type="dxa"/>
            <w:vAlign w:val="center"/>
          </w:tcPr>
          <w:p w14:paraId="7A6D70E5" w14:textId="77777777" w:rsidR="009D7AB3" w:rsidRPr="00086E76" w:rsidRDefault="009D7AB3" w:rsidP="002D202B">
            <w:pPr>
              <w:pStyle w:val="NoSpacing"/>
            </w:pPr>
            <w:r w:rsidRPr="00086E76">
              <w:t>-0.21</w:t>
            </w:r>
          </w:p>
        </w:tc>
        <w:tc>
          <w:tcPr>
            <w:tcW w:w="1418" w:type="dxa"/>
            <w:vAlign w:val="center"/>
          </w:tcPr>
          <w:p w14:paraId="5390E9DE" w14:textId="77777777" w:rsidR="009D7AB3" w:rsidRPr="00086E76" w:rsidRDefault="009D7AB3" w:rsidP="002D202B">
            <w:pPr>
              <w:pStyle w:val="NoSpacing"/>
            </w:pPr>
            <w:r w:rsidRPr="00086E76">
              <w:t>-0.27</w:t>
            </w:r>
          </w:p>
        </w:tc>
        <w:tc>
          <w:tcPr>
            <w:tcW w:w="1417" w:type="dxa"/>
            <w:gridSpan w:val="2"/>
            <w:vAlign w:val="center"/>
          </w:tcPr>
          <w:p w14:paraId="7968BA0B" w14:textId="77777777" w:rsidR="009D7AB3" w:rsidRPr="00086E76" w:rsidRDefault="009D7AB3" w:rsidP="002D202B">
            <w:pPr>
              <w:pStyle w:val="NoSpacing"/>
            </w:pPr>
            <w:r w:rsidRPr="00086E76">
              <w:t>-0.15</w:t>
            </w:r>
          </w:p>
        </w:tc>
        <w:tc>
          <w:tcPr>
            <w:tcW w:w="1701" w:type="dxa"/>
            <w:vAlign w:val="center"/>
          </w:tcPr>
          <w:p w14:paraId="41B63461" w14:textId="77777777" w:rsidR="009D7AB3" w:rsidRPr="00086E76" w:rsidRDefault="009D7AB3" w:rsidP="002D202B">
            <w:pPr>
              <w:pStyle w:val="NoSpacing"/>
            </w:pPr>
            <w:r w:rsidRPr="00086E76">
              <w:t>0.45 (3)</w:t>
            </w:r>
          </w:p>
        </w:tc>
      </w:tr>
      <w:tr w:rsidR="009D7AB3" w:rsidRPr="009D7AB3" w14:paraId="5D485CE2" w14:textId="77777777" w:rsidTr="009D7AB3">
        <w:trPr>
          <w:trHeight w:val="324"/>
        </w:trPr>
        <w:tc>
          <w:tcPr>
            <w:tcW w:w="1390" w:type="dxa"/>
            <w:vMerge/>
            <w:vAlign w:val="center"/>
            <w:hideMark/>
          </w:tcPr>
          <w:p w14:paraId="6A6A3B7E" w14:textId="77777777" w:rsidR="009D7AB3" w:rsidRPr="009D7AB3" w:rsidRDefault="009D7AB3" w:rsidP="002D202B">
            <w:pPr>
              <w:pStyle w:val="NoSpacing"/>
            </w:pPr>
          </w:p>
        </w:tc>
        <w:tc>
          <w:tcPr>
            <w:tcW w:w="2534" w:type="dxa"/>
            <w:gridSpan w:val="2"/>
            <w:vAlign w:val="center"/>
          </w:tcPr>
          <w:p w14:paraId="08793242" w14:textId="77777777" w:rsidR="009D7AB3" w:rsidRPr="009D7AB3" w:rsidRDefault="009D7AB3" w:rsidP="002D202B">
            <w:pPr>
              <w:pStyle w:val="NoSpacing"/>
            </w:pPr>
            <w:r w:rsidRPr="009D7AB3">
              <w:t>Moonrise</w:t>
            </w:r>
          </w:p>
        </w:tc>
        <w:tc>
          <w:tcPr>
            <w:tcW w:w="1321" w:type="dxa"/>
            <w:vAlign w:val="center"/>
          </w:tcPr>
          <w:p w14:paraId="2C89CD84" w14:textId="520EFA2E" w:rsidR="009D7AB3" w:rsidRPr="00086E76" w:rsidRDefault="009D7AB3" w:rsidP="002D202B">
            <w:pPr>
              <w:pStyle w:val="NoSpacing"/>
            </w:pPr>
            <w:r w:rsidRPr="00086E76">
              <w:t>-0.006</w:t>
            </w:r>
          </w:p>
        </w:tc>
        <w:tc>
          <w:tcPr>
            <w:tcW w:w="1418" w:type="dxa"/>
            <w:vAlign w:val="center"/>
          </w:tcPr>
          <w:p w14:paraId="3D9E1BFE" w14:textId="77777777" w:rsidR="009D7AB3" w:rsidRPr="00086E76" w:rsidRDefault="009D7AB3" w:rsidP="002D202B">
            <w:pPr>
              <w:pStyle w:val="NoSpacing"/>
            </w:pPr>
            <w:r w:rsidRPr="00086E76">
              <w:t>-0.038</w:t>
            </w:r>
          </w:p>
        </w:tc>
        <w:tc>
          <w:tcPr>
            <w:tcW w:w="1417" w:type="dxa"/>
            <w:gridSpan w:val="2"/>
            <w:vAlign w:val="center"/>
          </w:tcPr>
          <w:p w14:paraId="75A4AD59" w14:textId="77777777" w:rsidR="009D7AB3" w:rsidRPr="00086E76" w:rsidRDefault="009D7AB3" w:rsidP="002D202B">
            <w:pPr>
              <w:pStyle w:val="NoSpacing"/>
            </w:pPr>
            <w:r w:rsidRPr="00086E76">
              <w:t>0.027</w:t>
            </w:r>
          </w:p>
        </w:tc>
        <w:tc>
          <w:tcPr>
            <w:tcW w:w="1701" w:type="dxa"/>
            <w:vAlign w:val="center"/>
          </w:tcPr>
          <w:p w14:paraId="499B1383" w14:textId="77777777" w:rsidR="009D7AB3" w:rsidRPr="00086E76" w:rsidRDefault="009D7AB3" w:rsidP="002D202B">
            <w:pPr>
              <w:pStyle w:val="NoSpacing"/>
            </w:pPr>
            <w:r w:rsidRPr="00086E76">
              <w:t>0.45 (3)</w:t>
            </w:r>
          </w:p>
        </w:tc>
      </w:tr>
      <w:tr w:rsidR="009D7AB3" w:rsidRPr="009D7AB3" w14:paraId="79B8361E" w14:textId="77777777" w:rsidTr="009D7AB3">
        <w:trPr>
          <w:trHeight w:val="324"/>
        </w:trPr>
        <w:tc>
          <w:tcPr>
            <w:tcW w:w="1390" w:type="dxa"/>
            <w:vMerge/>
            <w:vAlign w:val="center"/>
          </w:tcPr>
          <w:p w14:paraId="3C203134" w14:textId="77777777" w:rsidR="009D7AB3" w:rsidRPr="009D7AB3" w:rsidRDefault="009D7AB3" w:rsidP="002D202B">
            <w:pPr>
              <w:pStyle w:val="NoSpacing"/>
            </w:pPr>
          </w:p>
        </w:tc>
        <w:tc>
          <w:tcPr>
            <w:tcW w:w="2534" w:type="dxa"/>
            <w:gridSpan w:val="2"/>
            <w:vAlign w:val="center"/>
          </w:tcPr>
          <w:p w14:paraId="3A0C6F55" w14:textId="77777777" w:rsidR="009D7AB3" w:rsidRPr="009D7AB3" w:rsidRDefault="009D7AB3" w:rsidP="002D202B">
            <w:pPr>
              <w:pStyle w:val="NoSpacing"/>
            </w:pPr>
            <w:r w:rsidRPr="009D7AB3">
              <w:t>Rainfall (mm)</w:t>
            </w:r>
          </w:p>
        </w:tc>
        <w:tc>
          <w:tcPr>
            <w:tcW w:w="1321" w:type="dxa"/>
            <w:vAlign w:val="center"/>
          </w:tcPr>
          <w:p w14:paraId="0A17E8BF" w14:textId="77777777" w:rsidR="009D7AB3" w:rsidRPr="00086E76" w:rsidRDefault="009D7AB3" w:rsidP="002D202B">
            <w:pPr>
              <w:pStyle w:val="NoSpacing"/>
            </w:pPr>
            <w:r w:rsidRPr="00086E76">
              <w:t>-1.14</w:t>
            </w:r>
          </w:p>
        </w:tc>
        <w:tc>
          <w:tcPr>
            <w:tcW w:w="1418" w:type="dxa"/>
            <w:vAlign w:val="center"/>
          </w:tcPr>
          <w:p w14:paraId="5248AB32" w14:textId="77777777" w:rsidR="009D7AB3" w:rsidRPr="00086E76" w:rsidRDefault="009D7AB3" w:rsidP="002D202B">
            <w:pPr>
              <w:pStyle w:val="NoSpacing"/>
            </w:pPr>
            <w:r w:rsidRPr="00086E76">
              <w:t>-2.04</w:t>
            </w:r>
          </w:p>
        </w:tc>
        <w:tc>
          <w:tcPr>
            <w:tcW w:w="1417" w:type="dxa"/>
            <w:gridSpan w:val="2"/>
            <w:vAlign w:val="center"/>
          </w:tcPr>
          <w:p w14:paraId="48DC85C4" w14:textId="77777777" w:rsidR="009D7AB3" w:rsidRPr="00086E76" w:rsidRDefault="009D7AB3" w:rsidP="002D202B">
            <w:pPr>
              <w:pStyle w:val="NoSpacing"/>
            </w:pPr>
            <w:r w:rsidRPr="00086E76">
              <w:t>-0.78</w:t>
            </w:r>
          </w:p>
        </w:tc>
        <w:tc>
          <w:tcPr>
            <w:tcW w:w="1701" w:type="dxa"/>
            <w:vAlign w:val="center"/>
          </w:tcPr>
          <w:p w14:paraId="4F04798F" w14:textId="77777777" w:rsidR="009D7AB3" w:rsidRPr="00086E76" w:rsidRDefault="009D7AB3" w:rsidP="002D202B">
            <w:pPr>
              <w:pStyle w:val="NoSpacing"/>
            </w:pPr>
            <w:r w:rsidRPr="00086E76">
              <w:t>0.14 (1)</w:t>
            </w:r>
          </w:p>
        </w:tc>
      </w:tr>
      <w:tr w:rsidR="009D7AB3" w:rsidRPr="009D7AB3" w14:paraId="1FC2A4BB" w14:textId="77777777" w:rsidTr="009D7AB3">
        <w:trPr>
          <w:trHeight w:val="324"/>
        </w:trPr>
        <w:tc>
          <w:tcPr>
            <w:tcW w:w="1390" w:type="dxa"/>
            <w:vMerge/>
            <w:vAlign w:val="center"/>
          </w:tcPr>
          <w:p w14:paraId="2B010E91" w14:textId="77777777" w:rsidR="009D7AB3" w:rsidRPr="009D7AB3" w:rsidRDefault="009D7AB3" w:rsidP="002D202B">
            <w:pPr>
              <w:pStyle w:val="NoSpacing"/>
            </w:pPr>
          </w:p>
        </w:tc>
        <w:tc>
          <w:tcPr>
            <w:tcW w:w="2534" w:type="dxa"/>
            <w:gridSpan w:val="2"/>
            <w:vAlign w:val="center"/>
          </w:tcPr>
          <w:p w14:paraId="62989948" w14:textId="77777777" w:rsidR="009D7AB3" w:rsidRPr="009D7AB3" w:rsidRDefault="009D7AB3" w:rsidP="002D202B">
            <w:pPr>
              <w:pStyle w:val="NoSpacing"/>
            </w:pPr>
            <w:proofErr w:type="spellStart"/>
            <w:r w:rsidRPr="009D7AB3">
              <w:t>Rainfall:Temperature</w:t>
            </w:r>
            <w:proofErr w:type="spellEnd"/>
          </w:p>
        </w:tc>
        <w:tc>
          <w:tcPr>
            <w:tcW w:w="1321" w:type="dxa"/>
            <w:vAlign w:val="center"/>
          </w:tcPr>
          <w:p w14:paraId="133D395F" w14:textId="77777777" w:rsidR="009D7AB3" w:rsidRPr="00086E76" w:rsidRDefault="009D7AB3" w:rsidP="002D202B">
            <w:pPr>
              <w:pStyle w:val="NoSpacing"/>
            </w:pPr>
            <w:r w:rsidRPr="00086E76">
              <w:t>0.058</w:t>
            </w:r>
          </w:p>
        </w:tc>
        <w:tc>
          <w:tcPr>
            <w:tcW w:w="1418" w:type="dxa"/>
            <w:vAlign w:val="center"/>
          </w:tcPr>
          <w:p w14:paraId="2ECEBFAA" w14:textId="77777777" w:rsidR="009D7AB3" w:rsidRPr="00086E76" w:rsidRDefault="009D7AB3" w:rsidP="002D202B">
            <w:pPr>
              <w:pStyle w:val="NoSpacing"/>
            </w:pPr>
            <w:r w:rsidRPr="00086E76">
              <w:t>0.034</w:t>
            </w:r>
          </w:p>
        </w:tc>
        <w:tc>
          <w:tcPr>
            <w:tcW w:w="1417" w:type="dxa"/>
            <w:gridSpan w:val="2"/>
            <w:vAlign w:val="center"/>
          </w:tcPr>
          <w:p w14:paraId="4C9BA18B" w14:textId="77777777" w:rsidR="009D7AB3" w:rsidRPr="00086E76" w:rsidRDefault="009D7AB3" w:rsidP="002D202B">
            <w:pPr>
              <w:pStyle w:val="NoSpacing"/>
            </w:pPr>
            <w:r w:rsidRPr="00086E76">
              <w:t>0.082</w:t>
            </w:r>
          </w:p>
        </w:tc>
        <w:tc>
          <w:tcPr>
            <w:tcW w:w="1701" w:type="dxa"/>
            <w:vAlign w:val="center"/>
          </w:tcPr>
          <w:p w14:paraId="09912199" w14:textId="77777777" w:rsidR="009D7AB3" w:rsidRPr="00086E76" w:rsidRDefault="009D7AB3" w:rsidP="002D202B">
            <w:pPr>
              <w:pStyle w:val="NoSpacing"/>
            </w:pPr>
            <w:r w:rsidRPr="00086E76">
              <w:t>0.14 (1)</w:t>
            </w:r>
          </w:p>
        </w:tc>
      </w:tr>
      <w:tr w:rsidR="009D7AB3" w:rsidRPr="009D7AB3" w14:paraId="4911E03A" w14:textId="77777777" w:rsidTr="009D7AB3">
        <w:trPr>
          <w:trHeight w:val="324"/>
        </w:trPr>
        <w:tc>
          <w:tcPr>
            <w:tcW w:w="1390" w:type="dxa"/>
            <w:vMerge/>
            <w:tcBorders>
              <w:bottom w:val="single" w:sz="4" w:space="0" w:color="auto"/>
            </w:tcBorders>
            <w:vAlign w:val="center"/>
          </w:tcPr>
          <w:p w14:paraId="09364B9D" w14:textId="77777777" w:rsidR="009D7AB3" w:rsidRPr="009D7AB3" w:rsidRDefault="009D7AB3" w:rsidP="002D202B">
            <w:pPr>
              <w:pStyle w:val="NoSpacing"/>
            </w:pPr>
          </w:p>
        </w:tc>
        <w:tc>
          <w:tcPr>
            <w:tcW w:w="2534" w:type="dxa"/>
            <w:gridSpan w:val="2"/>
            <w:tcBorders>
              <w:bottom w:val="single" w:sz="4" w:space="0" w:color="auto"/>
            </w:tcBorders>
            <w:vAlign w:val="center"/>
          </w:tcPr>
          <w:p w14:paraId="02FF89ED" w14:textId="77777777" w:rsidR="009D7AB3" w:rsidRPr="009D7AB3" w:rsidRDefault="009D7AB3" w:rsidP="002D202B">
            <w:pPr>
              <w:pStyle w:val="NoSpacing"/>
            </w:pPr>
            <w:proofErr w:type="spellStart"/>
            <w:r w:rsidRPr="009D7AB3">
              <w:t>Denning:Temperature</w:t>
            </w:r>
            <w:proofErr w:type="spellEnd"/>
          </w:p>
        </w:tc>
        <w:tc>
          <w:tcPr>
            <w:tcW w:w="1321" w:type="dxa"/>
            <w:tcBorders>
              <w:bottom w:val="single" w:sz="4" w:space="0" w:color="auto"/>
            </w:tcBorders>
            <w:vAlign w:val="center"/>
          </w:tcPr>
          <w:p w14:paraId="205AEBF1" w14:textId="77777777" w:rsidR="009D7AB3" w:rsidRPr="00086E76" w:rsidRDefault="009D7AB3" w:rsidP="002D202B">
            <w:pPr>
              <w:pStyle w:val="NoSpacing"/>
            </w:pPr>
            <w:r w:rsidRPr="00086E76">
              <w:t>-0.58</w:t>
            </w:r>
          </w:p>
        </w:tc>
        <w:tc>
          <w:tcPr>
            <w:tcW w:w="1418" w:type="dxa"/>
            <w:tcBorders>
              <w:bottom w:val="single" w:sz="4" w:space="0" w:color="auto"/>
            </w:tcBorders>
            <w:vAlign w:val="center"/>
          </w:tcPr>
          <w:p w14:paraId="5B1A41C9" w14:textId="77777777" w:rsidR="009D7AB3" w:rsidRPr="00086E76" w:rsidRDefault="009D7AB3" w:rsidP="002D202B">
            <w:pPr>
              <w:pStyle w:val="NoSpacing"/>
            </w:pPr>
            <w:r w:rsidRPr="00086E76">
              <w:t>-1.01</w:t>
            </w:r>
          </w:p>
        </w:tc>
        <w:tc>
          <w:tcPr>
            <w:tcW w:w="1417" w:type="dxa"/>
            <w:gridSpan w:val="2"/>
            <w:tcBorders>
              <w:bottom w:val="single" w:sz="4" w:space="0" w:color="auto"/>
            </w:tcBorders>
            <w:vAlign w:val="center"/>
          </w:tcPr>
          <w:p w14:paraId="195AA692" w14:textId="77777777" w:rsidR="009D7AB3" w:rsidRPr="00086E76" w:rsidRDefault="009D7AB3" w:rsidP="002D202B">
            <w:pPr>
              <w:pStyle w:val="NoSpacing"/>
            </w:pPr>
            <w:r w:rsidRPr="00086E76">
              <w:t>-0.13</w:t>
            </w:r>
          </w:p>
        </w:tc>
        <w:tc>
          <w:tcPr>
            <w:tcW w:w="1701" w:type="dxa"/>
            <w:tcBorders>
              <w:bottom w:val="single" w:sz="4" w:space="0" w:color="auto"/>
            </w:tcBorders>
            <w:vAlign w:val="center"/>
          </w:tcPr>
          <w:p w14:paraId="45B4EDC1" w14:textId="77777777" w:rsidR="009D7AB3" w:rsidRPr="00086E76" w:rsidRDefault="009D7AB3" w:rsidP="002D202B">
            <w:pPr>
              <w:pStyle w:val="NoSpacing"/>
            </w:pPr>
            <w:r w:rsidRPr="00086E76">
              <w:t>0.07 (1)</w:t>
            </w:r>
          </w:p>
        </w:tc>
      </w:tr>
      <w:tr w:rsidR="009D7AB3" w:rsidRPr="009D7AB3" w14:paraId="663F3F43" w14:textId="77777777" w:rsidTr="009D7AB3">
        <w:trPr>
          <w:trHeight w:val="324"/>
        </w:trPr>
        <w:tc>
          <w:tcPr>
            <w:tcW w:w="1390" w:type="dxa"/>
            <w:vMerge w:val="restart"/>
            <w:tcBorders>
              <w:top w:val="single" w:sz="4" w:space="0" w:color="auto"/>
              <w:bottom w:val="nil"/>
            </w:tcBorders>
            <w:vAlign w:val="center"/>
          </w:tcPr>
          <w:p w14:paraId="4DD3E61D" w14:textId="5373E422" w:rsidR="009D7AB3" w:rsidRPr="009D7AB3" w:rsidRDefault="009D7AB3" w:rsidP="002D202B">
            <w:pPr>
              <w:pStyle w:val="NoSpacing"/>
            </w:pPr>
            <w:r w:rsidRPr="009D7AB3">
              <w:t>Start</w:t>
            </w:r>
            <w:r>
              <w:t xml:space="preserve"> time</w:t>
            </w:r>
          </w:p>
        </w:tc>
        <w:tc>
          <w:tcPr>
            <w:tcW w:w="2438" w:type="dxa"/>
            <w:tcBorders>
              <w:top w:val="single" w:sz="4" w:space="0" w:color="auto"/>
              <w:bottom w:val="nil"/>
            </w:tcBorders>
            <w:vAlign w:val="center"/>
          </w:tcPr>
          <w:p w14:paraId="552FC698" w14:textId="77777777" w:rsidR="009D7AB3" w:rsidRPr="009D7AB3" w:rsidRDefault="009D7AB3" w:rsidP="002D202B">
            <w:pPr>
              <w:pStyle w:val="NoSpacing"/>
            </w:pPr>
            <w:r w:rsidRPr="009D7AB3">
              <w:t>Intercept</w:t>
            </w:r>
          </w:p>
        </w:tc>
        <w:tc>
          <w:tcPr>
            <w:tcW w:w="1417" w:type="dxa"/>
            <w:gridSpan w:val="2"/>
            <w:tcBorders>
              <w:top w:val="single" w:sz="4" w:space="0" w:color="auto"/>
              <w:bottom w:val="nil"/>
            </w:tcBorders>
            <w:vAlign w:val="center"/>
          </w:tcPr>
          <w:p w14:paraId="24E289D1" w14:textId="77777777" w:rsidR="009D7AB3" w:rsidRPr="00086E76" w:rsidRDefault="009D7AB3" w:rsidP="002D202B">
            <w:pPr>
              <w:pStyle w:val="NoSpacing"/>
            </w:pPr>
            <w:r w:rsidRPr="00086E76">
              <w:t>15:43:55</w:t>
            </w:r>
          </w:p>
        </w:tc>
        <w:tc>
          <w:tcPr>
            <w:tcW w:w="1418" w:type="dxa"/>
            <w:tcBorders>
              <w:top w:val="single" w:sz="4" w:space="0" w:color="auto"/>
              <w:bottom w:val="nil"/>
            </w:tcBorders>
            <w:vAlign w:val="center"/>
          </w:tcPr>
          <w:p w14:paraId="21CDCD2D" w14:textId="77777777" w:rsidR="009D7AB3" w:rsidRPr="00086E76" w:rsidRDefault="009D7AB3" w:rsidP="002D202B">
            <w:pPr>
              <w:pStyle w:val="NoSpacing"/>
            </w:pPr>
            <w:r w:rsidRPr="00086E76">
              <w:t>15:34:49</w:t>
            </w:r>
          </w:p>
        </w:tc>
        <w:tc>
          <w:tcPr>
            <w:tcW w:w="1417" w:type="dxa"/>
            <w:gridSpan w:val="2"/>
            <w:tcBorders>
              <w:top w:val="single" w:sz="4" w:space="0" w:color="auto"/>
              <w:bottom w:val="nil"/>
            </w:tcBorders>
            <w:vAlign w:val="center"/>
          </w:tcPr>
          <w:p w14:paraId="6F44FE4D" w14:textId="77777777" w:rsidR="009D7AB3" w:rsidRPr="00086E76" w:rsidRDefault="009D7AB3" w:rsidP="002D202B">
            <w:pPr>
              <w:pStyle w:val="NoSpacing"/>
            </w:pPr>
            <w:r w:rsidRPr="00086E76">
              <w:t>15:53:01</w:t>
            </w:r>
          </w:p>
        </w:tc>
        <w:tc>
          <w:tcPr>
            <w:tcW w:w="1701" w:type="dxa"/>
            <w:tcBorders>
              <w:top w:val="single" w:sz="4" w:space="0" w:color="auto"/>
              <w:bottom w:val="nil"/>
            </w:tcBorders>
            <w:vAlign w:val="center"/>
          </w:tcPr>
          <w:p w14:paraId="44DCD0B3" w14:textId="77777777" w:rsidR="009D7AB3" w:rsidRPr="00086E76" w:rsidRDefault="009D7AB3" w:rsidP="002D202B">
            <w:pPr>
              <w:pStyle w:val="NoSpacing"/>
            </w:pPr>
            <w:r w:rsidRPr="00086E76">
              <w:t>(2)</w:t>
            </w:r>
          </w:p>
        </w:tc>
      </w:tr>
      <w:tr w:rsidR="009D7AB3" w:rsidRPr="009D7AB3" w14:paraId="1FDE4B29" w14:textId="77777777" w:rsidTr="009D7AB3">
        <w:trPr>
          <w:trHeight w:val="324"/>
        </w:trPr>
        <w:tc>
          <w:tcPr>
            <w:tcW w:w="1390" w:type="dxa"/>
            <w:vMerge/>
            <w:tcBorders>
              <w:top w:val="nil"/>
              <w:bottom w:val="nil"/>
            </w:tcBorders>
            <w:vAlign w:val="center"/>
          </w:tcPr>
          <w:p w14:paraId="236ADE2F" w14:textId="77777777" w:rsidR="009D7AB3" w:rsidRPr="009D7AB3" w:rsidRDefault="009D7AB3" w:rsidP="002D202B">
            <w:pPr>
              <w:pStyle w:val="NoSpacing"/>
            </w:pPr>
          </w:p>
        </w:tc>
        <w:tc>
          <w:tcPr>
            <w:tcW w:w="2438" w:type="dxa"/>
            <w:tcBorders>
              <w:top w:val="nil"/>
              <w:bottom w:val="nil"/>
            </w:tcBorders>
            <w:vAlign w:val="center"/>
          </w:tcPr>
          <w:p w14:paraId="55DA79AE" w14:textId="77777777" w:rsidR="009D7AB3" w:rsidRPr="009D7AB3" w:rsidRDefault="009D7AB3" w:rsidP="002D202B">
            <w:pPr>
              <w:pStyle w:val="NoSpacing"/>
            </w:pPr>
            <w:r w:rsidRPr="009D7AB3">
              <w:t>Temperature (°C)</w:t>
            </w:r>
          </w:p>
        </w:tc>
        <w:tc>
          <w:tcPr>
            <w:tcW w:w="1417" w:type="dxa"/>
            <w:gridSpan w:val="2"/>
            <w:tcBorders>
              <w:top w:val="nil"/>
              <w:bottom w:val="nil"/>
            </w:tcBorders>
            <w:vAlign w:val="center"/>
          </w:tcPr>
          <w:p w14:paraId="397AE26D" w14:textId="77777777" w:rsidR="009D7AB3" w:rsidRPr="00086E76" w:rsidRDefault="009D7AB3" w:rsidP="002D202B">
            <w:pPr>
              <w:pStyle w:val="NoSpacing"/>
            </w:pPr>
            <w:r w:rsidRPr="00086E76">
              <w:t>00:03:30</w:t>
            </w:r>
          </w:p>
        </w:tc>
        <w:tc>
          <w:tcPr>
            <w:tcW w:w="1418" w:type="dxa"/>
            <w:tcBorders>
              <w:top w:val="nil"/>
              <w:bottom w:val="nil"/>
            </w:tcBorders>
            <w:vAlign w:val="center"/>
          </w:tcPr>
          <w:p w14:paraId="3A4D3DC0" w14:textId="77777777" w:rsidR="009D7AB3" w:rsidRPr="00086E76" w:rsidRDefault="009D7AB3" w:rsidP="002D202B">
            <w:pPr>
              <w:pStyle w:val="NoSpacing"/>
            </w:pPr>
            <w:r w:rsidRPr="00086E76">
              <w:t>00:03:11</w:t>
            </w:r>
          </w:p>
        </w:tc>
        <w:tc>
          <w:tcPr>
            <w:tcW w:w="1417" w:type="dxa"/>
            <w:gridSpan w:val="2"/>
            <w:tcBorders>
              <w:top w:val="nil"/>
              <w:bottom w:val="nil"/>
            </w:tcBorders>
            <w:vAlign w:val="center"/>
          </w:tcPr>
          <w:p w14:paraId="4046B389" w14:textId="77777777" w:rsidR="009D7AB3" w:rsidRPr="00086E76" w:rsidRDefault="009D7AB3" w:rsidP="002D202B">
            <w:pPr>
              <w:pStyle w:val="NoSpacing"/>
            </w:pPr>
            <w:r w:rsidRPr="00086E76">
              <w:t>00:03:49</w:t>
            </w:r>
          </w:p>
        </w:tc>
        <w:tc>
          <w:tcPr>
            <w:tcW w:w="1701" w:type="dxa"/>
            <w:tcBorders>
              <w:top w:val="nil"/>
              <w:bottom w:val="nil"/>
            </w:tcBorders>
            <w:vAlign w:val="center"/>
          </w:tcPr>
          <w:p w14:paraId="73625EDD" w14:textId="77777777" w:rsidR="009D7AB3" w:rsidRPr="00086E76" w:rsidRDefault="009D7AB3" w:rsidP="002D202B">
            <w:pPr>
              <w:pStyle w:val="NoSpacing"/>
            </w:pPr>
            <w:r w:rsidRPr="00086E76">
              <w:t>1.00 (2)</w:t>
            </w:r>
          </w:p>
        </w:tc>
      </w:tr>
      <w:tr w:rsidR="009D7AB3" w:rsidRPr="009D7AB3" w14:paraId="6A417CD0" w14:textId="77777777" w:rsidTr="009D7AB3">
        <w:trPr>
          <w:trHeight w:val="324"/>
        </w:trPr>
        <w:tc>
          <w:tcPr>
            <w:tcW w:w="1390" w:type="dxa"/>
            <w:vMerge/>
            <w:tcBorders>
              <w:top w:val="nil"/>
              <w:bottom w:val="nil"/>
            </w:tcBorders>
            <w:vAlign w:val="center"/>
          </w:tcPr>
          <w:p w14:paraId="2DF61593" w14:textId="77777777" w:rsidR="009D7AB3" w:rsidRPr="009D7AB3" w:rsidRDefault="009D7AB3" w:rsidP="002D202B">
            <w:pPr>
              <w:pStyle w:val="NoSpacing"/>
            </w:pPr>
          </w:p>
        </w:tc>
        <w:tc>
          <w:tcPr>
            <w:tcW w:w="2438" w:type="dxa"/>
            <w:tcBorders>
              <w:top w:val="nil"/>
              <w:bottom w:val="nil"/>
            </w:tcBorders>
            <w:vAlign w:val="center"/>
          </w:tcPr>
          <w:p w14:paraId="54A66C49" w14:textId="77777777" w:rsidR="009D7AB3" w:rsidRPr="009D7AB3" w:rsidRDefault="009D7AB3" w:rsidP="002D202B">
            <w:pPr>
              <w:pStyle w:val="NoSpacing"/>
            </w:pPr>
            <w:r w:rsidRPr="009D7AB3">
              <w:t>Denning (Yes)</w:t>
            </w:r>
          </w:p>
        </w:tc>
        <w:tc>
          <w:tcPr>
            <w:tcW w:w="1417" w:type="dxa"/>
            <w:gridSpan w:val="2"/>
            <w:tcBorders>
              <w:top w:val="nil"/>
              <w:bottom w:val="nil"/>
            </w:tcBorders>
            <w:vAlign w:val="center"/>
          </w:tcPr>
          <w:p w14:paraId="0F951C17" w14:textId="77777777" w:rsidR="009D7AB3" w:rsidRPr="00086E76" w:rsidRDefault="009D7AB3" w:rsidP="002D202B">
            <w:pPr>
              <w:pStyle w:val="NoSpacing"/>
            </w:pPr>
            <w:r w:rsidRPr="00086E76">
              <w:t>-00:10:49</w:t>
            </w:r>
          </w:p>
        </w:tc>
        <w:tc>
          <w:tcPr>
            <w:tcW w:w="1418" w:type="dxa"/>
            <w:tcBorders>
              <w:top w:val="nil"/>
              <w:bottom w:val="nil"/>
            </w:tcBorders>
            <w:vAlign w:val="center"/>
          </w:tcPr>
          <w:p w14:paraId="66636396" w14:textId="77777777" w:rsidR="009D7AB3" w:rsidRPr="00086E76" w:rsidRDefault="009D7AB3" w:rsidP="002D202B">
            <w:pPr>
              <w:pStyle w:val="NoSpacing"/>
            </w:pPr>
            <w:r w:rsidRPr="00086E76">
              <w:t>-00:08:52</w:t>
            </w:r>
          </w:p>
        </w:tc>
        <w:tc>
          <w:tcPr>
            <w:tcW w:w="1417" w:type="dxa"/>
            <w:gridSpan w:val="2"/>
            <w:tcBorders>
              <w:top w:val="nil"/>
              <w:bottom w:val="nil"/>
            </w:tcBorders>
            <w:vAlign w:val="center"/>
          </w:tcPr>
          <w:p w14:paraId="0DF06B67" w14:textId="77777777" w:rsidR="009D7AB3" w:rsidRPr="00086E76" w:rsidRDefault="009D7AB3" w:rsidP="002D202B">
            <w:pPr>
              <w:pStyle w:val="NoSpacing"/>
            </w:pPr>
            <w:r w:rsidRPr="00086E76">
              <w:t>-00:09:18</w:t>
            </w:r>
          </w:p>
        </w:tc>
        <w:tc>
          <w:tcPr>
            <w:tcW w:w="1701" w:type="dxa"/>
            <w:tcBorders>
              <w:top w:val="nil"/>
              <w:bottom w:val="nil"/>
            </w:tcBorders>
            <w:vAlign w:val="center"/>
          </w:tcPr>
          <w:p w14:paraId="5B551633" w14:textId="77777777" w:rsidR="009D7AB3" w:rsidRPr="00086E76" w:rsidRDefault="009D7AB3" w:rsidP="002D202B">
            <w:pPr>
              <w:pStyle w:val="NoSpacing"/>
            </w:pPr>
            <w:r w:rsidRPr="00086E76">
              <w:t>1.00 (2)</w:t>
            </w:r>
          </w:p>
        </w:tc>
      </w:tr>
      <w:tr w:rsidR="009D7AB3" w:rsidRPr="009D7AB3" w14:paraId="4CB227E5" w14:textId="77777777" w:rsidTr="009D7AB3">
        <w:trPr>
          <w:trHeight w:val="324"/>
        </w:trPr>
        <w:tc>
          <w:tcPr>
            <w:tcW w:w="1390" w:type="dxa"/>
            <w:vMerge/>
            <w:tcBorders>
              <w:top w:val="nil"/>
              <w:bottom w:val="nil"/>
            </w:tcBorders>
            <w:vAlign w:val="center"/>
          </w:tcPr>
          <w:p w14:paraId="6D5E330B" w14:textId="77777777" w:rsidR="009D7AB3" w:rsidRPr="009D7AB3" w:rsidRDefault="009D7AB3" w:rsidP="002D202B">
            <w:pPr>
              <w:pStyle w:val="NoSpacing"/>
            </w:pPr>
          </w:p>
        </w:tc>
        <w:tc>
          <w:tcPr>
            <w:tcW w:w="2438" w:type="dxa"/>
            <w:tcBorders>
              <w:top w:val="nil"/>
              <w:bottom w:val="nil"/>
            </w:tcBorders>
            <w:vAlign w:val="center"/>
          </w:tcPr>
          <w:p w14:paraId="51D91406" w14:textId="77777777" w:rsidR="009D7AB3" w:rsidRPr="009D7AB3" w:rsidRDefault="009D7AB3" w:rsidP="002D202B">
            <w:pPr>
              <w:pStyle w:val="NoSpacing"/>
            </w:pPr>
            <w:r w:rsidRPr="009D7AB3">
              <w:t xml:space="preserve">Moonlight </w:t>
            </w:r>
          </w:p>
        </w:tc>
        <w:tc>
          <w:tcPr>
            <w:tcW w:w="1417" w:type="dxa"/>
            <w:gridSpan w:val="2"/>
            <w:tcBorders>
              <w:top w:val="nil"/>
              <w:bottom w:val="nil"/>
            </w:tcBorders>
            <w:vAlign w:val="center"/>
          </w:tcPr>
          <w:p w14:paraId="0FE1FABB" w14:textId="77777777" w:rsidR="009D7AB3" w:rsidRPr="00086E76" w:rsidRDefault="009D7AB3" w:rsidP="002D202B">
            <w:pPr>
              <w:pStyle w:val="NoSpacing"/>
            </w:pPr>
            <w:r w:rsidRPr="00086E76">
              <w:t>00:01:01</w:t>
            </w:r>
          </w:p>
        </w:tc>
        <w:tc>
          <w:tcPr>
            <w:tcW w:w="1418" w:type="dxa"/>
            <w:tcBorders>
              <w:top w:val="nil"/>
              <w:bottom w:val="nil"/>
            </w:tcBorders>
            <w:vAlign w:val="center"/>
          </w:tcPr>
          <w:p w14:paraId="6B5C9586" w14:textId="77777777" w:rsidR="009D7AB3" w:rsidRPr="00086E76" w:rsidRDefault="009D7AB3" w:rsidP="002D202B">
            <w:pPr>
              <w:pStyle w:val="NoSpacing"/>
            </w:pPr>
            <w:r w:rsidRPr="00086E76">
              <w:t>00:00:52</w:t>
            </w:r>
          </w:p>
        </w:tc>
        <w:tc>
          <w:tcPr>
            <w:tcW w:w="1417" w:type="dxa"/>
            <w:gridSpan w:val="2"/>
            <w:tcBorders>
              <w:top w:val="nil"/>
              <w:bottom w:val="nil"/>
            </w:tcBorders>
            <w:vAlign w:val="center"/>
          </w:tcPr>
          <w:p w14:paraId="59E11B5B" w14:textId="77777777" w:rsidR="009D7AB3" w:rsidRPr="00086E76" w:rsidRDefault="009D7AB3" w:rsidP="002D202B">
            <w:pPr>
              <w:pStyle w:val="NoSpacing"/>
            </w:pPr>
            <w:r w:rsidRPr="00086E76">
              <w:t>00:01:10</w:t>
            </w:r>
          </w:p>
        </w:tc>
        <w:tc>
          <w:tcPr>
            <w:tcW w:w="1701" w:type="dxa"/>
            <w:tcBorders>
              <w:top w:val="nil"/>
              <w:bottom w:val="nil"/>
            </w:tcBorders>
            <w:vAlign w:val="center"/>
          </w:tcPr>
          <w:p w14:paraId="2BE35EA2" w14:textId="77777777" w:rsidR="009D7AB3" w:rsidRPr="00086E76" w:rsidRDefault="009D7AB3" w:rsidP="002D202B">
            <w:pPr>
              <w:pStyle w:val="NoSpacing"/>
            </w:pPr>
            <w:r w:rsidRPr="00086E76">
              <w:t>0.90 (1)</w:t>
            </w:r>
          </w:p>
        </w:tc>
      </w:tr>
      <w:tr w:rsidR="009D7AB3" w:rsidRPr="009D7AB3" w14:paraId="57B5F987" w14:textId="77777777" w:rsidTr="009D7AB3">
        <w:trPr>
          <w:trHeight w:val="324"/>
        </w:trPr>
        <w:tc>
          <w:tcPr>
            <w:tcW w:w="1390" w:type="dxa"/>
            <w:vMerge/>
            <w:tcBorders>
              <w:top w:val="nil"/>
              <w:bottom w:val="single" w:sz="4" w:space="0" w:color="auto"/>
            </w:tcBorders>
            <w:vAlign w:val="center"/>
          </w:tcPr>
          <w:p w14:paraId="69B15B20" w14:textId="77777777" w:rsidR="009D7AB3" w:rsidRPr="009D7AB3" w:rsidRDefault="009D7AB3" w:rsidP="002D202B">
            <w:pPr>
              <w:pStyle w:val="NoSpacing"/>
            </w:pPr>
          </w:p>
        </w:tc>
        <w:tc>
          <w:tcPr>
            <w:tcW w:w="2438" w:type="dxa"/>
            <w:tcBorders>
              <w:top w:val="nil"/>
              <w:bottom w:val="single" w:sz="4" w:space="0" w:color="auto"/>
            </w:tcBorders>
            <w:vAlign w:val="center"/>
          </w:tcPr>
          <w:p w14:paraId="5401B9C8" w14:textId="77777777" w:rsidR="009D7AB3" w:rsidRPr="009D7AB3" w:rsidRDefault="009D7AB3" w:rsidP="002D202B">
            <w:pPr>
              <w:pStyle w:val="NoSpacing"/>
            </w:pPr>
            <w:r w:rsidRPr="009D7AB3">
              <w:t>Moonrise</w:t>
            </w:r>
          </w:p>
        </w:tc>
        <w:tc>
          <w:tcPr>
            <w:tcW w:w="1417" w:type="dxa"/>
            <w:gridSpan w:val="2"/>
            <w:tcBorders>
              <w:top w:val="nil"/>
              <w:bottom w:val="single" w:sz="4" w:space="0" w:color="auto"/>
            </w:tcBorders>
            <w:vAlign w:val="center"/>
          </w:tcPr>
          <w:p w14:paraId="614121B8" w14:textId="77777777" w:rsidR="009D7AB3" w:rsidRPr="00086E76" w:rsidRDefault="009D7AB3" w:rsidP="002D202B">
            <w:pPr>
              <w:pStyle w:val="NoSpacing"/>
            </w:pPr>
            <w:r w:rsidRPr="00086E76">
              <w:t>-00:00:01</w:t>
            </w:r>
          </w:p>
        </w:tc>
        <w:tc>
          <w:tcPr>
            <w:tcW w:w="1418" w:type="dxa"/>
            <w:tcBorders>
              <w:top w:val="nil"/>
              <w:bottom w:val="single" w:sz="4" w:space="0" w:color="auto"/>
            </w:tcBorders>
            <w:vAlign w:val="center"/>
          </w:tcPr>
          <w:p w14:paraId="1AB7778C" w14:textId="77777777" w:rsidR="009D7AB3" w:rsidRPr="00086E76" w:rsidRDefault="009D7AB3" w:rsidP="002D202B">
            <w:pPr>
              <w:pStyle w:val="NoSpacing"/>
            </w:pPr>
            <w:r w:rsidRPr="00086E76">
              <w:t>-00:00:05</w:t>
            </w:r>
          </w:p>
        </w:tc>
        <w:tc>
          <w:tcPr>
            <w:tcW w:w="1417" w:type="dxa"/>
            <w:gridSpan w:val="2"/>
            <w:tcBorders>
              <w:top w:val="nil"/>
              <w:bottom w:val="single" w:sz="4" w:space="0" w:color="auto"/>
            </w:tcBorders>
            <w:vAlign w:val="center"/>
          </w:tcPr>
          <w:p w14:paraId="0B71F853" w14:textId="77777777" w:rsidR="009D7AB3" w:rsidRPr="00086E76" w:rsidRDefault="009D7AB3" w:rsidP="002D202B">
            <w:pPr>
              <w:pStyle w:val="NoSpacing"/>
            </w:pPr>
            <w:r w:rsidRPr="00086E76">
              <w:t>00:00:05</w:t>
            </w:r>
          </w:p>
        </w:tc>
        <w:tc>
          <w:tcPr>
            <w:tcW w:w="1701" w:type="dxa"/>
            <w:tcBorders>
              <w:top w:val="nil"/>
              <w:bottom w:val="single" w:sz="4" w:space="0" w:color="auto"/>
            </w:tcBorders>
            <w:vAlign w:val="center"/>
          </w:tcPr>
          <w:p w14:paraId="2E50400D" w14:textId="77777777" w:rsidR="009D7AB3" w:rsidRPr="00086E76" w:rsidRDefault="009D7AB3" w:rsidP="002D202B">
            <w:pPr>
              <w:pStyle w:val="NoSpacing"/>
            </w:pPr>
            <w:r w:rsidRPr="00086E76">
              <w:t>0.90 (1)</w:t>
            </w:r>
          </w:p>
        </w:tc>
      </w:tr>
      <w:tr w:rsidR="009D7AB3" w:rsidRPr="009D7AB3" w14:paraId="1ED2EA1F" w14:textId="77777777" w:rsidTr="009D7AB3">
        <w:trPr>
          <w:trHeight w:val="324"/>
        </w:trPr>
        <w:tc>
          <w:tcPr>
            <w:tcW w:w="1390" w:type="dxa"/>
            <w:vMerge w:val="restart"/>
            <w:tcBorders>
              <w:top w:val="single" w:sz="4" w:space="0" w:color="auto"/>
            </w:tcBorders>
            <w:vAlign w:val="center"/>
          </w:tcPr>
          <w:p w14:paraId="7B32A2D4" w14:textId="08DE81F3" w:rsidR="009D7AB3" w:rsidRPr="009D7AB3" w:rsidRDefault="009D7AB3" w:rsidP="002D202B">
            <w:pPr>
              <w:pStyle w:val="NoSpacing"/>
            </w:pPr>
            <w:r w:rsidRPr="009D7AB3">
              <w:t>Stop</w:t>
            </w:r>
            <w:r>
              <w:t xml:space="preserve"> time</w:t>
            </w:r>
          </w:p>
        </w:tc>
        <w:tc>
          <w:tcPr>
            <w:tcW w:w="2438" w:type="dxa"/>
            <w:tcBorders>
              <w:top w:val="single" w:sz="4" w:space="0" w:color="auto"/>
            </w:tcBorders>
            <w:vAlign w:val="center"/>
          </w:tcPr>
          <w:p w14:paraId="609DA9B5" w14:textId="77777777" w:rsidR="009D7AB3" w:rsidRPr="009D7AB3" w:rsidRDefault="009D7AB3" w:rsidP="002D202B">
            <w:pPr>
              <w:pStyle w:val="NoSpacing"/>
            </w:pPr>
            <w:r w:rsidRPr="009D7AB3">
              <w:t>Intercept</w:t>
            </w:r>
          </w:p>
        </w:tc>
        <w:tc>
          <w:tcPr>
            <w:tcW w:w="1417" w:type="dxa"/>
            <w:gridSpan w:val="2"/>
            <w:tcBorders>
              <w:top w:val="single" w:sz="4" w:space="0" w:color="auto"/>
            </w:tcBorders>
            <w:vAlign w:val="center"/>
          </w:tcPr>
          <w:p w14:paraId="1B8466FD" w14:textId="77777777" w:rsidR="009D7AB3" w:rsidRPr="00086E76" w:rsidRDefault="009D7AB3" w:rsidP="002D202B">
            <w:pPr>
              <w:pStyle w:val="NoSpacing"/>
            </w:pPr>
            <w:r w:rsidRPr="00086E76">
              <w:t>19:42:14</w:t>
            </w:r>
          </w:p>
        </w:tc>
        <w:tc>
          <w:tcPr>
            <w:tcW w:w="1418" w:type="dxa"/>
            <w:tcBorders>
              <w:top w:val="single" w:sz="4" w:space="0" w:color="auto"/>
            </w:tcBorders>
            <w:vAlign w:val="center"/>
          </w:tcPr>
          <w:p w14:paraId="416FB068" w14:textId="77777777" w:rsidR="009D7AB3" w:rsidRPr="00086E76" w:rsidRDefault="009D7AB3" w:rsidP="002D202B">
            <w:pPr>
              <w:pStyle w:val="NoSpacing"/>
            </w:pPr>
            <w:r w:rsidRPr="00086E76">
              <w:t>19:38:50</w:t>
            </w:r>
          </w:p>
        </w:tc>
        <w:tc>
          <w:tcPr>
            <w:tcW w:w="1417" w:type="dxa"/>
            <w:gridSpan w:val="2"/>
            <w:tcBorders>
              <w:top w:val="single" w:sz="4" w:space="0" w:color="auto"/>
            </w:tcBorders>
            <w:vAlign w:val="center"/>
          </w:tcPr>
          <w:p w14:paraId="74CF5DF8" w14:textId="77777777" w:rsidR="009D7AB3" w:rsidRPr="00086E76" w:rsidRDefault="009D7AB3" w:rsidP="002D202B">
            <w:pPr>
              <w:pStyle w:val="NoSpacing"/>
            </w:pPr>
            <w:r w:rsidRPr="00086E76">
              <w:t>19:45:39</w:t>
            </w:r>
          </w:p>
        </w:tc>
        <w:tc>
          <w:tcPr>
            <w:tcW w:w="1701" w:type="dxa"/>
            <w:tcBorders>
              <w:top w:val="single" w:sz="4" w:space="0" w:color="auto"/>
            </w:tcBorders>
            <w:vAlign w:val="center"/>
          </w:tcPr>
          <w:p w14:paraId="5254EB47" w14:textId="77777777" w:rsidR="009D7AB3" w:rsidRPr="00086E76" w:rsidRDefault="009D7AB3" w:rsidP="002D202B">
            <w:pPr>
              <w:pStyle w:val="NoSpacing"/>
            </w:pPr>
            <w:r w:rsidRPr="00086E76">
              <w:t>(2)</w:t>
            </w:r>
          </w:p>
        </w:tc>
      </w:tr>
      <w:tr w:rsidR="009D7AB3" w:rsidRPr="009D7AB3" w14:paraId="6B9E44BE" w14:textId="77777777" w:rsidTr="009D7AB3">
        <w:trPr>
          <w:trHeight w:val="324"/>
        </w:trPr>
        <w:tc>
          <w:tcPr>
            <w:tcW w:w="1390" w:type="dxa"/>
            <w:vMerge/>
            <w:vAlign w:val="center"/>
          </w:tcPr>
          <w:p w14:paraId="1C6C6D3F" w14:textId="77777777" w:rsidR="009D7AB3" w:rsidRPr="009D7AB3" w:rsidRDefault="009D7AB3" w:rsidP="002D202B">
            <w:pPr>
              <w:pStyle w:val="NoSpacing"/>
            </w:pPr>
          </w:p>
        </w:tc>
        <w:tc>
          <w:tcPr>
            <w:tcW w:w="2438" w:type="dxa"/>
            <w:vAlign w:val="center"/>
          </w:tcPr>
          <w:p w14:paraId="06A7D664" w14:textId="77777777" w:rsidR="009D7AB3" w:rsidRPr="009D7AB3" w:rsidRDefault="009D7AB3" w:rsidP="002D202B">
            <w:pPr>
              <w:pStyle w:val="NoSpacing"/>
            </w:pPr>
            <w:r w:rsidRPr="009D7AB3">
              <w:t>Denning (Yes)</w:t>
            </w:r>
          </w:p>
        </w:tc>
        <w:tc>
          <w:tcPr>
            <w:tcW w:w="1417" w:type="dxa"/>
            <w:gridSpan w:val="2"/>
            <w:vAlign w:val="center"/>
          </w:tcPr>
          <w:p w14:paraId="6FD87F42" w14:textId="77777777" w:rsidR="009D7AB3" w:rsidRPr="00086E76" w:rsidRDefault="009D7AB3" w:rsidP="002D202B">
            <w:pPr>
              <w:pStyle w:val="NoSpacing"/>
            </w:pPr>
            <w:r w:rsidRPr="00086E76">
              <w:t>00:13:25</w:t>
            </w:r>
          </w:p>
        </w:tc>
        <w:tc>
          <w:tcPr>
            <w:tcW w:w="1418" w:type="dxa"/>
            <w:vAlign w:val="center"/>
          </w:tcPr>
          <w:p w14:paraId="5F970B60" w14:textId="77777777" w:rsidR="009D7AB3" w:rsidRPr="00086E76" w:rsidRDefault="009D7AB3" w:rsidP="002D202B">
            <w:pPr>
              <w:pStyle w:val="NoSpacing"/>
            </w:pPr>
            <w:r w:rsidRPr="00086E76">
              <w:t>00:09:37</w:t>
            </w:r>
          </w:p>
        </w:tc>
        <w:tc>
          <w:tcPr>
            <w:tcW w:w="1417" w:type="dxa"/>
            <w:gridSpan w:val="2"/>
            <w:vAlign w:val="center"/>
          </w:tcPr>
          <w:p w14:paraId="409C3A37" w14:textId="77777777" w:rsidR="009D7AB3" w:rsidRPr="00086E76" w:rsidRDefault="009D7AB3" w:rsidP="002D202B">
            <w:pPr>
              <w:pStyle w:val="NoSpacing"/>
            </w:pPr>
            <w:r w:rsidRPr="00086E76">
              <w:t>00:17:14</w:t>
            </w:r>
          </w:p>
        </w:tc>
        <w:tc>
          <w:tcPr>
            <w:tcW w:w="1701" w:type="dxa"/>
            <w:vAlign w:val="center"/>
          </w:tcPr>
          <w:p w14:paraId="44722FBD" w14:textId="77777777" w:rsidR="009D7AB3" w:rsidRPr="00086E76" w:rsidRDefault="009D7AB3" w:rsidP="002D202B">
            <w:pPr>
              <w:pStyle w:val="NoSpacing"/>
            </w:pPr>
            <w:r w:rsidRPr="00086E76">
              <w:t>0.55(1)</w:t>
            </w:r>
          </w:p>
        </w:tc>
      </w:tr>
      <w:tr w:rsidR="009D7AB3" w:rsidRPr="009D7AB3" w14:paraId="49CD2B86" w14:textId="77777777" w:rsidTr="009D7AB3">
        <w:trPr>
          <w:trHeight w:val="324"/>
        </w:trPr>
        <w:tc>
          <w:tcPr>
            <w:tcW w:w="1390" w:type="dxa"/>
            <w:vMerge/>
            <w:vAlign w:val="center"/>
          </w:tcPr>
          <w:p w14:paraId="31C01A1F" w14:textId="77777777" w:rsidR="009D7AB3" w:rsidRPr="009D7AB3" w:rsidRDefault="009D7AB3" w:rsidP="002D202B">
            <w:pPr>
              <w:pStyle w:val="NoSpacing"/>
            </w:pPr>
          </w:p>
        </w:tc>
        <w:tc>
          <w:tcPr>
            <w:tcW w:w="2438" w:type="dxa"/>
            <w:vAlign w:val="center"/>
          </w:tcPr>
          <w:p w14:paraId="31B6DCB9" w14:textId="77777777" w:rsidR="009D7AB3" w:rsidRPr="009D7AB3" w:rsidRDefault="009D7AB3" w:rsidP="002D202B">
            <w:pPr>
              <w:pStyle w:val="NoSpacing"/>
            </w:pPr>
            <w:r w:rsidRPr="009D7AB3">
              <w:t xml:space="preserve">Moonlight </w:t>
            </w:r>
          </w:p>
        </w:tc>
        <w:tc>
          <w:tcPr>
            <w:tcW w:w="1417" w:type="dxa"/>
            <w:gridSpan w:val="2"/>
            <w:vAlign w:val="center"/>
          </w:tcPr>
          <w:p w14:paraId="4F3E674B" w14:textId="77777777" w:rsidR="009D7AB3" w:rsidRPr="00086E76" w:rsidRDefault="009D7AB3" w:rsidP="002D202B">
            <w:pPr>
              <w:pStyle w:val="NoSpacing"/>
            </w:pPr>
            <w:r w:rsidRPr="00086E76">
              <w:t>00:00:52</w:t>
            </w:r>
          </w:p>
        </w:tc>
        <w:tc>
          <w:tcPr>
            <w:tcW w:w="1418" w:type="dxa"/>
            <w:vAlign w:val="center"/>
          </w:tcPr>
          <w:p w14:paraId="280D8A08" w14:textId="77777777" w:rsidR="009D7AB3" w:rsidRPr="00086E76" w:rsidRDefault="009D7AB3" w:rsidP="002D202B">
            <w:pPr>
              <w:pStyle w:val="NoSpacing"/>
            </w:pPr>
            <w:r w:rsidRPr="00086E76">
              <w:t>00:00:43</w:t>
            </w:r>
          </w:p>
        </w:tc>
        <w:tc>
          <w:tcPr>
            <w:tcW w:w="1417" w:type="dxa"/>
            <w:gridSpan w:val="2"/>
            <w:vAlign w:val="center"/>
          </w:tcPr>
          <w:p w14:paraId="2A7509F5" w14:textId="77777777" w:rsidR="009D7AB3" w:rsidRPr="00086E76" w:rsidRDefault="009D7AB3" w:rsidP="002D202B">
            <w:pPr>
              <w:pStyle w:val="NoSpacing"/>
            </w:pPr>
            <w:r w:rsidRPr="00086E76">
              <w:t>00:01:02</w:t>
            </w:r>
          </w:p>
        </w:tc>
        <w:tc>
          <w:tcPr>
            <w:tcW w:w="1701" w:type="dxa"/>
            <w:vAlign w:val="center"/>
          </w:tcPr>
          <w:p w14:paraId="670BC68E" w14:textId="77777777" w:rsidR="009D7AB3" w:rsidRPr="00086E76" w:rsidRDefault="009D7AB3" w:rsidP="002D202B">
            <w:pPr>
              <w:pStyle w:val="NoSpacing"/>
            </w:pPr>
            <w:r w:rsidRPr="00086E76">
              <w:t>0.44(1)</w:t>
            </w:r>
          </w:p>
        </w:tc>
      </w:tr>
      <w:tr w:rsidR="009D7AB3" w:rsidRPr="009D7AB3" w14:paraId="4EFE4275" w14:textId="77777777" w:rsidTr="009D7AB3">
        <w:trPr>
          <w:trHeight w:val="324"/>
        </w:trPr>
        <w:tc>
          <w:tcPr>
            <w:tcW w:w="1390" w:type="dxa"/>
            <w:vMerge/>
            <w:vAlign w:val="center"/>
          </w:tcPr>
          <w:p w14:paraId="5F0B89C5" w14:textId="77777777" w:rsidR="009D7AB3" w:rsidRPr="009D7AB3" w:rsidRDefault="009D7AB3" w:rsidP="002D202B">
            <w:pPr>
              <w:pStyle w:val="NoSpacing"/>
            </w:pPr>
          </w:p>
        </w:tc>
        <w:tc>
          <w:tcPr>
            <w:tcW w:w="2438" w:type="dxa"/>
            <w:vAlign w:val="center"/>
          </w:tcPr>
          <w:p w14:paraId="58B13F74" w14:textId="77777777" w:rsidR="009D7AB3" w:rsidRPr="009D7AB3" w:rsidRDefault="009D7AB3" w:rsidP="002D202B">
            <w:pPr>
              <w:pStyle w:val="NoSpacing"/>
            </w:pPr>
            <w:r w:rsidRPr="009D7AB3">
              <w:t>Moonrise</w:t>
            </w:r>
          </w:p>
        </w:tc>
        <w:tc>
          <w:tcPr>
            <w:tcW w:w="1417" w:type="dxa"/>
            <w:gridSpan w:val="2"/>
            <w:vAlign w:val="center"/>
          </w:tcPr>
          <w:p w14:paraId="22DC2CC5" w14:textId="77777777" w:rsidR="009D7AB3" w:rsidRPr="00086E76" w:rsidRDefault="009D7AB3" w:rsidP="002D202B">
            <w:pPr>
              <w:pStyle w:val="NoSpacing"/>
            </w:pPr>
            <w:r w:rsidRPr="00086E76">
              <w:t>00:00:01</w:t>
            </w:r>
          </w:p>
        </w:tc>
        <w:tc>
          <w:tcPr>
            <w:tcW w:w="1418" w:type="dxa"/>
            <w:vAlign w:val="center"/>
          </w:tcPr>
          <w:p w14:paraId="73AE3D0F" w14:textId="77777777" w:rsidR="009D7AB3" w:rsidRPr="00086E76" w:rsidRDefault="009D7AB3" w:rsidP="002D202B">
            <w:pPr>
              <w:pStyle w:val="NoSpacing"/>
            </w:pPr>
            <w:r w:rsidRPr="00086E76">
              <w:t>-00:00:04</w:t>
            </w:r>
          </w:p>
        </w:tc>
        <w:tc>
          <w:tcPr>
            <w:tcW w:w="1417" w:type="dxa"/>
            <w:gridSpan w:val="2"/>
            <w:vAlign w:val="center"/>
          </w:tcPr>
          <w:p w14:paraId="7E694AD4" w14:textId="77777777" w:rsidR="009D7AB3" w:rsidRPr="00086E76" w:rsidRDefault="009D7AB3" w:rsidP="002D202B">
            <w:pPr>
              <w:pStyle w:val="NoSpacing"/>
            </w:pPr>
            <w:r w:rsidRPr="00086E76">
              <w:t>00:00:06</w:t>
            </w:r>
          </w:p>
        </w:tc>
        <w:tc>
          <w:tcPr>
            <w:tcW w:w="1701" w:type="dxa"/>
            <w:vAlign w:val="center"/>
          </w:tcPr>
          <w:p w14:paraId="286893E3" w14:textId="77777777" w:rsidR="009D7AB3" w:rsidRPr="00086E76" w:rsidRDefault="009D7AB3" w:rsidP="002D202B">
            <w:pPr>
              <w:pStyle w:val="NoSpacing"/>
            </w:pPr>
            <w:r w:rsidRPr="00086E76">
              <w:t>0.44(1)</w:t>
            </w:r>
          </w:p>
        </w:tc>
      </w:tr>
    </w:tbl>
    <w:p w14:paraId="6CBF961E" w14:textId="1290293B" w:rsidR="00535032" w:rsidRDefault="00535032" w:rsidP="002D202B">
      <w:pPr>
        <w:pStyle w:val="NoSpacing"/>
      </w:pPr>
    </w:p>
    <w:p w14:paraId="3F8A75AE" w14:textId="77777777" w:rsidR="00535032" w:rsidRDefault="00535032" w:rsidP="002D202B">
      <w:pPr>
        <w:pStyle w:val="NoSpacing"/>
      </w:pPr>
      <w:r>
        <w:br w:type="page"/>
      </w:r>
    </w:p>
    <w:p w14:paraId="3DD1655C" w14:textId="137ABE5B" w:rsidR="00535032" w:rsidRPr="0050086D" w:rsidRDefault="00535032" w:rsidP="002D202B">
      <w:pPr>
        <w:pStyle w:val="NoSpacing"/>
      </w:pPr>
      <w:r w:rsidRPr="0050086D">
        <w:rPr>
          <w:b/>
          <w:bCs/>
        </w:rPr>
        <w:lastRenderedPageBreak/>
        <w:t xml:space="preserve">Table </w:t>
      </w:r>
      <w:r>
        <w:rPr>
          <w:b/>
          <w:bCs/>
        </w:rPr>
        <w:t>S</w:t>
      </w:r>
      <w:r w:rsidR="001C215E">
        <w:rPr>
          <w:b/>
          <w:bCs/>
        </w:rPr>
        <w:t>4</w:t>
      </w:r>
      <w:r w:rsidRPr="0050086D">
        <w:t xml:space="preserve"> </w:t>
      </w:r>
      <w:r>
        <w:t>Variables associated with the characteristics</w:t>
      </w:r>
      <w:r w:rsidRPr="0050086D">
        <w:t xml:space="preserve"> of African wild dog hunt</w:t>
      </w:r>
      <w:r>
        <w:t xml:space="preserve">ing periods </w:t>
      </w:r>
      <w:r w:rsidRPr="00535032">
        <w:rPr>
          <w:b/>
          <w:bCs/>
          <w:u w:val="single"/>
        </w:rPr>
        <w:t>at night</w:t>
      </w:r>
      <w:r w:rsidRPr="0050086D">
        <w:t xml:space="preserve">. The table presents estimated effects of </w:t>
      </w:r>
      <w:r w:rsidR="001C215E">
        <w:t>explanatory</w:t>
      </w:r>
      <w:r w:rsidRPr="0050086D">
        <w:t xml:space="preserve"> variables included in the top model sets (</w:t>
      </w:r>
      <w:proofErr w:type="spellStart"/>
      <w:r w:rsidRPr="0050086D">
        <w:t>ΔAICc</w:t>
      </w:r>
      <w:proofErr w:type="spellEnd"/>
      <w:r w:rsidRPr="0050086D">
        <w:t xml:space="preserve"> &lt; 5) </w:t>
      </w:r>
      <w:r w:rsidRPr="00755916">
        <w:t>for each outcome variable.</w:t>
      </w:r>
      <w:r w:rsidRPr="0050086D">
        <w:t xml:space="preserve"> The relative importance of each variable is shown along with the number of models in the top model set in which it was included (n). Bold highlighting indicates estimates for which the 95% confidence interval excluded zero.</w:t>
      </w:r>
    </w:p>
    <w:tbl>
      <w:tblPr>
        <w:tblStyle w:val="TableGrid"/>
        <w:tblW w:w="9781" w:type="dxa"/>
        <w:tblInd w:w="0"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390"/>
        <w:gridCol w:w="2296"/>
        <w:gridCol w:w="301"/>
        <w:gridCol w:w="1216"/>
        <w:gridCol w:w="1354"/>
        <w:gridCol w:w="1204"/>
        <w:gridCol w:w="177"/>
        <w:gridCol w:w="1843"/>
      </w:tblGrid>
      <w:tr w:rsidR="00784903" w:rsidRPr="00784903" w14:paraId="307CB363" w14:textId="77777777" w:rsidTr="00784903">
        <w:trPr>
          <w:trHeight w:val="324"/>
        </w:trPr>
        <w:tc>
          <w:tcPr>
            <w:tcW w:w="1390" w:type="dxa"/>
            <w:tcBorders>
              <w:top w:val="single" w:sz="18" w:space="0" w:color="auto"/>
              <w:bottom w:val="single" w:sz="18" w:space="0" w:color="auto"/>
            </w:tcBorders>
            <w:vAlign w:val="center"/>
            <w:hideMark/>
          </w:tcPr>
          <w:p w14:paraId="755856B1" w14:textId="3050BD5E" w:rsidR="00784903" w:rsidRPr="00784903" w:rsidRDefault="00784903" w:rsidP="002D202B">
            <w:pPr>
              <w:pStyle w:val="NoSpacing"/>
            </w:pPr>
            <w:r>
              <w:t>Outcome variable</w:t>
            </w:r>
          </w:p>
        </w:tc>
        <w:tc>
          <w:tcPr>
            <w:tcW w:w="2597" w:type="dxa"/>
            <w:gridSpan w:val="2"/>
            <w:tcBorders>
              <w:top w:val="single" w:sz="18" w:space="0" w:color="auto"/>
              <w:bottom w:val="single" w:sz="18" w:space="0" w:color="auto"/>
            </w:tcBorders>
            <w:vAlign w:val="center"/>
            <w:hideMark/>
          </w:tcPr>
          <w:p w14:paraId="5902C64D" w14:textId="0A43AC9D" w:rsidR="00784903" w:rsidRPr="00784903" w:rsidRDefault="001C215E" w:rsidP="002D202B">
            <w:pPr>
              <w:pStyle w:val="NoSpacing"/>
            </w:pPr>
            <w:r>
              <w:t>Explanatory</w:t>
            </w:r>
            <w:r w:rsidR="00784903">
              <w:t xml:space="preserve"> variable</w:t>
            </w:r>
          </w:p>
        </w:tc>
        <w:tc>
          <w:tcPr>
            <w:tcW w:w="1216" w:type="dxa"/>
            <w:tcBorders>
              <w:top w:val="single" w:sz="18" w:space="0" w:color="auto"/>
              <w:bottom w:val="single" w:sz="18" w:space="0" w:color="auto"/>
            </w:tcBorders>
            <w:vAlign w:val="center"/>
            <w:hideMark/>
          </w:tcPr>
          <w:p w14:paraId="5A7E5781" w14:textId="77777777" w:rsidR="00784903" w:rsidRPr="00784903" w:rsidRDefault="00784903" w:rsidP="002D202B">
            <w:pPr>
              <w:pStyle w:val="NoSpacing"/>
            </w:pPr>
            <w:r w:rsidRPr="00784903">
              <w:t>Estimate</w:t>
            </w:r>
          </w:p>
        </w:tc>
        <w:tc>
          <w:tcPr>
            <w:tcW w:w="1354" w:type="dxa"/>
            <w:tcBorders>
              <w:top w:val="single" w:sz="18" w:space="0" w:color="auto"/>
              <w:bottom w:val="single" w:sz="18" w:space="0" w:color="auto"/>
            </w:tcBorders>
            <w:vAlign w:val="center"/>
            <w:hideMark/>
          </w:tcPr>
          <w:p w14:paraId="7C80C8E0" w14:textId="60AFCC67" w:rsidR="00784903" w:rsidRPr="00784903" w:rsidRDefault="00784903" w:rsidP="002D202B">
            <w:pPr>
              <w:pStyle w:val="NoSpacing"/>
            </w:pPr>
            <w:r w:rsidRPr="00784903">
              <w:t>Lower</w:t>
            </w:r>
            <w:r>
              <w:t xml:space="preserve"> </w:t>
            </w:r>
            <w:r w:rsidRPr="00784903">
              <w:t>95% CI</w:t>
            </w:r>
          </w:p>
        </w:tc>
        <w:tc>
          <w:tcPr>
            <w:tcW w:w="1204" w:type="dxa"/>
            <w:tcBorders>
              <w:top w:val="single" w:sz="18" w:space="0" w:color="auto"/>
              <w:bottom w:val="single" w:sz="18" w:space="0" w:color="auto"/>
            </w:tcBorders>
            <w:vAlign w:val="center"/>
            <w:hideMark/>
          </w:tcPr>
          <w:p w14:paraId="6E1FB98D" w14:textId="0ECAE72B" w:rsidR="00784903" w:rsidRPr="00784903" w:rsidRDefault="00784903" w:rsidP="002D202B">
            <w:pPr>
              <w:pStyle w:val="NoSpacing"/>
            </w:pPr>
            <w:r w:rsidRPr="00784903">
              <w:t>Upper</w:t>
            </w:r>
            <w:r>
              <w:t xml:space="preserve"> </w:t>
            </w:r>
            <w:r w:rsidRPr="00784903">
              <w:t>95% CI</w:t>
            </w:r>
          </w:p>
        </w:tc>
        <w:tc>
          <w:tcPr>
            <w:tcW w:w="2020" w:type="dxa"/>
            <w:gridSpan w:val="2"/>
            <w:tcBorders>
              <w:top w:val="single" w:sz="18" w:space="0" w:color="auto"/>
              <w:bottom w:val="single" w:sz="18" w:space="0" w:color="auto"/>
            </w:tcBorders>
            <w:vAlign w:val="center"/>
            <w:hideMark/>
          </w:tcPr>
          <w:p w14:paraId="6FDDF13D" w14:textId="0DC48515" w:rsidR="00784903" w:rsidRPr="00784903" w:rsidRDefault="00784903" w:rsidP="002D202B">
            <w:pPr>
              <w:pStyle w:val="NoSpacing"/>
            </w:pPr>
            <w:r w:rsidRPr="00784903">
              <w:t>Variable</w:t>
            </w:r>
            <w:r>
              <w:t xml:space="preserve"> i</w:t>
            </w:r>
            <w:r w:rsidRPr="00784903">
              <w:t>mportance (n)</w:t>
            </w:r>
          </w:p>
        </w:tc>
      </w:tr>
      <w:tr w:rsidR="00784903" w:rsidRPr="00784903" w14:paraId="43372A44" w14:textId="77777777" w:rsidTr="00784903">
        <w:trPr>
          <w:trHeight w:val="324"/>
        </w:trPr>
        <w:tc>
          <w:tcPr>
            <w:tcW w:w="1390" w:type="dxa"/>
            <w:vMerge w:val="restart"/>
            <w:tcBorders>
              <w:top w:val="single" w:sz="18" w:space="0" w:color="auto"/>
            </w:tcBorders>
            <w:vAlign w:val="center"/>
            <w:hideMark/>
          </w:tcPr>
          <w:p w14:paraId="3AFAAB1E" w14:textId="77777777" w:rsidR="00784903" w:rsidRPr="00784903" w:rsidRDefault="00784903" w:rsidP="002D202B">
            <w:pPr>
              <w:pStyle w:val="NoSpacing"/>
            </w:pPr>
            <w:r w:rsidRPr="00784903">
              <w:t>Occurrence</w:t>
            </w:r>
          </w:p>
        </w:tc>
        <w:tc>
          <w:tcPr>
            <w:tcW w:w="2597" w:type="dxa"/>
            <w:gridSpan w:val="2"/>
            <w:tcBorders>
              <w:top w:val="single" w:sz="18" w:space="0" w:color="auto"/>
            </w:tcBorders>
            <w:vAlign w:val="center"/>
            <w:hideMark/>
          </w:tcPr>
          <w:p w14:paraId="3D8362AF" w14:textId="77777777" w:rsidR="00784903" w:rsidRPr="00784903" w:rsidRDefault="00784903" w:rsidP="002D202B">
            <w:pPr>
              <w:pStyle w:val="NoSpacing"/>
            </w:pPr>
            <w:r w:rsidRPr="00784903">
              <w:t>Intercept</w:t>
            </w:r>
          </w:p>
        </w:tc>
        <w:tc>
          <w:tcPr>
            <w:tcW w:w="1216" w:type="dxa"/>
            <w:tcBorders>
              <w:top w:val="single" w:sz="18" w:space="0" w:color="auto"/>
            </w:tcBorders>
            <w:vAlign w:val="center"/>
            <w:hideMark/>
          </w:tcPr>
          <w:p w14:paraId="746DA3AB" w14:textId="77777777" w:rsidR="00784903" w:rsidRPr="00086E76" w:rsidRDefault="00784903" w:rsidP="002D202B">
            <w:pPr>
              <w:pStyle w:val="NoSpacing"/>
            </w:pPr>
            <w:r w:rsidRPr="00086E76">
              <w:t>-0.41</w:t>
            </w:r>
          </w:p>
        </w:tc>
        <w:tc>
          <w:tcPr>
            <w:tcW w:w="1354" w:type="dxa"/>
            <w:tcBorders>
              <w:top w:val="single" w:sz="18" w:space="0" w:color="auto"/>
            </w:tcBorders>
            <w:vAlign w:val="center"/>
            <w:hideMark/>
          </w:tcPr>
          <w:p w14:paraId="2D2CDDFE" w14:textId="77777777" w:rsidR="00784903" w:rsidRPr="00086E76" w:rsidRDefault="00784903" w:rsidP="002D202B">
            <w:pPr>
              <w:pStyle w:val="NoSpacing"/>
            </w:pPr>
            <w:r w:rsidRPr="00086E76">
              <w:t>-0.52</w:t>
            </w:r>
          </w:p>
        </w:tc>
        <w:tc>
          <w:tcPr>
            <w:tcW w:w="1381" w:type="dxa"/>
            <w:gridSpan w:val="2"/>
            <w:tcBorders>
              <w:top w:val="single" w:sz="18" w:space="0" w:color="auto"/>
            </w:tcBorders>
            <w:vAlign w:val="center"/>
            <w:hideMark/>
          </w:tcPr>
          <w:p w14:paraId="2D4D3151" w14:textId="77777777" w:rsidR="00784903" w:rsidRPr="00086E76" w:rsidRDefault="00784903" w:rsidP="002D202B">
            <w:pPr>
              <w:pStyle w:val="NoSpacing"/>
            </w:pPr>
            <w:r w:rsidRPr="00086E76">
              <w:t>-0.30</w:t>
            </w:r>
          </w:p>
        </w:tc>
        <w:tc>
          <w:tcPr>
            <w:tcW w:w="1843" w:type="dxa"/>
            <w:tcBorders>
              <w:top w:val="single" w:sz="18" w:space="0" w:color="auto"/>
            </w:tcBorders>
            <w:vAlign w:val="center"/>
            <w:hideMark/>
          </w:tcPr>
          <w:p w14:paraId="0569B451" w14:textId="77777777" w:rsidR="00784903" w:rsidRPr="00086E76" w:rsidRDefault="00784903" w:rsidP="002D202B">
            <w:pPr>
              <w:pStyle w:val="NoSpacing"/>
            </w:pPr>
            <w:r w:rsidRPr="00086E76">
              <w:t>— (2)</w:t>
            </w:r>
          </w:p>
        </w:tc>
      </w:tr>
      <w:tr w:rsidR="00784903" w:rsidRPr="00784903" w14:paraId="438D566D" w14:textId="77777777" w:rsidTr="00784903">
        <w:trPr>
          <w:trHeight w:val="324"/>
        </w:trPr>
        <w:tc>
          <w:tcPr>
            <w:tcW w:w="1390" w:type="dxa"/>
            <w:vMerge/>
            <w:vAlign w:val="center"/>
          </w:tcPr>
          <w:p w14:paraId="365D5E4D" w14:textId="77777777" w:rsidR="00784903" w:rsidRPr="00784903" w:rsidRDefault="00784903" w:rsidP="002D202B">
            <w:pPr>
              <w:pStyle w:val="NoSpacing"/>
            </w:pPr>
          </w:p>
        </w:tc>
        <w:tc>
          <w:tcPr>
            <w:tcW w:w="2597" w:type="dxa"/>
            <w:gridSpan w:val="2"/>
            <w:vAlign w:val="center"/>
          </w:tcPr>
          <w:p w14:paraId="36F78385" w14:textId="77777777" w:rsidR="00784903" w:rsidRPr="00784903" w:rsidRDefault="00784903" w:rsidP="002D202B">
            <w:pPr>
              <w:pStyle w:val="NoSpacing"/>
            </w:pPr>
            <w:r w:rsidRPr="00784903">
              <w:t>Temperature</w:t>
            </w:r>
          </w:p>
        </w:tc>
        <w:tc>
          <w:tcPr>
            <w:tcW w:w="1216" w:type="dxa"/>
            <w:vAlign w:val="center"/>
          </w:tcPr>
          <w:p w14:paraId="507D4D19" w14:textId="77777777" w:rsidR="00784903" w:rsidRPr="00086E76" w:rsidRDefault="00784903" w:rsidP="002D202B">
            <w:pPr>
              <w:pStyle w:val="NoSpacing"/>
            </w:pPr>
            <w:r w:rsidRPr="00086E76">
              <w:t>0.019</w:t>
            </w:r>
          </w:p>
        </w:tc>
        <w:tc>
          <w:tcPr>
            <w:tcW w:w="1354" w:type="dxa"/>
            <w:vAlign w:val="center"/>
          </w:tcPr>
          <w:p w14:paraId="7203925E" w14:textId="77777777" w:rsidR="00784903" w:rsidRPr="00086E76" w:rsidRDefault="00784903" w:rsidP="002D202B">
            <w:pPr>
              <w:pStyle w:val="NoSpacing"/>
            </w:pPr>
            <w:r w:rsidRPr="00086E76">
              <w:t>0.016</w:t>
            </w:r>
          </w:p>
        </w:tc>
        <w:tc>
          <w:tcPr>
            <w:tcW w:w="1381" w:type="dxa"/>
            <w:gridSpan w:val="2"/>
            <w:vAlign w:val="center"/>
          </w:tcPr>
          <w:p w14:paraId="0E131BA2" w14:textId="77777777" w:rsidR="00784903" w:rsidRPr="00086E76" w:rsidRDefault="00784903" w:rsidP="002D202B">
            <w:pPr>
              <w:pStyle w:val="NoSpacing"/>
            </w:pPr>
            <w:r w:rsidRPr="00086E76">
              <w:t>0.023</w:t>
            </w:r>
          </w:p>
        </w:tc>
        <w:tc>
          <w:tcPr>
            <w:tcW w:w="1843" w:type="dxa"/>
            <w:vAlign w:val="center"/>
          </w:tcPr>
          <w:p w14:paraId="0E17D685" w14:textId="77777777" w:rsidR="00784903" w:rsidRPr="00086E76" w:rsidRDefault="00784903" w:rsidP="002D202B">
            <w:pPr>
              <w:pStyle w:val="NoSpacing"/>
            </w:pPr>
            <w:r w:rsidRPr="00086E76">
              <w:t>1.00 (2)</w:t>
            </w:r>
          </w:p>
        </w:tc>
      </w:tr>
      <w:tr w:rsidR="00784903" w:rsidRPr="00784903" w14:paraId="237E1274" w14:textId="77777777" w:rsidTr="00784903">
        <w:trPr>
          <w:trHeight w:val="324"/>
        </w:trPr>
        <w:tc>
          <w:tcPr>
            <w:tcW w:w="1390" w:type="dxa"/>
            <w:vMerge/>
            <w:vAlign w:val="center"/>
            <w:hideMark/>
          </w:tcPr>
          <w:p w14:paraId="20397096" w14:textId="77777777" w:rsidR="00784903" w:rsidRPr="00784903" w:rsidRDefault="00784903" w:rsidP="002D202B">
            <w:pPr>
              <w:pStyle w:val="NoSpacing"/>
            </w:pPr>
          </w:p>
        </w:tc>
        <w:tc>
          <w:tcPr>
            <w:tcW w:w="2597" w:type="dxa"/>
            <w:gridSpan w:val="2"/>
            <w:vAlign w:val="center"/>
            <w:hideMark/>
          </w:tcPr>
          <w:p w14:paraId="56A0EDED" w14:textId="77777777" w:rsidR="00784903" w:rsidRPr="00784903" w:rsidRDefault="00784903" w:rsidP="002D202B">
            <w:pPr>
              <w:pStyle w:val="NoSpacing"/>
            </w:pPr>
            <w:r w:rsidRPr="00784903">
              <w:t>Moonlight</w:t>
            </w:r>
          </w:p>
        </w:tc>
        <w:tc>
          <w:tcPr>
            <w:tcW w:w="1216" w:type="dxa"/>
            <w:vAlign w:val="center"/>
            <w:hideMark/>
          </w:tcPr>
          <w:p w14:paraId="76D48937" w14:textId="77777777" w:rsidR="00784903" w:rsidRPr="00086E76" w:rsidRDefault="00784903" w:rsidP="002D202B">
            <w:pPr>
              <w:pStyle w:val="NoSpacing"/>
            </w:pPr>
            <w:r w:rsidRPr="00086E76">
              <w:t>0.031</w:t>
            </w:r>
          </w:p>
        </w:tc>
        <w:tc>
          <w:tcPr>
            <w:tcW w:w="1354" w:type="dxa"/>
            <w:vAlign w:val="center"/>
            <w:hideMark/>
          </w:tcPr>
          <w:p w14:paraId="52A1074E" w14:textId="77777777" w:rsidR="00784903" w:rsidRPr="00086E76" w:rsidRDefault="00784903" w:rsidP="002D202B">
            <w:pPr>
              <w:pStyle w:val="NoSpacing"/>
            </w:pPr>
            <w:r w:rsidRPr="00086E76">
              <w:t>0.028</w:t>
            </w:r>
          </w:p>
        </w:tc>
        <w:tc>
          <w:tcPr>
            <w:tcW w:w="1381" w:type="dxa"/>
            <w:gridSpan w:val="2"/>
            <w:vAlign w:val="center"/>
            <w:hideMark/>
          </w:tcPr>
          <w:p w14:paraId="06A20CC9" w14:textId="77777777" w:rsidR="00784903" w:rsidRPr="00086E76" w:rsidRDefault="00784903" w:rsidP="002D202B">
            <w:pPr>
              <w:pStyle w:val="NoSpacing"/>
            </w:pPr>
            <w:r w:rsidRPr="00086E76">
              <w:t>0.033</w:t>
            </w:r>
          </w:p>
        </w:tc>
        <w:tc>
          <w:tcPr>
            <w:tcW w:w="1843" w:type="dxa"/>
            <w:vAlign w:val="center"/>
            <w:hideMark/>
          </w:tcPr>
          <w:p w14:paraId="11D13F82" w14:textId="77777777" w:rsidR="00784903" w:rsidRPr="00086E76" w:rsidRDefault="00784903" w:rsidP="002D202B">
            <w:pPr>
              <w:pStyle w:val="NoSpacing"/>
            </w:pPr>
            <w:r w:rsidRPr="00086E76">
              <w:t>1.00 (2)</w:t>
            </w:r>
          </w:p>
        </w:tc>
      </w:tr>
      <w:tr w:rsidR="00784903" w:rsidRPr="00784903" w14:paraId="475AEE67" w14:textId="77777777" w:rsidTr="00784903">
        <w:trPr>
          <w:trHeight w:val="324"/>
        </w:trPr>
        <w:tc>
          <w:tcPr>
            <w:tcW w:w="1390" w:type="dxa"/>
            <w:vMerge/>
            <w:tcBorders>
              <w:bottom w:val="single" w:sz="4" w:space="0" w:color="auto"/>
            </w:tcBorders>
            <w:vAlign w:val="center"/>
          </w:tcPr>
          <w:p w14:paraId="3696B6C5" w14:textId="77777777" w:rsidR="00784903" w:rsidRPr="00784903" w:rsidRDefault="00784903" w:rsidP="002D202B">
            <w:pPr>
              <w:pStyle w:val="NoSpacing"/>
            </w:pPr>
          </w:p>
        </w:tc>
        <w:tc>
          <w:tcPr>
            <w:tcW w:w="2597" w:type="dxa"/>
            <w:gridSpan w:val="2"/>
            <w:tcBorders>
              <w:bottom w:val="single" w:sz="4" w:space="0" w:color="auto"/>
            </w:tcBorders>
            <w:vAlign w:val="center"/>
          </w:tcPr>
          <w:p w14:paraId="4EEE7A1C" w14:textId="77777777" w:rsidR="00784903" w:rsidRPr="00784903" w:rsidRDefault="00784903" w:rsidP="002D202B">
            <w:pPr>
              <w:pStyle w:val="NoSpacing"/>
            </w:pPr>
            <w:r w:rsidRPr="00784903">
              <w:t>Denning</w:t>
            </w:r>
          </w:p>
        </w:tc>
        <w:tc>
          <w:tcPr>
            <w:tcW w:w="1216" w:type="dxa"/>
            <w:tcBorders>
              <w:bottom w:val="single" w:sz="4" w:space="0" w:color="auto"/>
            </w:tcBorders>
            <w:vAlign w:val="center"/>
          </w:tcPr>
          <w:p w14:paraId="2DCF5625" w14:textId="77777777" w:rsidR="00784903" w:rsidRPr="00086E76" w:rsidRDefault="00784903" w:rsidP="002D202B">
            <w:pPr>
              <w:pStyle w:val="NoSpacing"/>
            </w:pPr>
            <w:r w:rsidRPr="00086E76">
              <w:t>-0.069</w:t>
            </w:r>
          </w:p>
        </w:tc>
        <w:tc>
          <w:tcPr>
            <w:tcW w:w="1354" w:type="dxa"/>
            <w:tcBorders>
              <w:bottom w:val="single" w:sz="4" w:space="0" w:color="auto"/>
            </w:tcBorders>
            <w:vAlign w:val="center"/>
          </w:tcPr>
          <w:p w14:paraId="06289858" w14:textId="77777777" w:rsidR="00784903" w:rsidRPr="00086E76" w:rsidRDefault="00784903" w:rsidP="002D202B">
            <w:pPr>
              <w:pStyle w:val="NoSpacing"/>
            </w:pPr>
            <w:r w:rsidRPr="00086E76">
              <w:t>-0.094</w:t>
            </w:r>
          </w:p>
        </w:tc>
        <w:tc>
          <w:tcPr>
            <w:tcW w:w="1381" w:type="dxa"/>
            <w:gridSpan w:val="2"/>
            <w:tcBorders>
              <w:bottom w:val="single" w:sz="4" w:space="0" w:color="auto"/>
            </w:tcBorders>
            <w:vAlign w:val="center"/>
          </w:tcPr>
          <w:p w14:paraId="5E6925B5" w14:textId="77777777" w:rsidR="00784903" w:rsidRPr="00086E76" w:rsidRDefault="00784903" w:rsidP="002D202B">
            <w:pPr>
              <w:pStyle w:val="NoSpacing"/>
            </w:pPr>
            <w:r w:rsidRPr="00086E76">
              <w:t>-0.044</w:t>
            </w:r>
          </w:p>
        </w:tc>
        <w:tc>
          <w:tcPr>
            <w:tcW w:w="1843" w:type="dxa"/>
            <w:tcBorders>
              <w:bottom w:val="single" w:sz="4" w:space="0" w:color="auto"/>
            </w:tcBorders>
            <w:vAlign w:val="center"/>
          </w:tcPr>
          <w:p w14:paraId="02D8845F" w14:textId="77777777" w:rsidR="00784903" w:rsidRPr="00086E76" w:rsidRDefault="00784903" w:rsidP="002D202B">
            <w:pPr>
              <w:pStyle w:val="NoSpacing"/>
            </w:pPr>
            <w:r w:rsidRPr="00086E76">
              <w:t>0.52 (1)</w:t>
            </w:r>
          </w:p>
        </w:tc>
      </w:tr>
      <w:tr w:rsidR="00784903" w:rsidRPr="00784903" w14:paraId="3A930FF7" w14:textId="77777777" w:rsidTr="00784903">
        <w:trPr>
          <w:trHeight w:val="324"/>
        </w:trPr>
        <w:tc>
          <w:tcPr>
            <w:tcW w:w="1390" w:type="dxa"/>
            <w:vMerge w:val="restart"/>
            <w:tcBorders>
              <w:top w:val="single" w:sz="4" w:space="0" w:color="auto"/>
              <w:bottom w:val="nil"/>
            </w:tcBorders>
            <w:vAlign w:val="center"/>
            <w:hideMark/>
          </w:tcPr>
          <w:p w14:paraId="0678C09D" w14:textId="77777777" w:rsidR="00784903" w:rsidRPr="00784903" w:rsidRDefault="00784903" w:rsidP="002D202B">
            <w:pPr>
              <w:pStyle w:val="NoSpacing"/>
            </w:pPr>
            <w:r w:rsidRPr="00784903">
              <w:t>Duration</w:t>
            </w:r>
          </w:p>
          <w:p w14:paraId="6181ED52" w14:textId="77777777" w:rsidR="00784903" w:rsidRPr="00784903" w:rsidRDefault="00784903" w:rsidP="002D202B">
            <w:pPr>
              <w:pStyle w:val="NoSpacing"/>
            </w:pPr>
            <w:r w:rsidRPr="00784903">
              <w:t>(minutes)</w:t>
            </w:r>
          </w:p>
        </w:tc>
        <w:tc>
          <w:tcPr>
            <w:tcW w:w="2597" w:type="dxa"/>
            <w:gridSpan w:val="2"/>
            <w:tcBorders>
              <w:top w:val="single" w:sz="4" w:space="0" w:color="auto"/>
              <w:bottom w:val="nil"/>
            </w:tcBorders>
            <w:vAlign w:val="center"/>
            <w:hideMark/>
          </w:tcPr>
          <w:p w14:paraId="507A5C06" w14:textId="77777777" w:rsidR="00784903" w:rsidRPr="00784903" w:rsidRDefault="00784903" w:rsidP="002D202B">
            <w:pPr>
              <w:pStyle w:val="NoSpacing"/>
            </w:pPr>
            <w:r w:rsidRPr="00784903">
              <w:t>Intercept</w:t>
            </w:r>
          </w:p>
        </w:tc>
        <w:tc>
          <w:tcPr>
            <w:tcW w:w="1216" w:type="dxa"/>
            <w:tcBorders>
              <w:top w:val="single" w:sz="4" w:space="0" w:color="auto"/>
              <w:bottom w:val="nil"/>
            </w:tcBorders>
            <w:vAlign w:val="center"/>
            <w:hideMark/>
          </w:tcPr>
          <w:p w14:paraId="012927FA" w14:textId="77777777" w:rsidR="00784903" w:rsidRPr="00086E76" w:rsidRDefault="00784903" w:rsidP="002D202B">
            <w:pPr>
              <w:pStyle w:val="NoSpacing"/>
            </w:pPr>
            <w:r w:rsidRPr="00086E76">
              <w:t>80.69</w:t>
            </w:r>
          </w:p>
        </w:tc>
        <w:tc>
          <w:tcPr>
            <w:tcW w:w="1354" w:type="dxa"/>
            <w:tcBorders>
              <w:top w:val="single" w:sz="4" w:space="0" w:color="auto"/>
              <w:bottom w:val="nil"/>
            </w:tcBorders>
            <w:vAlign w:val="center"/>
            <w:hideMark/>
          </w:tcPr>
          <w:p w14:paraId="22EF5479" w14:textId="77777777" w:rsidR="00784903" w:rsidRPr="00086E76" w:rsidRDefault="00784903" w:rsidP="002D202B">
            <w:pPr>
              <w:pStyle w:val="NoSpacing"/>
            </w:pPr>
            <w:r w:rsidRPr="00086E76">
              <w:t>47.72</w:t>
            </w:r>
          </w:p>
        </w:tc>
        <w:tc>
          <w:tcPr>
            <w:tcW w:w="1381" w:type="dxa"/>
            <w:gridSpan w:val="2"/>
            <w:tcBorders>
              <w:top w:val="single" w:sz="4" w:space="0" w:color="auto"/>
              <w:bottom w:val="nil"/>
            </w:tcBorders>
            <w:vAlign w:val="center"/>
            <w:hideMark/>
          </w:tcPr>
          <w:p w14:paraId="528877B4" w14:textId="77777777" w:rsidR="00784903" w:rsidRPr="00086E76" w:rsidRDefault="00784903" w:rsidP="002D202B">
            <w:pPr>
              <w:pStyle w:val="NoSpacing"/>
            </w:pPr>
            <w:r w:rsidRPr="00086E76">
              <w:t>113.66</w:t>
            </w:r>
          </w:p>
        </w:tc>
        <w:tc>
          <w:tcPr>
            <w:tcW w:w="1843" w:type="dxa"/>
            <w:tcBorders>
              <w:top w:val="single" w:sz="4" w:space="0" w:color="auto"/>
              <w:bottom w:val="nil"/>
            </w:tcBorders>
            <w:vAlign w:val="center"/>
            <w:hideMark/>
          </w:tcPr>
          <w:p w14:paraId="58652040" w14:textId="77777777" w:rsidR="00784903" w:rsidRPr="00086E76" w:rsidRDefault="00784903" w:rsidP="002D202B">
            <w:pPr>
              <w:pStyle w:val="NoSpacing"/>
            </w:pPr>
            <w:r w:rsidRPr="00086E76">
              <w:t>— (4)</w:t>
            </w:r>
          </w:p>
        </w:tc>
      </w:tr>
      <w:tr w:rsidR="00784903" w:rsidRPr="00784903" w14:paraId="5EDB8B72" w14:textId="77777777" w:rsidTr="00784903">
        <w:trPr>
          <w:trHeight w:val="324"/>
        </w:trPr>
        <w:tc>
          <w:tcPr>
            <w:tcW w:w="1390" w:type="dxa"/>
            <w:vMerge/>
            <w:tcBorders>
              <w:top w:val="nil"/>
              <w:bottom w:val="nil"/>
            </w:tcBorders>
            <w:vAlign w:val="center"/>
            <w:hideMark/>
          </w:tcPr>
          <w:p w14:paraId="36D852F8" w14:textId="77777777" w:rsidR="00784903" w:rsidRPr="00784903" w:rsidRDefault="00784903" w:rsidP="002D202B">
            <w:pPr>
              <w:pStyle w:val="NoSpacing"/>
            </w:pPr>
          </w:p>
        </w:tc>
        <w:tc>
          <w:tcPr>
            <w:tcW w:w="2597" w:type="dxa"/>
            <w:gridSpan w:val="2"/>
            <w:tcBorders>
              <w:top w:val="nil"/>
              <w:bottom w:val="nil"/>
            </w:tcBorders>
            <w:vAlign w:val="center"/>
          </w:tcPr>
          <w:p w14:paraId="23F3BE93" w14:textId="77777777" w:rsidR="00784903" w:rsidRPr="00784903" w:rsidRDefault="00784903" w:rsidP="002D202B">
            <w:pPr>
              <w:pStyle w:val="NoSpacing"/>
            </w:pPr>
            <w:r w:rsidRPr="00784903">
              <w:t>Moonlight</w:t>
            </w:r>
          </w:p>
        </w:tc>
        <w:tc>
          <w:tcPr>
            <w:tcW w:w="1216" w:type="dxa"/>
            <w:tcBorders>
              <w:top w:val="nil"/>
              <w:bottom w:val="nil"/>
            </w:tcBorders>
            <w:vAlign w:val="center"/>
          </w:tcPr>
          <w:p w14:paraId="58E2D602" w14:textId="77777777" w:rsidR="00784903" w:rsidRPr="00086E76" w:rsidRDefault="00784903" w:rsidP="002D202B">
            <w:pPr>
              <w:pStyle w:val="NoSpacing"/>
            </w:pPr>
            <w:r w:rsidRPr="00086E76">
              <w:t>5.59</w:t>
            </w:r>
          </w:p>
        </w:tc>
        <w:tc>
          <w:tcPr>
            <w:tcW w:w="1354" w:type="dxa"/>
            <w:tcBorders>
              <w:top w:val="nil"/>
              <w:bottom w:val="nil"/>
            </w:tcBorders>
            <w:vAlign w:val="center"/>
          </w:tcPr>
          <w:p w14:paraId="1138E4F2" w14:textId="77777777" w:rsidR="00784903" w:rsidRPr="00086E76" w:rsidRDefault="00784903" w:rsidP="002D202B">
            <w:pPr>
              <w:pStyle w:val="NoSpacing"/>
            </w:pPr>
            <w:r w:rsidRPr="00086E76">
              <w:t>5.00</w:t>
            </w:r>
          </w:p>
        </w:tc>
        <w:tc>
          <w:tcPr>
            <w:tcW w:w="1381" w:type="dxa"/>
            <w:gridSpan w:val="2"/>
            <w:tcBorders>
              <w:top w:val="nil"/>
              <w:bottom w:val="nil"/>
            </w:tcBorders>
            <w:vAlign w:val="center"/>
          </w:tcPr>
          <w:p w14:paraId="4EB3BFB3" w14:textId="77777777" w:rsidR="00784903" w:rsidRPr="00086E76" w:rsidRDefault="00784903" w:rsidP="002D202B">
            <w:pPr>
              <w:pStyle w:val="NoSpacing"/>
            </w:pPr>
            <w:r w:rsidRPr="00086E76">
              <w:t>6.18</w:t>
            </w:r>
          </w:p>
        </w:tc>
        <w:tc>
          <w:tcPr>
            <w:tcW w:w="1843" w:type="dxa"/>
            <w:tcBorders>
              <w:top w:val="nil"/>
              <w:bottom w:val="nil"/>
            </w:tcBorders>
            <w:vAlign w:val="center"/>
          </w:tcPr>
          <w:p w14:paraId="60CE212C" w14:textId="77777777" w:rsidR="00784903" w:rsidRPr="00086E76" w:rsidRDefault="00784903" w:rsidP="002D202B">
            <w:pPr>
              <w:pStyle w:val="NoSpacing"/>
            </w:pPr>
            <w:r w:rsidRPr="00086E76">
              <w:t>1.00 (4)</w:t>
            </w:r>
          </w:p>
        </w:tc>
      </w:tr>
      <w:tr w:rsidR="00784903" w:rsidRPr="00784903" w14:paraId="0F076A58" w14:textId="77777777" w:rsidTr="00784903">
        <w:trPr>
          <w:trHeight w:val="324"/>
        </w:trPr>
        <w:tc>
          <w:tcPr>
            <w:tcW w:w="1390" w:type="dxa"/>
            <w:vMerge/>
            <w:tcBorders>
              <w:top w:val="nil"/>
              <w:bottom w:val="nil"/>
            </w:tcBorders>
            <w:vAlign w:val="center"/>
            <w:hideMark/>
          </w:tcPr>
          <w:p w14:paraId="278174EC" w14:textId="77777777" w:rsidR="00784903" w:rsidRPr="00784903" w:rsidRDefault="00784903" w:rsidP="002D202B">
            <w:pPr>
              <w:pStyle w:val="NoSpacing"/>
            </w:pPr>
          </w:p>
        </w:tc>
        <w:tc>
          <w:tcPr>
            <w:tcW w:w="2597" w:type="dxa"/>
            <w:gridSpan w:val="2"/>
            <w:tcBorders>
              <w:top w:val="nil"/>
              <w:bottom w:val="nil"/>
            </w:tcBorders>
            <w:vAlign w:val="center"/>
          </w:tcPr>
          <w:p w14:paraId="2C6F59C7" w14:textId="77777777" w:rsidR="00784903" w:rsidRPr="00784903" w:rsidRDefault="00784903" w:rsidP="002D202B">
            <w:pPr>
              <w:pStyle w:val="NoSpacing"/>
            </w:pPr>
            <w:r w:rsidRPr="00784903">
              <w:t>Moonrise</w:t>
            </w:r>
          </w:p>
        </w:tc>
        <w:tc>
          <w:tcPr>
            <w:tcW w:w="1216" w:type="dxa"/>
            <w:tcBorders>
              <w:top w:val="nil"/>
              <w:bottom w:val="nil"/>
            </w:tcBorders>
            <w:vAlign w:val="center"/>
          </w:tcPr>
          <w:p w14:paraId="46D3EB2E" w14:textId="77777777" w:rsidR="00784903" w:rsidRPr="00086E76" w:rsidRDefault="00784903" w:rsidP="002D202B">
            <w:pPr>
              <w:pStyle w:val="NoSpacing"/>
            </w:pPr>
            <w:r w:rsidRPr="00086E76">
              <w:t>0.83</w:t>
            </w:r>
          </w:p>
        </w:tc>
        <w:tc>
          <w:tcPr>
            <w:tcW w:w="1354" w:type="dxa"/>
            <w:tcBorders>
              <w:top w:val="nil"/>
              <w:bottom w:val="nil"/>
            </w:tcBorders>
            <w:vAlign w:val="center"/>
          </w:tcPr>
          <w:p w14:paraId="4AF20CEA" w14:textId="77777777" w:rsidR="00784903" w:rsidRPr="00086E76" w:rsidRDefault="00784903" w:rsidP="002D202B">
            <w:pPr>
              <w:pStyle w:val="NoSpacing"/>
            </w:pPr>
            <w:r w:rsidRPr="00086E76">
              <w:t>0.42</w:t>
            </w:r>
          </w:p>
        </w:tc>
        <w:tc>
          <w:tcPr>
            <w:tcW w:w="1381" w:type="dxa"/>
            <w:gridSpan w:val="2"/>
            <w:tcBorders>
              <w:top w:val="nil"/>
              <w:bottom w:val="nil"/>
            </w:tcBorders>
            <w:vAlign w:val="center"/>
          </w:tcPr>
          <w:p w14:paraId="42E6589B" w14:textId="77777777" w:rsidR="00784903" w:rsidRPr="00086E76" w:rsidRDefault="00784903" w:rsidP="002D202B">
            <w:pPr>
              <w:pStyle w:val="NoSpacing"/>
            </w:pPr>
            <w:r w:rsidRPr="00086E76">
              <w:t>1.25</w:t>
            </w:r>
          </w:p>
        </w:tc>
        <w:tc>
          <w:tcPr>
            <w:tcW w:w="1843" w:type="dxa"/>
            <w:tcBorders>
              <w:top w:val="nil"/>
              <w:bottom w:val="nil"/>
            </w:tcBorders>
            <w:vAlign w:val="center"/>
          </w:tcPr>
          <w:p w14:paraId="19E205DB" w14:textId="77777777" w:rsidR="00784903" w:rsidRPr="00086E76" w:rsidRDefault="00784903" w:rsidP="002D202B">
            <w:pPr>
              <w:pStyle w:val="NoSpacing"/>
            </w:pPr>
            <w:r w:rsidRPr="00086E76">
              <w:t>1.00 (4)</w:t>
            </w:r>
          </w:p>
        </w:tc>
      </w:tr>
      <w:tr w:rsidR="00784903" w:rsidRPr="00784903" w14:paraId="4431F12D" w14:textId="77777777" w:rsidTr="00784903">
        <w:trPr>
          <w:trHeight w:val="324"/>
        </w:trPr>
        <w:tc>
          <w:tcPr>
            <w:tcW w:w="1390" w:type="dxa"/>
            <w:vMerge/>
            <w:tcBorders>
              <w:top w:val="nil"/>
              <w:bottom w:val="nil"/>
            </w:tcBorders>
            <w:vAlign w:val="center"/>
          </w:tcPr>
          <w:p w14:paraId="2A8765E5" w14:textId="77777777" w:rsidR="00784903" w:rsidRPr="00784903" w:rsidRDefault="00784903" w:rsidP="002D202B">
            <w:pPr>
              <w:pStyle w:val="NoSpacing"/>
            </w:pPr>
          </w:p>
        </w:tc>
        <w:tc>
          <w:tcPr>
            <w:tcW w:w="2597" w:type="dxa"/>
            <w:gridSpan w:val="2"/>
            <w:tcBorders>
              <w:top w:val="nil"/>
              <w:bottom w:val="nil"/>
            </w:tcBorders>
            <w:vAlign w:val="center"/>
          </w:tcPr>
          <w:p w14:paraId="275CD750" w14:textId="77777777" w:rsidR="00784903" w:rsidRPr="00784903" w:rsidRDefault="00784903" w:rsidP="002D202B">
            <w:pPr>
              <w:pStyle w:val="NoSpacing"/>
            </w:pPr>
            <w:r w:rsidRPr="00784903">
              <w:t>Denning (Yes)</w:t>
            </w:r>
          </w:p>
        </w:tc>
        <w:tc>
          <w:tcPr>
            <w:tcW w:w="1216" w:type="dxa"/>
            <w:tcBorders>
              <w:top w:val="nil"/>
              <w:bottom w:val="nil"/>
            </w:tcBorders>
            <w:vAlign w:val="center"/>
          </w:tcPr>
          <w:p w14:paraId="2FBCD8BA" w14:textId="77777777" w:rsidR="00784903" w:rsidRPr="00086E76" w:rsidRDefault="00784903" w:rsidP="002D202B">
            <w:pPr>
              <w:pStyle w:val="NoSpacing"/>
            </w:pPr>
            <w:r w:rsidRPr="00086E76">
              <w:t>102.12</w:t>
            </w:r>
          </w:p>
        </w:tc>
        <w:tc>
          <w:tcPr>
            <w:tcW w:w="1354" w:type="dxa"/>
            <w:tcBorders>
              <w:top w:val="nil"/>
              <w:bottom w:val="nil"/>
            </w:tcBorders>
            <w:vAlign w:val="center"/>
          </w:tcPr>
          <w:p w14:paraId="7AD3280A" w14:textId="77777777" w:rsidR="00784903" w:rsidRPr="00086E76" w:rsidRDefault="00784903" w:rsidP="002D202B">
            <w:pPr>
              <w:pStyle w:val="NoSpacing"/>
            </w:pPr>
            <w:r w:rsidRPr="00086E76">
              <w:t>-52.87</w:t>
            </w:r>
          </w:p>
        </w:tc>
        <w:tc>
          <w:tcPr>
            <w:tcW w:w="1381" w:type="dxa"/>
            <w:gridSpan w:val="2"/>
            <w:tcBorders>
              <w:top w:val="nil"/>
              <w:bottom w:val="nil"/>
            </w:tcBorders>
            <w:vAlign w:val="center"/>
          </w:tcPr>
          <w:p w14:paraId="11B40AFC" w14:textId="77777777" w:rsidR="00784903" w:rsidRPr="00086E76" w:rsidRDefault="00784903" w:rsidP="002D202B">
            <w:pPr>
              <w:pStyle w:val="NoSpacing"/>
            </w:pPr>
            <w:r w:rsidRPr="00086E76">
              <w:t>257.11</w:t>
            </w:r>
          </w:p>
        </w:tc>
        <w:tc>
          <w:tcPr>
            <w:tcW w:w="1843" w:type="dxa"/>
            <w:tcBorders>
              <w:top w:val="nil"/>
              <w:bottom w:val="nil"/>
            </w:tcBorders>
            <w:vAlign w:val="center"/>
          </w:tcPr>
          <w:p w14:paraId="4316290F" w14:textId="77777777" w:rsidR="00784903" w:rsidRPr="00086E76" w:rsidRDefault="00784903" w:rsidP="002D202B">
            <w:pPr>
              <w:pStyle w:val="NoSpacing"/>
            </w:pPr>
            <w:r w:rsidRPr="00086E76">
              <w:t>0.94 (4)</w:t>
            </w:r>
          </w:p>
        </w:tc>
      </w:tr>
      <w:tr w:rsidR="00784903" w:rsidRPr="00784903" w14:paraId="0ECBA9F0" w14:textId="77777777" w:rsidTr="00784903">
        <w:trPr>
          <w:trHeight w:val="324"/>
        </w:trPr>
        <w:tc>
          <w:tcPr>
            <w:tcW w:w="1390" w:type="dxa"/>
            <w:vMerge/>
            <w:tcBorders>
              <w:top w:val="nil"/>
              <w:bottom w:val="nil"/>
            </w:tcBorders>
            <w:vAlign w:val="center"/>
          </w:tcPr>
          <w:p w14:paraId="4AFE2530" w14:textId="77777777" w:rsidR="00784903" w:rsidRPr="00784903" w:rsidRDefault="00784903" w:rsidP="002D202B">
            <w:pPr>
              <w:pStyle w:val="NoSpacing"/>
            </w:pPr>
          </w:p>
        </w:tc>
        <w:tc>
          <w:tcPr>
            <w:tcW w:w="2597" w:type="dxa"/>
            <w:gridSpan w:val="2"/>
            <w:tcBorders>
              <w:top w:val="nil"/>
              <w:bottom w:val="nil"/>
            </w:tcBorders>
            <w:vAlign w:val="center"/>
          </w:tcPr>
          <w:p w14:paraId="12E5741D" w14:textId="77777777" w:rsidR="00784903" w:rsidRPr="00784903" w:rsidRDefault="00784903" w:rsidP="002D202B">
            <w:pPr>
              <w:pStyle w:val="NoSpacing"/>
            </w:pPr>
            <w:r w:rsidRPr="00784903">
              <w:t>Temperature (°C)</w:t>
            </w:r>
          </w:p>
        </w:tc>
        <w:tc>
          <w:tcPr>
            <w:tcW w:w="1216" w:type="dxa"/>
            <w:tcBorders>
              <w:top w:val="nil"/>
              <w:bottom w:val="nil"/>
            </w:tcBorders>
            <w:vAlign w:val="center"/>
          </w:tcPr>
          <w:p w14:paraId="07A42F91" w14:textId="77777777" w:rsidR="00784903" w:rsidRPr="00086E76" w:rsidRDefault="00784903" w:rsidP="002D202B">
            <w:pPr>
              <w:pStyle w:val="NoSpacing"/>
            </w:pPr>
            <w:r w:rsidRPr="00086E76">
              <w:t>0.71</w:t>
            </w:r>
          </w:p>
        </w:tc>
        <w:tc>
          <w:tcPr>
            <w:tcW w:w="1354" w:type="dxa"/>
            <w:tcBorders>
              <w:top w:val="nil"/>
              <w:bottom w:val="nil"/>
            </w:tcBorders>
            <w:vAlign w:val="center"/>
          </w:tcPr>
          <w:p w14:paraId="40C1758A" w14:textId="77777777" w:rsidR="00784903" w:rsidRPr="00086E76" w:rsidRDefault="00784903" w:rsidP="002D202B">
            <w:pPr>
              <w:pStyle w:val="NoSpacing"/>
            </w:pPr>
            <w:r w:rsidRPr="00086E76">
              <w:t>-0.55</w:t>
            </w:r>
          </w:p>
        </w:tc>
        <w:tc>
          <w:tcPr>
            <w:tcW w:w="1381" w:type="dxa"/>
            <w:gridSpan w:val="2"/>
            <w:tcBorders>
              <w:top w:val="nil"/>
              <w:bottom w:val="nil"/>
            </w:tcBorders>
            <w:vAlign w:val="center"/>
          </w:tcPr>
          <w:p w14:paraId="58C6FAE2" w14:textId="77777777" w:rsidR="00784903" w:rsidRPr="00086E76" w:rsidRDefault="00784903" w:rsidP="002D202B">
            <w:pPr>
              <w:pStyle w:val="NoSpacing"/>
            </w:pPr>
            <w:r w:rsidRPr="00086E76">
              <w:t>1.97</w:t>
            </w:r>
          </w:p>
        </w:tc>
        <w:tc>
          <w:tcPr>
            <w:tcW w:w="1843" w:type="dxa"/>
            <w:tcBorders>
              <w:top w:val="nil"/>
              <w:bottom w:val="nil"/>
            </w:tcBorders>
            <w:vAlign w:val="center"/>
          </w:tcPr>
          <w:p w14:paraId="6493A271" w14:textId="77777777" w:rsidR="00784903" w:rsidRPr="00086E76" w:rsidRDefault="00784903" w:rsidP="002D202B">
            <w:pPr>
              <w:pStyle w:val="NoSpacing"/>
            </w:pPr>
            <w:r w:rsidRPr="00086E76">
              <w:t>0.79 (3)</w:t>
            </w:r>
          </w:p>
        </w:tc>
      </w:tr>
      <w:tr w:rsidR="00784903" w:rsidRPr="00784903" w14:paraId="6DAA64E1" w14:textId="77777777" w:rsidTr="00784903">
        <w:trPr>
          <w:trHeight w:val="324"/>
        </w:trPr>
        <w:tc>
          <w:tcPr>
            <w:tcW w:w="1390" w:type="dxa"/>
            <w:vMerge/>
            <w:tcBorders>
              <w:top w:val="nil"/>
              <w:bottom w:val="nil"/>
            </w:tcBorders>
            <w:vAlign w:val="center"/>
          </w:tcPr>
          <w:p w14:paraId="36430A58" w14:textId="77777777" w:rsidR="00784903" w:rsidRPr="00784903" w:rsidRDefault="00784903" w:rsidP="002D202B">
            <w:pPr>
              <w:pStyle w:val="NoSpacing"/>
            </w:pPr>
          </w:p>
        </w:tc>
        <w:tc>
          <w:tcPr>
            <w:tcW w:w="2597" w:type="dxa"/>
            <w:gridSpan w:val="2"/>
            <w:tcBorders>
              <w:top w:val="nil"/>
              <w:bottom w:val="nil"/>
            </w:tcBorders>
            <w:vAlign w:val="center"/>
          </w:tcPr>
          <w:p w14:paraId="44F0A79D" w14:textId="77777777" w:rsidR="00784903" w:rsidRPr="00784903" w:rsidRDefault="00784903" w:rsidP="002D202B">
            <w:pPr>
              <w:pStyle w:val="NoSpacing"/>
            </w:pPr>
            <w:r w:rsidRPr="00784903">
              <w:t>Rainfall (mm)</w:t>
            </w:r>
          </w:p>
        </w:tc>
        <w:tc>
          <w:tcPr>
            <w:tcW w:w="1216" w:type="dxa"/>
            <w:tcBorders>
              <w:top w:val="nil"/>
              <w:bottom w:val="nil"/>
            </w:tcBorders>
            <w:vAlign w:val="center"/>
          </w:tcPr>
          <w:p w14:paraId="5F5AFD1D" w14:textId="77777777" w:rsidR="00784903" w:rsidRPr="00086E76" w:rsidRDefault="00784903" w:rsidP="002D202B">
            <w:pPr>
              <w:pStyle w:val="NoSpacing"/>
            </w:pPr>
            <w:r w:rsidRPr="00086E76">
              <w:t>-0.54</w:t>
            </w:r>
          </w:p>
        </w:tc>
        <w:tc>
          <w:tcPr>
            <w:tcW w:w="1354" w:type="dxa"/>
            <w:tcBorders>
              <w:top w:val="nil"/>
              <w:bottom w:val="nil"/>
            </w:tcBorders>
            <w:vAlign w:val="center"/>
          </w:tcPr>
          <w:p w14:paraId="40AD1B86" w14:textId="77777777" w:rsidR="00784903" w:rsidRPr="00086E76" w:rsidRDefault="00784903" w:rsidP="002D202B">
            <w:pPr>
              <w:pStyle w:val="NoSpacing"/>
            </w:pPr>
            <w:r w:rsidRPr="00086E76">
              <w:t>-7.66</w:t>
            </w:r>
          </w:p>
        </w:tc>
        <w:tc>
          <w:tcPr>
            <w:tcW w:w="1381" w:type="dxa"/>
            <w:gridSpan w:val="2"/>
            <w:tcBorders>
              <w:top w:val="nil"/>
              <w:bottom w:val="nil"/>
            </w:tcBorders>
            <w:vAlign w:val="center"/>
          </w:tcPr>
          <w:p w14:paraId="4C05C34A" w14:textId="77777777" w:rsidR="00784903" w:rsidRPr="00086E76" w:rsidRDefault="00784903" w:rsidP="002D202B">
            <w:pPr>
              <w:pStyle w:val="NoSpacing"/>
            </w:pPr>
            <w:r w:rsidRPr="00086E76">
              <w:t>6.57</w:t>
            </w:r>
          </w:p>
        </w:tc>
        <w:tc>
          <w:tcPr>
            <w:tcW w:w="1843" w:type="dxa"/>
            <w:tcBorders>
              <w:top w:val="nil"/>
              <w:bottom w:val="nil"/>
            </w:tcBorders>
            <w:vAlign w:val="center"/>
          </w:tcPr>
          <w:p w14:paraId="1421BF08" w14:textId="77777777" w:rsidR="00784903" w:rsidRPr="00086E76" w:rsidRDefault="00784903" w:rsidP="002D202B">
            <w:pPr>
              <w:pStyle w:val="NoSpacing"/>
            </w:pPr>
            <w:r w:rsidRPr="00086E76">
              <w:t>0.53 (2)</w:t>
            </w:r>
          </w:p>
        </w:tc>
      </w:tr>
      <w:tr w:rsidR="00784903" w:rsidRPr="00784903" w14:paraId="2C6C9A22" w14:textId="77777777" w:rsidTr="00784903">
        <w:trPr>
          <w:trHeight w:val="324"/>
        </w:trPr>
        <w:tc>
          <w:tcPr>
            <w:tcW w:w="1390" w:type="dxa"/>
            <w:vMerge/>
            <w:tcBorders>
              <w:top w:val="nil"/>
              <w:bottom w:val="nil"/>
            </w:tcBorders>
            <w:vAlign w:val="center"/>
          </w:tcPr>
          <w:p w14:paraId="3CECF6D0" w14:textId="77777777" w:rsidR="00784903" w:rsidRPr="00784903" w:rsidRDefault="00784903" w:rsidP="002D202B">
            <w:pPr>
              <w:pStyle w:val="NoSpacing"/>
            </w:pPr>
          </w:p>
        </w:tc>
        <w:tc>
          <w:tcPr>
            <w:tcW w:w="2597" w:type="dxa"/>
            <w:gridSpan w:val="2"/>
            <w:tcBorders>
              <w:top w:val="nil"/>
              <w:bottom w:val="nil"/>
            </w:tcBorders>
            <w:vAlign w:val="center"/>
          </w:tcPr>
          <w:p w14:paraId="69C552C4" w14:textId="77777777" w:rsidR="00784903" w:rsidRPr="00784903" w:rsidRDefault="00784903" w:rsidP="002D202B">
            <w:pPr>
              <w:pStyle w:val="NoSpacing"/>
            </w:pPr>
            <w:proofErr w:type="spellStart"/>
            <w:r w:rsidRPr="00784903">
              <w:t>Rainfall:Temperature</w:t>
            </w:r>
            <w:proofErr w:type="spellEnd"/>
          </w:p>
        </w:tc>
        <w:tc>
          <w:tcPr>
            <w:tcW w:w="1216" w:type="dxa"/>
            <w:tcBorders>
              <w:top w:val="nil"/>
              <w:bottom w:val="nil"/>
            </w:tcBorders>
            <w:vAlign w:val="center"/>
          </w:tcPr>
          <w:p w14:paraId="520514CD" w14:textId="77777777" w:rsidR="00784903" w:rsidRPr="00086E76" w:rsidRDefault="00784903" w:rsidP="002D202B">
            <w:pPr>
              <w:pStyle w:val="NoSpacing"/>
            </w:pPr>
            <w:r w:rsidRPr="00086E76">
              <w:t>0.004</w:t>
            </w:r>
          </w:p>
        </w:tc>
        <w:tc>
          <w:tcPr>
            <w:tcW w:w="1354" w:type="dxa"/>
            <w:tcBorders>
              <w:top w:val="nil"/>
              <w:bottom w:val="nil"/>
            </w:tcBorders>
            <w:vAlign w:val="center"/>
          </w:tcPr>
          <w:p w14:paraId="27FBD005" w14:textId="77777777" w:rsidR="00784903" w:rsidRPr="00086E76" w:rsidRDefault="00784903" w:rsidP="002D202B">
            <w:pPr>
              <w:pStyle w:val="NoSpacing"/>
            </w:pPr>
            <w:r w:rsidRPr="00086E76">
              <w:t>-0.27</w:t>
            </w:r>
          </w:p>
        </w:tc>
        <w:tc>
          <w:tcPr>
            <w:tcW w:w="1381" w:type="dxa"/>
            <w:gridSpan w:val="2"/>
            <w:tcBorders>
              <w:top w:val="nil"/>
              <w:bottom w:val="nil"/>
            </w:tcBorders>
            <w:vAlign w:val="center"/>
          </w:tcPr>
          <w:p w14:paraId="0268179A" w14:textId="77777777" w:rsidR="00784903" w:rsidRPr="00086E76" w:rsidRDefault="00784903" w:rsidP="002D202B">
            <w:pPr>
              <w:pStyle w:val="NoSpacing"/>
            </w:pPr>
            <w:r w:rsidRPr="00086E76">
              <w:t>0.27</w:t>
            </w:r>
          </w:p>
        </w:tc>
        <w:tc>
          <w:tcPr>
            <w:tcW w:w="1843" w:type="dxa"/>
            <w:tcBorders>
              <w:top w:val="nil"/>
              <w:bottom w:val="nil"/>
            </w:tcBorders>
            <w:vAlign w:val="center"/>
          </w:tcPr>
          <w:p w14:paraId="6E5E22DE" w14:textId="77777777" w:rsidR="00784903" w:rsidRPr="00086E76" w:rsidRDefault="00784903" w:rsidP="002D202B">
            <w:pPr>
              <w:pStyle w:val="NoSpacing"/>
            </w:pPr>
            <w:r w:rsidRPr="00086E76">
              <w:t>0.51 (1)</w:t>
            </w:r>
          </w:p>
        </w:tc>
      </w:tr>
      <w:tr w:rsidR="00784903" w:rsidRPr="00784903" w14:paraId="76FA1CB4" w14:textId="77777777" w:rsidTr="00784903">
        <w:trPr>
          <w:trHeight w:val="324"/>
        </w:trPr>
        <w:tc>
          <w:tcPr>
            <w:tcW w:w="1390" w:type="dxa"/>
            <w:vMerge/>
            <w:tcBorders>
              <w:top w:val="nil"/>
              <w:bottom w:val="single" w:sz="4" w:space="0" w:color="auto"/>
            </w:tcBorders>
            <w:vAlign w:val="center"/>
            <w:hideMark/>
          </w:tcPr>
          <w:p w14:paraId="5D61E217" w14:textId="77777777" w:rsidR="00784903" w:rsidRPr="00784903" w:rsidRDefault="00784903" w:rsidP="002D202B">
            <w:pPr>
              <w:pStyle w:val="NoSpacing"/>
            </w:pPr>
          </w:p>
        </w:tc>
        <w:tc>
          <w:tcPr>
            <w:tcW w:w="2597" w:type="dxa"/>
            <w:gridSpan w:val="2"/>
            <w:tcBorders>
              <w:top w:val="nil"/>
              <w:bottom w:val="single" w:sz="4" w:space="0" w:color="auto"/>
            </w:tcBorders>
            <w:vAlign w:val="center"/>
          </w:tcPr>
          <w:p w14:paraId="0F2B8119" w14:textId="77777777" w:rsidR="00784903" w:rsidRPr="00784903" w:rsidRDefault="00784903" w:rsidP="002D202B">
            <w:pPr>
              <w:pStyle w:val="NoSpacing"/>
            </w:pPr>
            <w:proofErr w:type="spellStart"/>
            <w:r w:rsidRPr="00784903">
              <w:t>Denning:Temperature</w:t>
            </w:r>
            <w:proofErr w:type="spellEnd"/>
          </w:p>
        </w:tc>
        <w:tc>
          <w:tcPr>
            <w:tcW w:w="1216" w:type="dxa"/>
            <w:tcBorders>
              <w:top w:val="nil"/>
              <w:bottom w:val="single" w:sz="4" w:space="0" w:color="auto"/>
            </w:tcBorders>
            <w:vAlign w:val="center"/>
          </w:tcPr>
          <w:p w14:paraId="13044F69" w14:textId="77777777" w:rsidR="00784903" w:rsidRPr="00086E76" w:rsidRDefault="00784903" w:rsidP="002D202B">
            <w:pPr>
              <w:pStyle w:val="NoSpacing"/>
            </w:pPr>
            <w:r w:rsidRPr="00086E76">
              <w:t>-7.42</w:t>
            </w:r>
          </w:p>
        </w:tc>
        <w:tc>
          <w:tcPr>
            <w:tcW w:w="1354" w:type="dxa"/>
            <w:tcBorders>
              <w:top w:val="nil"/>
              <w:bottom w:val="single" w:sz="4" w:space="0" w:color="auto"/>
            </w:tcBorders>
            <w:vAlign w:val="center"/>
          </w:tcPr>
          <w:p w14:paraId="276732E2" w14:textId="77777777" w:rsidR="00784903" w:rsidRPr="00086E76" w:rsidRDefault="00784903" w:rsidP="002D202B">
            <w:pPr>
              <w:pStyle w:val="NoSpacing"/>
            </w:pPr>
            <w:r w:rsidRPr="00086E76">
              <w:t>-13.76</w:t>
            </w:r>
          </w:p>
        </w:tc>
        <w:tc>
          <w:tcPr>
            <w:tcW w:w="1381" w:type="dxa"/>
            <w:gridSpan w:val="2"/>
            <w:tcBorders>
              <w:top w:val="nil"/>
              <w:bottom w:val="single" w:sz="4" w:space="0" w:color="auto"/>
            </w:tcBorders>
            <w:vAlign w:val="center"/>
          </w:tcPr>
          <w:p w14:paraId="3D17C35F" w14:textId="77777777" w:rsidR="00784903" w:rsidRPr="00086E76" w:rsidRDefault="00784903" w:rsidP="002D202B">
            <w:pPr>
              <w:pStyle w:val="NoSpacing"/>
            </w:pPr>
            <w:r w:rsidRPr="00086E76">
              <w:t>-1.10</w:t>
            </w:r>
          </w:p>
        </w:tc>
        <w:tc>
          <w:tcPr>
            <w:tcW w:w="1843" w:type="dxa"/>
            <w:tcBorders>
              <w:top w:val="nil"/>
              <w:bottom w:val="single" w:sz="4" w:space="0" w:color="auto"/>
            </w:tcBorders>
            <w:vAlign w:val="center"/>
            <w:hideMark/>
          </w:tcPr>
          <w:p w14:paraId="53AEE0FD" w14:textId="77777777" w:rsidR="00784903" w:rsidRPr="00086E76" w:rsidRDefault="00784903" w:rsidP="002D202B">
            <w:pPr>
              <w:pStyle w:val="NoSpacing"/>
            </w:pPr>
            <w:r w:rsidRPr="00086E76">
              <w:t>0.47 (2)</w:t>
            </w:r>
          </w:p>
        </w:tc>
      </w:tr>
      <w:tr w:rsidR="00784903" w:rsidRPr="00784903" w14:paraId="645CB4C0" w14:textId="77777777" w:rsidTr="00784903">
        <w:trPr>
          <w:trHeight w:val="324"/>
        </w:trPr>
        <w:tc>
          <w:tcPr>
            <w:tcW w:w="1390" w:type="dxa"/>
            <w:vMerge w:val="restart"/>
            <w:tcBorders>
              <w:top w:val="single" w:sz="4" w:space="0" w:color="auto"/>
            </w:tcBorders>
            <w:vAlign w:val="center"/>
            <w:hideMark/>
          </w:tcPr>
          <w:p w14:paraId="742C1A93" w14:textId="77777777" w:rsidR="00784903" w:rsidRPr="00784903" w:rsidRDefault="00784903" w:rsidP="002D202B">
            <w:pPr>
              <w:pStyle w:val="NoSpacing"/>
            </w:pPr>
            <w:r w:rsidRPr="00784903">
              <w:t>Intensity</w:t>
            </w:r>
          </w:p>
        </w:tc>
        <w:tc>
          <w:tcPr>
            <w:tcW w:w="2597" w:type="dxa"/>
            <w:gridSpan w:val="2"/>
            <w:tcBorders>
              <w:top w:val="single" w:sz="4" w:space="0" w:color="auto"/>
            </w:tcBorders>
            <w:vAlign w:val="center"/>
            <w:hideMark/>
          </w:tcPr>
          <w:p w14:paraId="5B047CE6" w14:textId="77777777" w:rsidR="00784903" w:rsidRPr="00784903" w:rsidRDefault="00784903" w:rsidP="002D202B">
            <w:pPr>
              <w:pStyle w:val="NoSpacing"/>
            </w:pPr>
            <w:r w:rsidRPr="00784903">
              <w:t>Intercept</w:t>
            </w:r>
          </w:p>
        </w:tc>
        <w:tc>
          <w:tcPr>
            <w:tcW w:w="1216" w:type="dxa"/>
            <w:tcBorders>
              <w:top w:val="single" w:sz="4" w:space="0" w:color="auto"/>
            </w:tcBorders>
            <w:vAlign w:val="center"/>
            <w:hideMark/>
          </w:tcPr>
          <w:p w14:paraId="56387B5D" w14:textId="77777777" w:rsidR="00784903" w:rsidRPr="00086E76" w:rsidRDefault="00784903" w:rsidP="002D202B">
            <w:pPr>
              <w:pStyle w:val="NoSpacing"/>
            </w:pPr>
            <w:r w:rsidRPr="00086E76">
              <w:t>28.51</w:t>
            </w:r>
          </w:p>
        </w:tc>
        <w:tc>
          <w:tcPr>
            <w:tcW w:w="1354" w:type="dxa"/>
            <w:tcBorders>
              <w:top w:val="single" w:sz="4" w:space="0" w:color="auto"/>
            </w:tcBorders>
            <w:vAlign w:val="center"/>
            <w:hideMark/>
          </w:tcPr>
          <w:p w14:paraId="4FE189A2" w14:textId="77777777" w:rsidR="00784903" w:rsidRPr="00086E76" w:rsidRDefault="00784903" w:rsidP="002D202B">
            <w:pPr>
              <w:pStyle w:val="NoSpacing"/>
            </w:pPr>
            <w:r w:rsidRPr="00086E76">
              <w:t>20.67</w:t>
            </w:r>
          </w:p>
        </w:tc>
        <w:tc>
          <w:tcPr>
            <w:tcW w:w="1381" w:type="dxa"/>
            <w:gridSpan w:val="2"/>
            <w:tcBorders>
              <w:top w:val="single" w:sz="4" w:space="0" w:color="auto"/>
            </w:tcBorders>
            <w:vAlign w:val="center"/>
            <w:hideMark/>
          </w:tcPr>
          <w:p w14:paraId="1A69E671" w14:textId="77777777" w:rsidR="00784903" w:rsidRPr="00086E76" w:rsidRDefault="00784903" w:rsidP="002D202B">
            <w:pPr>
              <w:pStyle w:val="NoSpacing"/>
            </w:pPr>
            <w:r w:rsidRPr="00086E76">
              <w:t>36.36</w:t>
            </w:r>
          </w:p>
        </w:tc>
        <w:tc>
          <w:tcPr>
            <w:tcW w:w="1843" w:type="dxa"/>
            <w:tcBorders>
              <w:top w:val="single" w:sz="4" w:space="0" w:color="auto"/>
            </w:tcBorders>
            <w:vAlign w:val="center"/>
            <w:hideMark/>
          </w:tcPr>
          <w:p w14:paraId="6BBA47AD" w14:textId="77777777" w:rsidR="00784903" w:rsidRPr="00086E76" w:rsidRDefault="00784903" w:rsidP="002D202B">
            <w:pPr>
              <w:pStyle w:val="NoSpacing"/>
            </w:pPr>
            <w:r w:rsidRPr="00086E76">
              <w:t>— (4)</w:t>
            </w:r>
          </w:p>
        </w:tc>
      </w:tr>
      <w:tr w:rsidR="00784903" w:rsidRPr="00784903" w14:paraId="623D30E1" w14:textId="77777777" w:rsidTr="00784903">
        <w:trPr>
          <w:trHeight w:val="324"/>
        </w:trPr>
        <w:tc>
          <w:tcPr>
            <w:tcW w:w="1390" w:type="dxa"/>
            <w:vMerge/>
            <w:vAlign w:val="center"/>
            <w:hideMark/>
          </w:tcPr>
          <w:p w14:paraId="538F2229" w14:textId="77777777" w:rsidR="00784903" w:rsidRPr="00784903" w:rsidRDefault="00784903" w:rsidP="002D202B">
            <w:pPr>
              <w:pStyle w:val="NoSpacing"/>
            </w:pPr>
          </w:p>
        </w:tc>
        <w:tc>
          <w:tcPr>
            <w:tcW w:w="2597" w:type="dxa"/>
            <w:gridSpan w:val="2"/>
            <w:vAlign w:val="center"/>
          </w:tcPr>
          <w:p w14:paraId="351E54C3" w14:textId="77777777" w:rsidR="00784903" w:rsidRPr="00784903" w:rsidRDefault="00784903" w:rsidP="002D202B">
            <w:pPr>
              <w:pStyle w:val="NoSpacing"/>
            </w:pPr>
            <w:r w:rsidRPr="00784903">
              <w:t>Moonlight</w:t>
            </w:r>
          </w:p>
        </w:tc>
        <w:tc>
          <w:tcPr>
            <w:tcW w:w="1216" w:type="dxa"/>
            <w:vAlign w:val="center"/>
          </w:tcPr>
          <w:p w14:paraId="67A69CD2" w14:textId="77777777" w:rsidR="00784903" w:rsidRPr="00086E76" w:rsidRDefault="00784903" w:rsidP="002D202B">
            <w:pPr>
              <w:pStyle w:val="NoSpacing"/>
            </w:pPr>
            <w:r w:rsidRPr="00086E76">
              <w:t>0.86</w:t>
            </w:r>
          </w:p>
        </w:tc>
        <w:tc>
          <w:tcPr>
            <w:tcW w:w="1354" w:type="dxa"/>
            <w:vAlign w:val="center"/>
          </w:tcPr>
          <w:p w14:paraId="7DDB1846" w14:textId="77777777" w:rsidR="00784903" w:rsidRPr="00086E76" w:rsidRDefault="00784903" w:rsidP="002D202B">
            <w:pPr>
              <w:pStyle w:val="NoSpacing"/>
            </w:pPr>
            <w:r w:rsidRPr="00086E76">
              <w:t>0.75</w:t>
            </w:r>
          </w:p>
        </w:tc>
        <w:tc>
          <w:tcPr>
            <w:tcW w:w="1381" w:type="dxa"/>
            <w:gridSpan w:val="2"/>
            <w:vAlign w:val="center"/>
          </w:tcPr>
          <w:p w14:paraId="593F3C86" w14:textId="77777777" w:rsidR="00784903" w:rsidRPr="00086E76" w:rsidRDefault="00784903" w:rsidP="002D202B">
            <w:pPr>
              <w:pStyle w:val="NoSpacing"/>
            </w:pPr>
            <w:r w:rsidRPr="00086E76">
              <w:t>0.98</w:t>
            </w:r>
          </w:p>
        </w:tc>
        <w:tc>
          <w:tcPr>
            <w:tcW w:w="1843" w:type="dxa"/>
            <w:vAlign w:val="center"/>
          </w:tcPr>
          <w:p w14:paraId="6A01CDB3" w14:textId="77777777" w:rsidR="00784903" w:rsidRPr="00086E76" w:rsidRDefault="00784903" w:rsidP="002D202B">
            <w:pPr>
              <w:pStyle w:val="NoSpacing"/>
            </w:pPr>
            <w:r w:rsidRPr="00086E76">
              <w:t>1.00 (4)</w:t>
            </w:r>
          </w:p>
        </w:tc>
      </w:tr>
      <w:tr w:rsidR="00784903" w:rsidRPr="00784903" w14:paraId="5EA41650" w14:textId="77777777" w:rsidTr="00784903">
        <w:trPr>
          <w:trHeight w:val="324"/>
        </w:trPr>
        <w:tc>
          <w:tcPr>
            <w:tcW w:w="1390" w:type="dxa"/>
            <w:vMerge/>
            <w:vAlign w:val="center"/>
          </w:tcPr>
          <w:p w14:paraId="6089144F" w14:textId="77777777" w:rsidR="00784903" w:rsidRPr="00784903" w:rsidRDefault="00784903" w:rsidP="002D202B">
            <w:pPr>
              <w:pStyle w:val="NoSpacing"/>
            </w:pPr>
          </w:p>
        </w:tc>
        <w:tc>
          <w:tcPr>
            <w:tcW w:w="2597" w:type="dxa"/>
            <w:gridSpan w:val="2"/>
            <w:vAlign w:val="center"/>
          </w:tcPr>
          <w:p w14:paraId="05DCFC1C" w14:textId="77777777" w:rsidR="00784903" w:rsidRPr="00784903" w:rsidRDefault="00784903" w:rsidP="002D202B">
            <w:pPr>
              <w:pStyle w:val="NoSpacing"/>
            </w:pPr>
            <w:r w:rsidRPr="00784903">
              <w:t>Moonrise</w:t>
            </w:r>
          </w:p>
        </w:tc>
        <w:tc>
          <w:tcPr>
            <w:tcW w:w="1216" w:type="dxa"/>
            <w:vAlign w:val="center"/>
          </w:tcPr>
          <w:p w14:paraId="09C076BF" w14:textId="77777777" w:rsidR="00784903" w:rsidRPr="00086E76" w:rsidRDefault="00784903" w:rsidP="002D202B">
            <w:pPr>
              <w:pStyle w:val="NoSpacing"/>
            </w:pPr>
            <w:r w:rsidRPr="00086E76">
              <w:t>-0.011</w:t>
            </w:r>
          </w:p>
        </w:tc>
        <w:tc>
          <w:tcPr>
            <w:tcW w:w="1354" w:type="dxa"/>
            <w:vAlign w:val="center"/>
          </w:tcPr>
          <w:p w14:paraId="3798362F" w14:textId="77777777" w:rsidR="00784903" w:rsidRPr="00086E76" w:rsidRDefault="00784903" w:rsidP="002D202B">
            <w:pPr>
              <w:pStyle w:val="NoSpacing"/>
            </w:pPr>
            <w:r w:rsidRPr="00086E76">
              <w:t>-0.10</w:t>
            </w:r>
          </w:p>
        </w:tc>
        <w:tc>
          <w:tcPr>
            <w:tcW w:w="1381" w:type="dxa"/>
            <w:gridSpan w:val="2"/>
            <w:vAlign w:val="center"/>
          </w:tcPr>
          <w:p w14:paraId="656376C6" w14:textId="77777777" w:rsidR="00784903" w:rsidRPr="00086E76" w:rsidRDefault="00784903" w:rsidP="002D202B">
            <w:pPr>
              <w:pStyle w:val="NoSpacing"/>
            </w:pPr>
            <w:r w:rsidRPr="00086E76">
              <w:t>-0.072</w:t>
            </w:r>
          </w:p>
        </w:tc>
        <w:tc>
          <w:tcPr>
            <w:tcW w:w="1843" w:type="dxa"/>
            <w:vAlign w:val="center"/>
          </w:tcPr>
          <w:p w14:paraId="33D071A2" w14:textId="77777777" w:rsidR="00784903" w:rsidRPr="00086E76" w:rsidRDefault="00784903" w:rsidP="002D202B">
            <w:pPr>
              <w:pStyle w:val="NoSpacing"/>
            </w:pPr>
            <w:r w:rsidRPr="00086E76">
              <w:t>1.00 (4)</w:t>
            </w:r>
          </w:p>
        </w:tc>
      </w:tr>
      <w:tr w:rsidR="00784903" w:rsidRPr="00784903" w14:paraId="65FC1530" w14:textId="77777777" w:rsidTr="00784903">
        <w:trPr>
          <w:trHeight w:val="324"/>
        </w:trPr>
        <w:tc>
          <w:tcPr>
            <w:tcW w:w="1390" w:type="dxa"/>
            <w:vMerge/>
            <w:vAlign w:val="center"/>
          </w:tcPr>
          <w:p w14:paraId="57F8D952" w14:textId="77777777" w:rsidR="00784903" w:rsidRPr="00784903" w:rsidRDefault="00784903" w:rsidP="002D202B">
            <w:pPr>
              <w:pStyle w:val="NoSpacing"/>
            </w:pPr>
          </w:p>
        </w:tc>
        <w:tc>
          <w:tcPr>
            <w:tcW w:w="2597" w:type="dxa"/>
            <w:gridSpan w:val="2"/>
            <w:vAlign w:val="center"/>
          </w:tcPr>
          <w:p w14:paraId="00B60BF7" w14:textId="77777777" w:rsidR="00784903" w:rsidRPr="00784903" w:rsidRDefault="00784903" w:rsidP="002D202B">
            <w:pPr>
              <w:pStyle w:val="NoSpacing"/>
            </w:pPr>
            <w:r w:rsidRPr="00784903">
              <w:t>Denning (Yes)</w:t>
            </w:r>
          </w:p>
        </w:tc>
        <w:tc>
          <w:tcPr>
            <w:tcW w:w="1216" w:type="dxa"/>
            <w:vAlign w:val="center"/>
          </w:tcPr>
          <w:p w14:paraId="62F5A8CB" w14:textId="77777777" w:rsidR="00784903" w:rsidRPr="00086E76" w:rsidRDefault="00784903" w:rsidP="002D202B">
            <w:pPr>
              <w:pStyle w:val="NoSpacing"/>
            </w:pPr>
            <w:r w:rsidRPr="00086E76">
              <w:t>1.82</w:t>
            </w:r>
          </w:p>
        </w:tc>
        <w:tc>
          <w:tcPr>
            <w:tcW w:w="1354" w:type="dxa"/>
            <w:vAlign w:val="center"/>
          </w:tcPr>
          <w:p w14:paraId="05595815" w14:textId="77777777" w:rsidR="00784903" w:rsidRPr="00086E76" w:rsidRDefault="00784903" w:rsidP="002D202B">
            <w:pPr>
              <w:pStyle w:val="NoSpacing"/>
            </w:pPr>
            <w:r w:rsidRPr="00086E76">
              <w:t>-3.17</w:t>
            </w:r>
          </w:p>
        </w:tc>
        <w:tc>
          <w:tcPr>
            <w:tcW w:w="1381" w:type="dxa"/>
            <w:gridSpan w:val="2"/>
            <w:vAlign w:val="center"/>
          </w:tcPr>
          <w:p w14:paraId="4F94BE86" w14:textId="77777777" w:rsidR="00784903" w:rsidRPr="00086E76" w:rsidRDefault="00784903" w:rsidP="002D202B">
            <w:pPr>
              <w:pStyle w:val="NoSpacing"/>
            </w:pPr>
            <w:r w:rsidRPr="00086E76">
              <w:t>6.84</w:t>
            </w:r>
          </w:p>
        </w:tc>
        <w:tc>
          <w:tcPr>
            <w:tcW w:w="1843" w:type="dxa"/>
            <w:vAlign w:val="center"/>
          </w:tcPr>
          <w:p w14:paraId="185DEA8E" w14:textId="77777777" w:rsidR="00784903" w:rsidRPr="00086E76" w:rsidRDefault="00784903" w:rsidP="002D202B">
            <w:pPr>
              <w:pStyle w:val="NoSpacing"/>
            </w:pPr>
            <w:r w:rsidRPr="00086E76">
              <w:t>0.75 (2)</w:t>
            </w:r>
          </w:p>
        </w:tc>
      </w:tr>
      <w:tr w:rsidR="00784903" w:rsidRPr="00784903" w14:paraId="7C6B6107" w14:textId="77777777" w:rsidTr="00784903">
        <w:trPr>
          <w:trHeight w:val="324"/>
        </w:trPr>
        <w:tc>
          <w:tcPr>
            <w:tcW w:w="1390" w:type="dxa"/>
            <w:vMerge/>
            <w:tcBorders>
              <w:bottom w:val="single" w:sz="4" w:space="0" w:color="auto"/>
            </w:tcBorders>
            <w:vAlign w:val="center"/>
            <w:hideMark/>
          </w:tcPr>
          <w:p w14:paraId="12C5B6D8" w14:textId="77777777" w:rsidR="00784903" w:rsidRPr="00784903" w:rsidRDefault="00784903" w:rsidP="002D202B">
            <w:pPr>
              <w:pStyle w:val="NoSpacing"/>
            </w:pPr>
          </w:p>
        </w:tc>
        <w:tc>
          <w:tcPr>
            <w:tcW w:w="2597" w:type="dxa"/>
            <w:gridSpan w:val="2"/>
            <w:tcBorders>
              <w:bottom w:val="single" w:sz="4" w:space="0" w:color="auto"/>
            </w:tcBorders>
            <w:vAlign w:val="center"/>
            <w:hideMark/>
          </w:tcPr>
          <w:p w14:paraId="46043F3B" w14:textId="77777777" w:rsidR="00784903" w:rsidRPr="00784903" w:rsidRDefault="00784903" w:rsidP="002D202B">
            <w:pPr>
              <w:pStyle w:val="NoSpacing"/>
            </w:pPr>
            <w:r w:rsidRPr="00784903">
              <w:t>Temperature (°C)</w:t>
            </w:r>
          </w:p>
        </w:tc>
        <w:tc>
          <w:tcPr>
            <w:tcW w:w="1216" w:type="dxa"/>
            <w:tcBorders>
              <w:bottom w:val="single" w:sz="4" w:space="0" w:color="auto"/>
            </w:tcBorders>
            <w:vAlign w:val="center"/>
            <w:hideMark/>
          </w:tcPr>
          <w:p w14:paraId="2BFA8E34" w14:textId="77777777" w:rsidR="00784903" w:rsidRPr="00086E76" w:rsidRDefault="00784903" w:rsidP="002D202B">
            <w:pPr>
              <w:pStyle w:val="NoSpacing"/>
            </w:pPr>
            <w:r w:rsidRPr="00086E76">
              <w:t>0.42</w:t>
            </w:r>
          </w:p>
        </w:tc>
        <w:tc>
          <w:tcPr>
            <w:tcW w:w="1354" w:type="dxa"/>
            <w:tcBorders>
              <w:bottom w:val="single" w:sz="4" w:space="0" w:color="auto"/>
            </w:tcBorders>
            <w:vAlign w:val="center"/>
            <w:hideMark/>
          </w:tcPr>
          <w:p w14:paraId="462E3D94" w14:textId="77777777" w:rsidR="00784903" w:rsidRPr="00086E76" w:rsidRDefault="00784903" w:rsidP="002D202B">
            <w:pPr>
              <w:pStyle w:val="NoSpacing"/>
            </w:pPr>
            <w:r w:rsidRPr="00086E76">
              <w:t>0.18</w:t>
            </w:r>
          </w:p>
        </w:tc>
        <w:tc>
          <w:tcPr>
            <w:tcW w:w="1381" w:type="dxa"/>
            <w:gridSpan w:val="2"/>
            <w:tcBorders>
              <w:bottom w:val="single" w:sz="4" w:space="0" w:color="auto"/>
            </w:tcBorders>
            <w:vAlign w:val="center"/>
            <w:hideMark/>
          </w:tcPr>
          <w:p w14:paraId="76FD24B0" w14:textId="77777777" w:rsidR="00784903" w:rsidRPr="00086E76" w:rsidRDefault="00784903" w:rsidP="002D202B">
            <w:pPr>
              <w:pStyle w:val="NoSpacing"/>
            </w:pPr>
            <w:r w:rsidRPr="00086E76">
              <w:t>0.66</w:t>
            </w:r>
          </w:p>
        </w:tc>
        <w:tc>
          <w:tcPr>
            <w:tcW w:w="1843" w:type="dxa"/>
            <w:tcBorders>
              <w:bottom w:val="single" w:sz="4" w:space="0" w:color="auto"/>
            </w:tcBorders>
            <w:vAlign w:val="center"/>
            <w:hideMark/>
          </w:tcPr>
          <w:p w14:paraId="6875708B" w14:textId="77777777" w:rsidR="00784903" w:rsidRPr="00086E76" w:rsidRDefault="00784903" w:rsidP="002D202B">
            <w:pPr>
              <w:pStyle w:val="NoSpacing"/>
            </w:pPr>
            <w:r w:rsidRPr="00086E76">
              <w:t>0.52 (2)</w:t>
            </w:r>
          </w:p>
        </w:tc>
      </w:tr>
      <w:tr w:rsidR="00784903" w:rsidRPr="00784903" w14:paraId="40DC4B81" w14:textId="77777777" w:rsidTr="00784903">
        <w:trPr>
          <w:trHeight w:val="324"/>
        </w:trPr>
        <w:tc>
          <w:tcPr>
            <w:tcW w:w="1390" w:type="dxa"/>
            <w:vMerge w:val="restart"/>
            <w:tcBorders>
              <w:top w:val="single" w:sz="4" w:space="0" w:color="auto"/>
              <w:bottom w:val="nil"/>
            </w:tcBorders>
            <w:vAlign w:val="center"/>
          </w:tcPr>
          <w:p w14:paraId="3E765642" w14:textId="48198BBE" w:rsidR="00784903" w:rsidRPr="00784903" w:rsidRDefault="00784903" w:rsidP="002D202B">
            <w:pPr>
              <w:pStyle w:val="NoSpacing"/>
            </w:pPr>
            <w:r w:rsidRPr="00784903">
              <w:t>Start</w:t>
            </w:r>
            <w:r>
              <w:t xml:space="preserve"> time</w:t>
            </w:r>
          </w:p>
        </w:tc>
        <w:tc>
          <w:tcPr>
            <w:tcW w:w="2296" w:type="dxa"/>
            <w:tcBorders>
              <w:top w:val="single" w:sz="4" w:space="0" w:color="auto"/>
              <w:bottom w:val="nil"/>
            </w:tcBorders>
            <w:vAlign w:val="center"/>
          </w:tcPr>
          <w:p w14:paraId="5CD8009C" w14:textId="77777777" w:rsidR="00784903" w:rsidRPr="00784903" w:rsidRDefault="00784903" w:rsidP="002D202B">
            <w:pPr>
              <w:pStyle w:val="NoSpacing"/>
            </w:pPr>
            <w:r w:rsidRPr="00784903">
              <w:t>Intercept</w:t>
            </w:r>
          </w:p>
        </w:tc>
        <w:tc>
          <w:tcPr>
            <w:tcW w:w="1517" w:type="dxa"/>
            <w:gridSpan w:val="2"/>
            <w:tcBorders>
              <w:top w:val="single" w:sz="4" w:space="0" w:color="auto"/>
              <w:bottom w:val="nil"/>
            </w:tcBorders>
            <w:vAlign w:val="center"/>
          </w:tcPr>
          <w:p w14:paraId="659C4A52" w14:textId="77777777" w:rsidR="00784903" w:rsidRPr="00086E76" w:rsidRDefault="00784903" w:rsidP="002D202B">
            <w:pPr>
              <w:pStyle w:val="NoSpacing"/>
            </w:pPr>
            <w:r w:rsidRPr="00086E76">
              <w:t>15:52:55</w:t>
            </w:r>
          </w:p>
        </w:tc>
        <w:tc>
          <w:tcPr>
            <w:tcW w:w="1354" w:type="dxa"/>
            <w:tcBorders>
              <w:top w:val="single" w:sz="4" w:space="0" w:color="auto"/>
              <w:bottom w:val="nil"/>
            </w:tcBorders>
            <w:vAlign w:val="center"/>
          </w:tcPr>
          <w:p w14:paraId="37DC09FA" w14:textId="77777777" w:rsidR="00784903" w:rsidRPr="00086E76" w:rsidRDefault="00784903" w:rsidP="002D202B">
            <w:pPr>
              <w:pStyle w:val="NoSpacing"/>
            </w:pPr>
            <w:r w:rsidRPr="00086E76">
              <w:t>09:34:32</w:t>
            </w:r>
          </w:p>
        </w:tc>
        <w:tc>
          <w:tcPr>
            <w:tcW w:w="1381" w:type="dxa"/>
            <w:gridSpan w:val="2"/>
            <w:tcBorders>
              <w:top w:val="single" w:sz="4" w:space="0" w:color="auto"/>
              <w:bottom w:val="nil"/>
            </w:tcBorders>
            <w:vAlign w:val="center"/>
          </w:tcPr>
          <w:p w14:paraId="0F777BAA" w14:textId="77777777" w:rsidR="00784903" w:rsidRPr="00086E76" w:rsidRDefault="00784903" w:rsidP="002D202B">
            <w:pPr>
              <w:pStyle w:val="NoSpacing"/>
            </w:pPr>
            <w:r w:rsidRPr="00086E76">
              <w:t>22:11:08</w:t>
            </w:r>
          </w:p>
        </w:tc>
        <w:tc>
          <w:tcPr>
            <w:tcW w:w="1843" w:type="dxa"/>
            <w:tcBorders>
              <w:top w:val="single" w:sz="4" w:space="0" w:color="auto"/>
              <w:bottom w:val="nil"/>
            </w:tcBorders>
            <w:vAlign w:val="center"/>
          </w:tcPr>
          <w:p w14:paraId="75CFD2F1" w14:textId="77777777" w:rsidR="00784903" w:rsidRPr="00086E76" w:rsidRDefault="00784903" w:rsidP="002D202B">
            <w:pPr>
              <w:pStyle w:val="NoSpacing"/>
            </w:pPr>
            <w:r w:rsidRPr="00086E76">
              <w:t>(2)</w:t>
            </w:r>
          </w:p>
        </w:tc>
      </w:tr>
      <w:tr w:rsidR="00784903" w:rsidRPr="00784903" w14:paraId="659FF768" w14:textId="77777777" w:rsidTr="00784903">
        <w:trPr>
          <w:trHeight w:val="324"/>
        </w:trPr>
        <w:tc>
          <w:tcPr>
            <w:tcW w:w="1390" w:type="dxa"/>
            <w:vMerge/>
            <w:tcBorders>
              <w:top w:val="nil"/>
              <w:bottom w:val="nil"/>
            </w:tcBorders>
            <w:vAlign w:val="center"/>
          </w:tcPr>
          <w:p w14:paraId="5E4979B0" w14:textId="77777777" w:rsidR="00784903" w:rsidRPr="00784903" w:rsidRDefault="00784903" w:rsidP="002D202B">
            <w:pPr>
              <w:pStyle w:val="NoSpacing"/>
            </w:pPr>
          </w:p>
        </w:tc>
        <w:tc>
          <w:tcPr>
            <w:tcW w:w="2296" w:type="dxa"/>
            <w:tcBorders>
              <w:top w:val="nil"/>
              <w:bottom w:val="nil"/>
            </w:tcBorders>
            <w:vAlign w:val="center"/>
          </w:tcPr>
          <w:p w14:paraId="43CE4F5F" w14:textId="77777777" w:rsidR="00784903" w:rsidRPr="00784903" w:rsidRDefault="00784903" w:rsidP="002D202B">
            <w:pPr>
              <w:pStyle w:val="NoSpacing"/>
            </w:pPr>
            <w:r w:rsidRPr="00784903">
              <w:t>Moonrise</w:t>
            </w:r>
          </w:p>
        </w:tc>
        <w:tc>
          <w:tcPr>
            <w:tcW w:w="1517" w:type="dxa"/>
            <w:gridSpan w:val="2"/>
            <w:tcBorders>
              <w:top w:val="nil"/>
              <w:bottom w:val="nil"/>
            </w:tcBorders>
            <w:vAlign w:val="center"/>
          </w:tcPr>
          <w:p w14:paraId="5CC7C1B5" w14:textId="77777777" w:rsidR="00784903" w:rsidRPr="00086E76" w:rsidRDefault="00784903" w:rsidP="002D202B">
            <w:pPr>
              <w:pStyle w:val="NoSpacing"/>
            </w:pPr>
            <w:r w:rsidRPr="00086E76">
              <w:t>00:24:22</w:t>
            </w:r>
          </w:p>
        </w:tc>
        <w:tc>
          <w:tcPr>
            <w:tcW w:w="1354" w:type="dxa"/>
            <w:tcBorders>
              <w:top w:val="nil"/>
              <w:bottom w:val="nil"/>
            </w:tcBorders>
            <w:vAlign w:val="center"/>
          </w:tcPr>
          <w:p w14:paraId="765F208E" w14:textId="77777777" w:rsidR="00784903" w:rsidRPr="00086E76" w:rsidRDefault="00784903" w:rsidP="002D202B">
            <w:pPr>
              <w:pStyle w:val="NoSpacing"/>
            </w:pPr>
            <w:r w:rsidRPr="00086E76">
              <w:t>00:20:30</w:t>
            </w:r>
          </w:p>
        </w:tc>
        <w:tc>
          <w:tcPr>
            <w:tcW w:w="1381" w:type="dxa"/>
            <w:gridSpan w:val="2"/>
            <w:tcBorders>
              <w:top w:val="nil"/>
              <w:bottom w:val="nil"/>
            </w:tcBorders>
            <w:vAlign w:val="center"/>
          </w:tcPr>
          <w:p w14:paraId="3A70E5B1" w14:textId="77777777" w:rsidR="00784903" w:rsidRPr="00086E76" w:rsidRDefault="00784903" w:rsidP="002D202B">
            <w:pPr>
              <w:pStyle w:val="NoSpacing"/>
            </w:pPr>
            <w:r w:rsidRPr="00086E76">
              <w:t>00:24:22</w:t>
            </w:r>
          </w:p>
        </w:tc>
        <w:tc>
          <w:tcPr>
            <w:tcW w:w="1843" w:type="dxa"/>
            <w:tcBorders>
              <w:top w:val="nil"/>
              <w:bottom w:val="nil"/>
            </w:tcBorders>
            <w:vAlign w:val="center"/>
          </w:tcPr>
          <w:p w14:paraId="182885C1" w14:textId="77777777" w:rsidR="00784903" w:rsidRPr="00086E76" w:rsidRDefault="00784903" w:rsidP="002D202B">
            <w:pPr>
              <w:pStyle w:val="NoSpacing"/>
            </w:pPr>
            <w:r w:rsidRPr="00086E76">
              <w:t>1.00 (2)</w:t>
            </w:r>
          </w:p>
        </w:tc>
      </w:tr>
      <w:tr w:rsidR="00784903" w:rsidRPr="00784903" w14:paraId="345FFACC" w14:textId="77777777" w:rsidTr="00784903">
        <w:trPr>
          <w:trHeight w:val="324"/>
        </w:trPr>
        <w:tc>
          <w:tcPr>
            <w:tcW w:w="1390" w:type="dxa"/>
            <w:vMerge/>
            <w:tcBorders>
              <w:top w:val="nil"/>
              <w:bottom w:val="nil"/>
            </w:tcBorders>
            <w:vAlign w:val="center"/>
          </w:tcPr>
          <w:p w14:paraId="44E336C2" w14:textId="77777777" w:rsidR="00784903" w:rsidRPr="00784903" w:rsidRDefault="00784903" w:rsidP="002D202B">
            <w:pPr>
              <w:pStyle w:val="NoSpacing"/>
            </w:pPr>
          </w:p>
        </w:tc>
        <w:tc>
          <w:tcPr>
            <w:tcW w:w="2296" w:type="dxa"/>
            <w:tcBorders>
              <w:top w:val="nil"/>
              <w:bottom w:val="nil"/>
            </w:tcBorders>
            <w:vAlign w:val="center"/>
          </w:tcPr>
          <w:p w14:paraId="5BB8927B" w14:textId="77777777" w:rsidR="00784903" w:rsidRPr="00784903" w:rsidRDefault="00784903" w:rsidP="002D202B">
            <w:pPr>
              <w:pStyle w:val="NoSpacing"/>
            </w:pPr>
            <w:r w:rsidRPr="00784903">
              <w:t>Moonlight</w:t>
            </w:r>
          </w:p>
        </w:tc>
        <w:tc>
          <w:tcPr>
            <w:tcW w:w="1517" w:type="dxa"/>
            <w:gridSpan w:val="2"/>
            <w:tcBorders>
              <w:top w:val="nil"/>
              <w:bottom w:val="nil"/>
            </w:tcBorders>
            <w:vAlign w:val="center"/>
          </w:tcPr>
          <w:p w14:paraId="52D86900" w14:textId="77777777" w:rsidR="00784903" w:rsidRPr="00086E76" w:rsidRDefault="00784903" w:rsidP="002D202B">
            <w:pPr>
              <w:pStyle w:val="NoSpacing"/>
            </w:pPr>
            <w:r w:rsidRPr="00086E76">
              <w:t>-00:05:15</w:t>
            </w:r>
          </w:p>
        </w:tc>
        <w:tc>
          <w:tcPr>
            <w:tcW w:w="1354" w:type="dxa"/>
            <w:tcBorders>
              <w:top w:val="nil"/>
              <w:bottom w:val="nil"/>
            </w:tcBorders>
            <w:vAlign w:val="center"/>
          </w:tcPr>
          <w:p w14:paraId="5341098E" w14:textId="77777777" w:rsidR="00784903" w:rsidRPr="00086E76" w:rsidRDefault="00784903" w:rsidP="002D202B">
            <w:pPr>
              <w:pStyle w:val="NoSpacing"/>
            </w:pPr>
            <w:r w:rsidRPr="00086E76">
              <w:t>-00:10:38</w:t>
            </w:r>
          </w:p>
        </w:tc>
        <w:tc>
          <w:tcPr>
            <w:tcW w:w="1381" w:type="dxa"/>
            <w:gridSpan w:val="2"/>
            <w:tcBorders>
              <w:top w:val="nil"/>
              <w:bottom w:val="nil"/>
            </w:tcBorders>
            <w:vAlign w:val="center"/>
          </w:tcPr>
          <w:p w14:paraId="01185D4A" w14:textId="77777777" w:rsidR="00784903" w:rsidRPr="00086E76" w:rsidRDefault="00784903" w:rsidP="002D202B">
            <w:pPr>
              <w:pStyle w:val="NoSpacing"/>
            </w:pPr>
            <w:r w:rsidRPr="00086E76">
              <w:t>00:00:08</w:t>
            </w:r>
          </w:p>
        </w:tc>
        <w:tc>
          <w:tcPr>
            <w:tcW w:w="1843" w:type="dxa"/>
            <w:tcBorders>
              <w:top w:val="nil"/>
              <w:bottom w:val="nil"/>
            </w:tcBorders>
            <w:vAlign w:val="center"/>
          </w:tcPr>
          <w:p w14:paraId="1EBF850D" w14:textId="77777777" w:rsidR="00784903" w:rsidRPr="00086E76" w:rsidRDefault="00784903" w:rsidP="002D202B">
            <w:pPr>
              <w:pStyle w:val="NoSpacing"/>
            </w:pPr>
            <w:r w:rsidRPr="00086E76">
              <w:t>1.00 (2)</w:t>
            </w:r>
          </w:p>
        </w:tc>
      </w:tr>
      <w:tr w:rsidR="00784903" w:rsidRPr="00784903" w14:paraId="7162E1B2" w14:textId="77777777" w:rsidTr="00784903">
        <w:trPr>
          <w:trHeight w:val="324"/>
        </w:trPr>
        <w:tc>
          <w:tcPr>
            <w:tcW w:w="1390" w:type="dxa"/>
            <w:vMerge/>
            <w:tcBorders>
              <w:top w:val="nil"/>
              <w:bottom w:val="single" w:sz="4" w:space="0" w:color="auto"/>
            </w:tcBorders>
            <w:vAlign w:val="center"/>
          </w:tcPr>
          <w:p w14:paraId="6125367E" w14:textId="77777777" w:rsidR="00784903" w:rsidRPr="00784903" w:rsidRDefault="00784903" w:rsidP="002D202B">
            <w:pPr>
              <w:pStyle w:val="NoSpacing"/>
            </w:pPr>
          </w:p>
        </w:tc>
        <w:tc>
          <w:tcPr>
            <w:tcW w:w="2296" w:type="dxa"/>
            <w:tcBorders>
              <w:top w:val="nil"/>
              <w:bottom w:val="single" w:sz="4" w:space="0" w:color="auto"/>
            </w:tcBorders>
            <w:vAlign w:val="center"/>
          </w:tcPr>
          <w:p w14:paraId="6BA861D1" w14:textId="77777777" w:rsidR="00784903" w:rsidRPr="00784903" w:rsidRDefault="00784903" w:rsidP="002D202B">
            <w:pPr>
              <w:pStyle w:val="NoSpacing"/>
            </w:pPr>
            <w:r w:rsidRPr="00784903">
              <w:t>Temperature (°C)</w:t>
            </w:r>
          </w:p>
        </w:tc>
        <w:tc>
          <w:tcPr>
            <w:tcW w:w="1517" w:type="dxa"/>
            <w:gridSpan w:val="2"/>
            <w:tcBorders>
              <w:top w:val="nil"/>
              <w:bottom w:val="single" w:sz="4" w:space="0" w:color="auto"/>
            </w:tcBorders>
            <w:vAlign w:val="center"/>
          </w:tcPr>
          <w:p w14:paraId="35BD6F96" w14:textId="77777777" w:rsidR="00784903" w:rsidRPr="00086E76" w:rsidRDefault="00784903" w:rsidP="002D202B">
            <w:pPr>
              <w:pStyle w:val="NoSpacing"/>
            </w:pPr>
            <w:r w:rsidRPr="00086E76">
              <w:t>-00:29:38</w:t>
            </w:r>
          </w:p>
        </w:tc>
        <w:tc>
          <w:tcPr>
            <w:tcW w:w="1354" w:type="dxa"/>
            <w:tcBorders>
              <w:top w:val="nil"/>
              <w:bottom w:val="single" w:sz="4" w:space="0" w:color="auto"/>
            </w:tcBorders>
            <w:vAlign w:val="center"/>
          </w:tcPr>
          <w:p w14:paraId="3F6E8D42" w14:textId="77777777" w:rsidR="00784903" w:rsidRPr="00086E76" w:rsidRDefault="00784903" w:rsidP="002D202B">
            <w:pPr>
              <w:pStyle w:val="NoSpacing"/>
            </w:pPr>
            <w:r w:rsidRPr="00086E76">
              <w:t>-00:18:57</w:t>
            </w:r>
          </w:p>
        </w:tc>
        <w:tc>
          <w:tcPr>
            <w:tcW w:w="1381" w:type="dxa"/>
            <w:gridSpan w:val="2"/>
            <w:tcBorders>
              <w:top w:val="nil"/>
              <w:bottom w:val="single" w:sz="4" w:space="0" w:color="auto"/>
            </w:tcBorders>
            <w:vAlign w:val="center"/>
          </w:tcPr>
          <w:p w14:paraId="0F2DE68F" w14:textId="77777777" w:rsidR="00784903" w:rsidRPr="00086E76" w:rsidRDefault="00784903" w:rsidP="002D202B">
            <w:pPr>
              <w:pStyle w:val="NoSpacing"/>
            </w:pPr>
            <w:r w:rsidRPr="00086E76">
              <w:t>-00:40:20</w:t>
            </w:r>
          </w:p>
        </w:tc>
        <w:tc>
          <w:tcPr>
            <w:tcW w:w="1843" w:type="dxa"/>
            <w:tcBorders>
              <w:top w:val="nil"/>
              <w:bottom w:val="single" w:sz="4" w:space="0" w:color="auto"/>
            </w:tcBorders>
            <w:vAlign w:val="center"/>
          </w:tcPr>
          <w:p w14:paraId="6EF2BDA9" w14:textId="77777777" w:rsidR="00784903" w:rsidRPr="00086E76" w:rsidRDefault="00784903" w:rsidP="002D202B">
            <w:pPr>
              <w:pStyle w:val="NoSpacing"/>
            </w:pPr>
            <w:r w:rsidRPr="00086E76">
              <w:t>0.22 (1)</w:t>
            </w:r>
          </w:p>
        </w:tc>
      </w:tr>
      <w:tr w:rsidR="00784903" w:rsidRPr="00784903" w14:paraId="0C8DB7D7" w14:textId="77777777" w:rsidTr="00784903">
        <w:trPr>
          <w:trHeight w:val="324"/>
        </w:trPr>
        <w:tc>
          <w:tcPr>
            <w:tcW w:w="1390" w:type="dxa"/>
            <w:vMerge w:val="restart"/>
            <w:tcBorders>
              <w:top w:val="single" w:sz="4" w:space="0" w:color="auto"/>
            </w:tcBorders>
            <w:vAlign w:val="center"/>
          </w:tcPr>
          <w:p w14:paraId="797959AE" w14:textId="2105EBDD" w:rsidR="00784903" w:rsidRPr="00784903" w:rsidRDefault="00784903" w:rsidP="002D202B">
            <w:pPr>
              <w:pStyle w:val="NoSpacing"/>
            </w:pPr>
            <w:r w:rsidRPr="00784903">
              <w:t>Stop</w:t>
            </w:r>
            <w:r>
              <w:t xml:space="preserve"> time</w:t>
            </w:r>
          </w:p>
        </w:tc>
        <w:tc>
          <w:tcPr>
            <w:tcW w:w="2296" w:type="dxa"/>
            <w:tcBorders>
              <w:top w:val="single" w:sz="4" w:space="0" w:color="auto"/>
            </w:tcBorders>
            <w:vAlign w:val="center"/>
          </w:tcPr>
          <w:p w14:paraId="3F725754" w14:textId="77777777" w:rsidR="00784903" w:rsidRPr="00784903" w:rsidRDefault="00784903" w:rsidP="002D202B">
            <w:pPr>
              <w:pStyle w:val="NoSpacing"/>
            </w:pPr>
            <w:r w:rsidRPr="00784903">
              <w:t>Intercept</w:t>
            </w:r>
          </w:p>
        </w:tc>
        <w:tc>
          <w:tcPr>
            <w:tcW w:w="1517" w:type="dxa"/>
            <w:gridSpan w:val="2"/>
            <w:tcBorders>
              <w:top w:val="single" w:sz="4" w:space="0" w:color="auto"/>
            </w:tcBorders>
            <w:vAlign w:val="center"/>
          </w:tcPr>
          <w:p w14:paraId="208D19BE" w14:textId="77777777" w:rsidR="00784903" w:rsidRPr="00086E76" w:rsidRDefault="00784903" w:rsidP="002D202B">
            <w:pPr>
              <w:pStyle w:val="NoSpacing"/>
            </w:pPr>
            <w:r w:rsidRPr="00086E76">
              <w:t>09:14:33</w:t>
            </w:r>
          </w:p>
        </w:tc>
        <w:tc>
          <w:tcPr>
            <w:tcW w:w="1354" w:type="dxa"/>
            <w:tcBorders>
              <w:top w:val="single" w:sz="4" w:space="0" w:color="auto"/>
            </w:tcBorders>
            <w:vAlign w:val="center"/>
          </w:tcPr>
          <w:p w14:paraId="60215AE6" w14:textId="77777777" w:rsidR="00784903" w:rsidRPr="00086E76" w:rsidRDefault="00784903" w:rsidP="002D202B">
            <w:pPr>
              <w:pStyle w:val="NoSpacing"/>
            </w:pPr>
            <w:r w:rsidRPr="00086E76">
              <w:t>06:28:31</w:t>
            </w:r>
          </w:p>
        </w:tc>
        <w:tc>
          <w:tcPr>
            <w:tcW w:w="1381" w:type="dxa"/>
            <w:gridSpan w:val="2"/>
            <w:tcBorders>
              <w:top w:val="single" w:sz="4" w:space="0" w:color="auto"/>
            </w:tcBorders>
            <w:vAlign w:val="center"/>
          </w:tcPr>
          <w:p w14:paraId="7AA91154" w14:textId="77777777" w:rsidR="00784903" w:rsidRPr="00086E76" w:rsidRDefault="00784903" w:rsidP="002D202B">
            <w:pPr>
              <w:pStyle w:val="NoSpacing"/>
            </w:pPr>
            <w:r w:rsidRPr="00086E76">
              <w:t>12:00:35</w:t>
            </w:r>
          </w:p>
        </w:tc>
        <w:tc>
          <w:tcPr>
            <w:tcW w:w="1843" w:type="dxa"/>
            <w:tcBorders>
              <w:top w:val="single" w:sz="4" w:space="0" w:color="auto"/>
            </w:tcBorders>
            <w:vAlign w:val="center"/>
          </w:tcPr>
          <w:p w14:paraId="430AB34F" w14:textId="77777777" w:rsidR="00784903" w:rsidRPr="00086E76" w:rsidRDefault="00784903" w:rsidP="002D202B">
            <w:pPr>
              <w:pStyle w:val="NoSpacing"/>
            </w:pPr>
            <w:r w:rsidRPr="00086E76">
              <w:t>(3)</w:t>
            </w:r>
          </w:p>
        </w:tc>
      </w:tr>
      <w:tr w:rsidR="00784903" w:rsidRPr="00784903" w14:paraId="2872857F" w14:textId="77777777" w:rsidTr="00784903">
        <w:trPr>
          <w:trHeight w:val="324"/>
        </w:trPr>
        <w:tc>
          <w:tcPr>
            <w:tcW w:w="1390" w:type="dxa"/>
            <w:vMerge/>
            <w:vAlign w:val="center"/>
          </w:tcPr>
          <w:p w14:paraId="33D27A4A" w14:textId="77777777" w:rsidR="00784903" w:rsidRPr="00784903" w:rsidRDefault="00784903" w:rsidP="002D202B">
            <w:pPr>
              <w:pStyle w:val="NoSpacing"/>
            </w:pPr>
          </w:p>
        </w:tc>
        <w:tc>
          <w:tcPr>
            <w:tcW w:w="2296" w:type="dxa"/>
            <w:vAlign w:val="center"/>
          </w:tcPr>
          <w:p w14:paraId="2CAA31CA" w14:textId="77777777" w:rsidR="00784903" w:rsidRPr="00784903" w:rsidRDefault="00784903" w:rsidP="002D202B">
            <w:pPr>
              <w:pStyle w:val="NoSpacing"/>
            </w:pPr>
            <w:r w:rsidRPr="00784903">
              <w:t>Moonlight</w:t>
            </w:r>
          </w:p>
        </w:tc>
        <w:tc>
          <w:tcPr>
            <w:tcW w:w="1517" w:type="dxa"/>
            <w:gridSpan w:val="2"/>
            <w:vAlign w:val="center"/>
          </w:tcPr>
          <w:p w14:paraId="1844E21C" w14:textId="77777777" w:rsidR="00784903" w:rsidRPr="00086E76" w:rsidRDefault="00784903" w:rsidP="002D202B">
            <w:pPr>
              <w:pStyle w:val="NoSpacing"/>
            </w:pPr>
            <w:r w:rsidRPr="00086E76">
              <w:t>-00:24:17</w:t>
            </w:r>
          </w:p>
        </w:tc>
        <w:tc>
          <w:tcPr>
            <w:tcW w:w="1354" w:type="dxa"/>
            <w:vAlign w:val="center"/>
          </w:tcPr>
          <w:p w14:paraId="25A309D7" w14:textId="77777777" w:rsidR="00784903" w:rsidRPr="00086E76" w:rsidRDefault="00784903" w:rsidP="002D202B">
            <w:pPr>
              <w:pStyle w:val="NoSpacing"/>
            </w:pPr>
            <w:r w:rsidRPr="00086E76">
              <w:t>-00:20:20</w:t>
            </w:r>
          </w:p>
        </w:tc>
        <w:tc>
          <w:tcPr>
            <w:tcW w:w="1381" w:type="dxa"/>
            <w:gridSpan w:val="2"/>
            <w:vAlign w:val="center"/>
          </w:tcPr>
          <w:p w14:paraId="7ABD4363" w14:textId="77777777" w:rsidR="00784903" w:rsidRPr="00086E76" w:rsidRDefault="00784903" w:rsidP="002D202B">
            <w:pPr>
              <w:pStyle w:val="NoSpacing"/>
            </w:pPr>
            <w:r w:rsidRPr="00086E76">
              <w:t>-00:28:14</w:t>
            </w:r>
          </w:p>
        </w:tc>
        <w:tc>
          <w:tcPr>
            <w:tcW w:w="1843" w:type="dxa"/>
            <w:vAlign w:val="center"/>
          </w:tcPr>
          <w:p w14:paraId="49CF1557" w14:textId="77777777" w:rsidR="00784903" w:rsidRPr="00086E76" w:rsidRDefault="00784903" w:rsidP="002D202B">
            <w:pPr>
              <w:pStyle w:val="NoSpacing"/>
            </w:pPr>
            <w:r w:rsidRPr="00086E76">
              <w:t>1.00 (3)</w:t>
            </w:r>
          </w:p>
        </w:tc>
      </w:tr>
      <w:tr w:rsidR="00784903" w:rsidRPr="00784903" w14:paraId="180FADAF" w14:textId="77777777" w:rsidTr="00784903">
        <w:trPr>
          <w:trHeight w:val="324"/>
        </w:trPr>
        <w:tc>
          <w:tcPr>
            <w:tcW w:w="1390" w:type="dxa"/>
            <w:vMerge/>
            <w:vAlign w:val="center"/>
          </w:tcPr>
          <w:p w14:paraId="4C781946" w14:textId="77777777" w:rsidR="00784903" w:rsidRPr="00784903" w:rsidRDefault="00784903" w:rsidP="002D202B">
            <w:pPr>
              <w:pStyle w:val="NoSpacing"/>
            </w:pPr>
          </w:p>
        </w:tc>
        <w:tc>
          <w:tcPr>
            <w:tcW w:w="2296" w:type="dxa"/>
            <w:vAlign w:val="center"/>
          </w:tcPr>
          <w:p w14:paraId="366E7EDA" w14:textId="77777777" w:rsidR="00784903" w:rsidRPr="00784903" w:rsidRDefault="00784903" w:rsidP="002D202B">
            <w:pPr>
              <w:pStyle w:val="NoSpacing"/>
            </w:pPr>
            <w:r w:rsidRPr="00784903">
              <w:t>Moonrise</w:t>
            </w:r>
          </w:p>
        </w:tc>
        <w:tc>
          <w:tcPr>
            <w:tcW w:w="1517" w:type="dxa"/>
            <w:gridSpan w:val="2"/>
            <w:vAlign w:val="center"/>
          </w:tcPr>
          <w:p w14:paraId="480544AA" w14:textId="77777777" w:rsidR="00784903" w:rsidRPr="00086E76" w:rsidRDefault="00784903" w:rsidP="002D202B">
            <w:pPr>
              <w:pStyle w:val="NoSpacing"/>
            </w:pPr>
            <w:r w:rsidRPr="00086E76">
              <w:t>00:03:22</w:t>
            </w:r>
          </w:p>
        </w:tc>
        <w:tc>
          <w:tcPr>
            <w:tcW w:w="1354" w:type="dxa"/>
            <w:vAlign w:val="center"/>
          </w:tcPr>
          <w:p w14:paraId="0D2814F0" w14:textId="77777777" w:rsidR="00784903" w:rsidRPr="00086E76" w:rsidRDefault="00784903" w:rsidP="002D202B">
            <w:pPr>
              <w:pStyle w:val="NoSpacing"/>
            </w:pPr>
            <w:r w:rsidRPr="00086E76">
              <w:t>00:00:31</w:t>
            </w:r>
          </w:p>
        </w:tc>
        <w:tc>
          <w:tcPr>
            <w:tcW w:w="1381" w:type="dxa"/>
            <w:gridSpan w:val="2"/>
            <w:vAlign w:val="center"/>
          </w:tcPr>
          <w:p w14:paraId="55B7F33C" w14:textId="77777777" w:rsidR="00784903" w:rsidRPr="00086E76" w:rsidRDefault="00784903" w:rsidP="002D202B">
            <w:pPr>
              <w:pStyle w:val="NoSpacing"/>
            </w:pPr>
            <w:r w:rsidRPr="00086E76">
              <w:t>00:06:12</w:t>
            </w:r>
          </w:p>
        </w:tc>
        <w:tc>
          <w:tcPr>
            <w:tcW w:w="1843" w:type="dxa"/>
            <w:vAlign w:val="center"/>
          </w:tcPr>
          <w:p w14:paraId="0CFB198B" w14:textId="77777777" w:rsidR="00784903" w:rsidRPr="00086E76" w:rsidRDefault="00784903" w:rsidP="002D202B">
            <w:pPr>
              <w:pStyle w:val="NoSpacing"/>
            </w:pPr>
            <w:r w:rsidRPr="00086E76">
              <w:t>1.00 (3)</w:t>
            </w:r>
          </w:p>
        </w:tc>
      </w:tr>
      <w:tr w:rsidR="00784903" w:rsidRPr="00784903" w14:paraId="415D5A77" w14:textId="77777777" w:rsidTr="00784903">
        <w:trPr>
          <w:trHeight w:val="324"/>
        </w:trPr>
        <w:tc>
          <w:tcPr>
            <w:tcW w:w="1390" w:type="dxa"/>
            <w:vMerge/>
            <w:vAlign w:val="center"/>
          </w:tcPr>
          <w:p w14:paraId="2C86D14A" w14:textId="77777777" w:rsidR="00784903" w:rsidRPr="00784903" w:rsidRDefault="00784903" w:rsidP="002D202B">
            <w:pPr>
              <w:pStyle w:val="NoSpacing"/>
            </w:pPr>
          </w:p>
        </w:tc>
        <w:tc>
          <w:tcPr>
            <w:tcW w:w="2296" w:type="dxa"/>
            <w:vAlign w:val="center"/>
          </w:tcPr>
          <w:p w14:paraId="4B17DEFF" w14:textId="77777777" w:rsidR="00784903" w:rsidRPr="00784903" w:rsidRDefault="00784903" w:rsidP="002D202B">
            <w:pPr>
              <w:pStyle w:val="NoSpacing"/>
            </w:pPr>
            <w:r w:rsidRPr="00784903">
              <w:t>Denning (Yes)</w:t>
            </w:r>
          </w:p>
        </w:tc>
        <w:tc>
          <w:tcPr>
            <w:tcW w:w="1517" w:type="dxa"/>
            <w:gridSpan w:val="2"/>
            <w:vAlign w:val="center"/>
          </w:tcPr>
          <w:p w14:paraId="6DD2B1AE" w14:textId="77777777" w:rsidR="00784903" w:rsidRPr="00086E76" w:rsidRDefault="00784903" w:rsidP="002D202B">
            <w:pPr>
              <w:pStyle w:val="NoSpacing"/>
            </w:pPr>
            <w:r w:rsidRPr="00086E76">
              <w:t>02:22:25</w:t>
            </w:r>
          </w:p>
        </w:tc>
        <w:tc>
          <w:tcPr>
            <w:tcW w:w="1354" w:type="dxa"/>
            <w:vAlign w:val="center"/>
          </w:tcPr>
          <w:p w14:paraId="46F74045" w14:textId="77777777" w:rsidR="00784903" w:rsidRPr="00086E76" w:rsidRDefault="00784903" w:rsidP="002D202B">
            <w:pPr>
              <w:pStyle w:val="NoSpacing"/>
            </w:pPr>
            <w:r w:rsidRPr="00086E76">
              <w:t>01:11:11</w:t>
            </w:r>
          </w:p>
        </w:tc>
        <w:tc>
          <w:tcPr>
            <w:tcW w:w="1381" w:type="dxa"/>
            <w:gridSpan w:val="2"/>
            <w:vAlign w:val="center"/>
          </w:tcPr>
          <w:p w14:paraId="16696BD0" w14:textId="77777777" w:rsidR="00784903" w:rsidRPr="00086E76" w:rsidRDefault="00784903" w:rsidP="002D202B">
            <w:pPr>
              <w:pStyle w:val="NoSpacing"/>
            </w:pPr>
            <w:r w:rsidRPr="00086E76">
              <w:t>03:33:39</w:t>
            </w:r>
          </w:p>
        </w:tc>
        <w:tc>
          <w:tcPr>
            <w:tcW w:w="1843" w:type="dxa"/>
            <w:vAlign w:val="center"/>
          </w:tcPr>
          <w:p w14:paraId="6559CEBF" w14:textId="77777777" w:rsidR="00784903" w:rsidRPr="00086E76" w:rsidRDefault="00784903" w:rsidP="002D202B">
            <w:pPr>
              <w:pStyle w:val="NoSpacing"/>
            </w:pPr>
            <w:r w:rsidRPr="00086E76">
              <w:t>0.25 (1)</w:t>
            </w:r>
          </w:p>
        </w:tc>
      </w:tr>
      <w:tr w:rsidR="00784903" w:rsidRPr="00784903" w14:paraId="52804F85" w14:textId="77777777" w:rsidTr="00784903">
        <w:trPr>
          <w:trHeight w:val="324"/>
        </w:trPr>
        <w:tc>
          <w:tcPr>
            <w:tcW w:w="1390" w:type="dxa"/>
            <w:vAlign w:val="center"/>
          </w:tcPr>
          <w:p w14:paraId="35646258" w14:textId="77777777" w:rsidR="00784903" w:rsidRPr="00784903" w:rsidRDefault="00784903" w:rsidP="002D202B">
            <w:pPr>
              <w:pStyle w:val="NoSpacing"/>
            </w:pPr>
          </w:p>
        </w:tc>
        <w:tc>
          <w:tcPr>
            <w:tcW w:w="2296" w:type="dxa"/>
            <w:vAlign w:val="center"/>
          </w:tcPr>
          <w:p w14:paraId="671D9F03" w14:textId="77777777" w:rsidR="00784903" w:rsidRPr="00784903" w:rsidRDefault="00784903" w:rsidP="002D202B">
            <w:pPr>
              <w:pStyle w:val="NoSpacing"/>
            </w:pPr>
            <w:r w:rsidRPr="00784903">
              <w:t>Temperature</w:t>
            </w:r>
          </w:p>
        </w:tc>
        <w:tc>
          <w:tcPr>
            <w:tcW w:w="1517" w:type="dxa"/>
            <w:gridSpan w:val="2"/>
            <w:vAlign w:val="center"/>
          </w:tcPr>
          <w:p w14:paraId="766A1625" w14:textId="77777777" w:rsidR="00784903" w:rsidRPr="00086E76" w:rsidRDefault="00784903" w:rsidP="002D202B">
            <w:pPr>
              <w:pStyle w:val="NoSpacing"/>
            </w:pPr>
            <w:r w:rsidRPr="00086E76">
              <w:t>00:19:04</w:t>
            </w:r>
          </w:p>
        </w:tc>
        <w:tc>
          <w:tcPr>
            <w:tcW w:w="1354" w:type="dxa"/>
            <w:vAlign w:val="center"/>
          </w:tcPr>
          <w:p w14:paraId="5EE08466" w14:textId="77777777" w:rsidR="00784903" w:rsidRPr="00086E76" w:rsidRDefault="00784903" w:rsidP="002D202B">
            <w:pPr>
              <w:pStyle w:val="NoSpacing"/>
            </w:pPr>
            <w:r w:rsidRPr="00086E76">
              <w:t>00:11:10</w:t>
            </w:r>
          </w:p>
        </w:tc>
        <w:tc>
          <w:tcPr>
            <w:tcW w:w="1381" w:type="dxa"/>
            <w:gridSpan w:val="2"/>
            <w:vAlign w:val="center"/>
          </w:tcPr>
          <w:p w14:paraId="664419BD" w14:textId="77777777" w:rsidR="00784903" w:rsidRPr="00086E76" w:rsidRDefault="00784903" w:rsidP="002D202B">
            <w:pPr>
              <w:pStyle w:val="NoSpacing"/>
            </w:pPr>
            <w:r w:rsidRPr="00086E76">
              <w:t>00:26:57</w:t>
            </w:r>
          </w:p>
        </w:tc>
        <w:tc>
          <w:tcPr>
            <w:tcW w:w="1843" w:type="dxa"/>
            <w:vAlign w:val="center"/>
          </w:tcPr>
          <w:p w14:paraId="5D9C5BF3" w14:textId="77777777" w:rsidR="00784903" w:rsidRPr="00086E76" w:rsidRDefault="00784903" w:rsidP="002D202B">
            <w:pPr>
              <w:pStyle w:val="NoSpacing"/>
            </w:pPr>
            <w:r w:rsidRPr="00086E76">
              <w:t>0.08 (1)</w:t>
            </w:r>
          </w:p>
        </w:tc>
      </w:tr>
    </w:tbl>
    <w:p w14:paraId="1F777DC8" w14:textId="77777777" w:rsidR="00784903" w:rsidRDefault="00784903" w:rsidP="002D202B">
      <w:pPr>
        <w:pStyle w:val="NoSpacing"/>
      </w:pPr>
    </w:p>
    <w:p w14:paraId="27AF7E61" w14:textId="77777777" w:rsidR="00680E35" w:rsidRPr="00A92FDB" w:rsidRDefault="00680E35" w:rsidP="002D202B">
      <w:pPr>
        <w:pStyle w:val="NoSpacing"/>
      </w:pPr>
    </w:p>
    <w:sectPr w:rsidR="00680E35" w:rsidRPr="00A92FDB" w:rsidSect="00B5250B">
      <w:pgSz w:w="11900" w:h="16840"/>
      <w:pgMar w:top="873"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Rosie Woodroffe" w:date="2019-08-22T12:46:00Z" w:initials="RW">
    <w:p w14:paraId="499F55DE" w14:textId="77777777" w:rsidR="00383AA5" w:rsidRDefault="00383AA5" w:rsidP="007C2A70">
      <w:pPr>
        <w:pStyle w:val="CommentText"/>
      </w:pPr>
      <w:r>
        <w:rPr>
          <w:rStyle w:val="CommentReference"/>
        </w:rPr>
        <w:annotationRef/>
      </w:r>
      <w:r>
        <w:t>Adam can you add yours please!</w:t>
      </w:r>
    </w:p>
  </w:comment>
  <w:comment w:id="2" w:author="Rosie Woodroffe" w:date="2019-08-22T12:46:00Z" w:initials="RW">
    <w:p w14:paraId="00ADF454" w14:textId="77777777" w:rsidR="00383AA5" w:rsidRDefault="00383AA5" w:rsidP="007C2A70">
      <w:pPr>
        <w:pStyle w:val="CommentText"/>
      </w:pPr>
      <w:r>
        <w:rPr>
          <w:rStyle w:val="CommentReference"/>
        </w:rPr>
        <w:annotationRef/>
      </w:r>
      <w:r>
        <w:t>Adam/Jake is this correct?</w:t>
      </w:r>
    </w:p>
  </w:comment>
  <w:comment w:id="4" w:author="Rosie Woodroffe" w:date="2019-08-22T12:46:00Z" w:initials="RW">
    <w:p w14:paraId="391C5B5C" w14:textId="050333F1" w:rsidR="00383AA5" w:rsidRPr="00F15AA5" w:rsidRDefault="00383AA5" w:rsidP="007C2A70">
      <w:pPr>
        <w:pStyle w:val="CommentText"/>
        <w:rPr>
          <w:i/>
          <w:iCs/>
        </w:rPr>
      </w:pPr>
      <w:r>
        <w:rPr>
          <w:rStyle w:val="CommentReference"/>
        </w:rPr>
        <w:annotationRef/>
      </w:r>
      <w:r>
        <w:t xml:space="preserve">Check what it’s called for </w:t>
      </w:r>
      <w:r>
        <w:rPr>
          <w:i/>
          <w:iCs/>
        </w:rPr>
        <w:t>Ecology</w:t>
      </w:r>
    </w:p>
  </w:comment>
  <w:comment w:id="5" w:author="Rosie Woodroffe" w:date="2019-08-22T12:46:00Z" w:initials="RW">
    <w:p w14:paraId="6EB2BEB0" w14:textId="77777777" w:rsidR="00383AA5" w:rsidRDefault="00383AA5" w:rsidP="007C2A70">
      <w:pPr>
        <w:pStyle w:val="CommentText"/>
      </w:pPr>
      <w:r>
        <w:rPr>
          <w:rStyle w:val="CommentReference"/>
        </w:rPr>
        <w:annotationRef/>
      </w:r>
      <w:r>
        <w:t xml:space="preserve">This is 1 second earlier than the earliest morning start time – shouldn’t they be reversed? </w:t>
      </w:r>
    </w:p>
    <w:p w14:paraId="720F727A" w14:textId="77777777" w:rsidR="00383AA5" w:rsidRDefault="00383AA5" w:rsidP="007C2A70">
      <w:pPr>
        <w:pStyle w:val="CommentText"/>
      </w:pPr>
    </w:p>
    <w:p w14:paraId="28623712" w14:textId="29FBC606" w:rsidR="00383AA5" w:rsidRDefault="00383AA5" w:rsidP="007C2A70">
      <w:pPr>
        <w:pStyle w:val="CommentText"/>
      </w:pPr>
      <w:r>
        <w:t>This table is a bit worrying as it look as though some hunts might be misclassified (I’m sure they’re not!). Would it be possible to draw a graph of the frequency distribution of the start and stop times for each hunting period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F170C7" w15:done="0"/>
  <w15:commentEx w15:paraId="3A195193" w15:done="0"/>
  <w15:commentEx w15:paraId="6D28C22B" w15:done="0"/>
  <w15:commentEx w15:paraId="09FA6C67" w15:done="0"/>
  <w15:commentEx w15:paraId="73B0D0AF" w15:done="0"/>
  <w15:commentEx w15:paraId="4F5F6D79" w15:done="0"/>
  <w15:commentEx w15:paraId="3AE5A0C7" w15:done="0"/>
  <w15:commentEx w15:paraId="7DCD5270" w15:done="0"/>
  <w15:commentEx w15:paraId="4FED89D7" w15:done="0"/>
  <w15:commentEx w15:paraId="4B5F1E17" w15:done="0"/>
  <w15:commentEx w15:paraId="2C21EF1A" w15:done="0"/>
  <w15:commentEx w15:paraId="267D9569" w15:done="0"/>
  <w15:commentEx w15:paraId="1FA810D8" w15:done="0"/>
  <w15:commentEx w15:paraId="30B5CF2D" w15:done="0"/>
  <w15:commentEx w15:paraId="36C0C5CA" w15:done="0"/>
  <w15:commentEx w15:paraId="111689ED" w15:done="0"/>
  <w15:commentEx w15:paraId="1F113EA2" w15:done="0"/>
  <w15:commentEx w15:paraId="2C1A16E2" w15:done="0"/>
  <w15:commentEx w15:paraId="139CAC3E" w15:done="0"/>
  <w15:commentEx w15:paraId="237A0BD9" w15:done="0"/>
  <w15:commentEx w15:paraId="2F295239" w15:done="0"/>
  <w15:commentEx w15:paraId="1D114900" w15:done="0"/>
  <w15:commentEx w15:paraId="7F172511" w15:done="0"/>
  <w15:commentEx w15:paraId="1EE8ED48" w15:done="0"/>
  <w15:commentEx w15:paraId="5AD6445B" w15:done="0"/>
  <w15:commentEx w15:paraId="3524CA07" w15:done="0"/>
  <w15:commentEx w15:paraId="30EC79FA" w15:done="0"/>
  <w15:commentEx w15:paraId="577D54A6" w15:done="0"/>
  <w15:commentEx w15:paraId="157AF997" w15:done="0"/>
  <w15:commentEx w15:paraId="3DC6EDF7" w15:done="0"/>
  <w15:commentEx w15:paraId="2E8568E6" w15:done="0"/>
  <w15:commentEx w15:paraId="7B301373" w15:done="0"/>
  <w15:commentEx w15:paraId="589E7F20" w15:done="0"/>
  <w15:commentEx w15:paraId="65444003" w15:done="0"/>
  <w15:commentEx w15:paraId="3EDDC821" w15:done="0"/>
  <w15:commentEx w15:paraId="3EE59453" w15:done="0"/>
  <w15:commentEx w15:paraId="4DFA0A91" w15:done="0"/>
  <w15:commentEx w15:paraId="6CA01CCC" w15:done="0"/>
  <w15:commentEx w15:paraId="4EC43CC7" w15:done="0"/>
  <w15:commentEx w15:paraId="7D2D5D9E" w15:done="0"/>
  <w15:commentEx w15:paraId="55606E97" w15:done="0"/>
  <w15:commentEx w15:paraId="77D530E4" w15:done="0"/>
  <w15:commentEx w15:paraId="2245BF98" w15:done="0"/>
  <w15:commentEx w15:paraId="7FA3CB12" w15:done="0"/>
  <w15:commentEx w15:paraId="7029658A" w15:done="0"/>
  <w15:commentEx w15:paraId="50AA35B2" w15:done="0"/>
  <w15:commentEx w15:paraId="52784D68" w15:done="0"/>
  <w15:commentEx w15:paraId="17E4D4BB" w15:done="0"/>
  <w15:commentEx w15:paraId="61EC2AF6" w15:done="0"/>
  <w15:commentEx w15:paraId="04F02156" w15:done="0"/>
  <w15:commentEx w15:paraId="6397E404" w15:paraIdParent="04F02156" w15:done="0"/>
  <w15:commentEx w15:paraId="7DDAF29B" w15:done="0"/>
  <w15:commentEx w15:paraId="45482D35" w15:done="0"/>
  <w15:commentEx w15:paraId="0448D09E" w15:done="0"/>
  <w15:commentEx w15:paraId="70731F35" w15:done="0"/>
  <w15:commentEx w15:paraId="1EC8D4BF" w15:done="0"/>
  <w15:commentEx w15:paraId="24EF1494" w15:done="0"/>
  <w15:commentEx w15:paraId="7D998652" w15:done="0"/>
  <w15:commentEx w15:paraId="3199682E" w15:done="0"/>
  <w15:commentEx w15:paraId="465FB986" w15:done="0"/>
  <w15:commentEx w15:paraId="6217934B" w15:done="0"/>
  <w15:commentEx w15:paraId="08CD9BC1" w15:done="0"/>
  <w15:commentEx w15:paraId="20228DD3" w15:done="0"/>
  <w15:commentEx w15:paraId="3AE89DE9" w15:done="0"/>
  <w15:commentEx w15:paraId="391C5B5C" w15:done="0"/>
  <w15:commentEx w15:paraId="28623712" w15:done="0"/>
  <w15:commentEx w15:paraId="62A812A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170C7" w16cid:durableId="20EC3A35"/>
  <w16cid:commentId w16cid:paraId="3A195193" w16cid:durableId="20EC3A5F"/>
  <w16cid:commentId w16cid:paraId="6D28C22B" w16cid:durableId="20EC3CA5"/>
  <w16cid:commentId w16cid:paraId="09FA6C67" w16cid:durableId="20F26C1E"/>
  <w16cid:commentId w16cid:paraId="73B0D0AF" w16cid:durableId="20F26CAC"/>
  <w16cid:commentId w16cid:paraId="4F5F6D79" w16cid:durableId="20F26DFB"/>
  <w16cid:commentId w16cid:paraId="3AE5A0C7" w16cid:durableId="20F2D8A4"/>
  <w16cid:commentId w16cid:paraId="7DCD5270" w16cid:durableId="20F26E26"/>
  <w16cid:commentId w16cid:paraId="4FED89D7" w16cid:durableId="20F270A5"/>
  <w16cid:commentId w16cid:paraId="4B5F1E17" w16cid:durableId="20F270BF"/>
  <w16cid:commentId w16cid:paraId="2C21EF1A" w16cid:durableId="20F27151"/>
  <w16cid:commentId w16cid:paraId="267D9569" w16cid:durableId="20F27265"/>
  <w16cid:commentId w16cid:paraId="1FA810D8" w16cid:durableId="20F272E1"/>
  <w16cid:commentId w16cid:paraId="30B5CF2D" w16cid:durableId="20F273CB"/>
  <w16cid:commentId w16cid:paraId="36C0C5CA" w16cid:durableId="20F276F0"/>
  <w16cid:commentId w16cid:paraId="111689ED" w16cid:durableId="20F2781D"/>
  <w16cid:commentId w16cid:paraId="1F113EA2" w16cid:durableId="20F27C13"/>
  <w16cid:commentId w16cid:paraId="2C1A16E2" w16cid:durableId="20F27C9A"/>
  <w16cid:commentId w16cid:paraId="139CAC3E" w16cid:durableId="20F92B54"/>
  <w16cid:commentId w16cid:paraId="237A0BD9" w16cid:durableId="20F2D438"/>
  <w16cid:commentId w16cid:paraId="2F295239" w16cid:durableId="20F2D536"/>
  <w16cid:commentId w16cid:paraId="1D114900" w16cid:durableId="20F2D613"/>
  <w16cid:commentId w16cid:paraId="7F172511" w16cid:durableId="20F2D667"/>
  <w16cid:commentId w16cid:paraId="1EE8ED48" w16cid:durableId="20F2D6A6"/>
  <w16cid:commentId w16cid:paraId="5AD6445B" w16cid:durableId="20F2D6C4"/>
  <w16cid:commentId w16cid:paraId="3524CA07" w16cid:durableId="20F2D95D"/>
  <w16cid:commentId w16cid:paraId="30EC79FA" w16cid:durableId="20F2DA2C"/>
  <w16cid:commentId w16cid:paraId="577D54A6" w16cid:durableId="20F2DA78"/>
  <w16cid:commentId w16cid:paraId="157AF997" w16cid:durableId="20F2DB1E"/>
  <w16cid:commentId w16cid:paraId="3DC6EDF7" w16cid:durableId="20F2DC3A"/>
  <w16cid:commentId w16cid:paraId="2E8568E6" w16cid:durableId="20F2DCF2"/>
  <w16cid:commentId w16cid:paraId="7B301373" w16cid:durableId="20F2DDAB"/>
  <w16cid:commentId w16cid:paraId="589E7F20" w16cid:durableId="20F2DDD2"/>
  <w16cid:commentId w16cid:paraId="65444003" w16cid:durableId="20F2DE62"/>
  <w16cid:commentId w16cid:paraId="3EDDC821" w16cid:durableId="20F2DE20"/>
  <w16cid:commentId w16cid:paraId="3EE59453" w16cid:durableId="20F40BBD"/>
  <w16cid:commentId w16cid:paraId="4DFA0A91" w16cid:durableId="20F40FDA"/>
  <w16cid:commentId w16cid:paraId="6CA01CCC" w16cid:durableId="20F41182"/>
  <w16cid:commentId w16cid:paraId="4EC43CC7" w16cid:durableId="20F411BD"/>
  <w16cid:commentId w16cid:paraId="7D2D5D9E" w16cid:durableId="20F55A15"/>
  <w16cid:commentId w16cid:paraId="55606E97" w16cid:durableId="20F559DE"/>
  <w16cid:commentId w16cid:paraId="77D530E4" w16cid:durableId="20F904EB"/>
  <w16cid:commentId w16cid:paraId="2245BF98" w16cid:durableId="20F90F84"/>
  <w16cid:commentId w16cid:paraId="7FA3CB12" w16cid:durableId="20F9080B"/>
  <w16cid:commentId w16cid:paraId="7029658A" w16cid:durableId="20F907E9"/>
  <w16cid:commentId w16cid:paraId="50AA35B2" w16cid:durableId="20F90B3B"/>
  <w16cid:commentId w16cid:paraId="52784D68" w16cid:durableId="20F90A6B"/>
  <w16cid:commentId w16cid:paraId="17E4D4BB" w16cid:durableId="20F90BDD"/>
  <w16cid:commentId w16cid:paraId="61EC2AF6" w16cid:durableId="20F90C2C"/>
  <w16cid:commentId w16cid:paraId="04F02156" w16cid:durableId="20F90C84"/>
  <w16cid:commentId w16cid:paraId="6397E404" w16cid:durableId="20F92FE4"/>
  <w16cid:commentId w16cid:paraId="7DDAF29B" w16cid:durableId="20F9198E"/>
  <w16cid:commentId w16cid:paraId="45482D35" w16cid:durableId="20F91A5A"/>
  <w16cid:commentId w16cid:paraId="0448D09E" w16cid:durableId="20F91CFF"/>
  <w16cid:commentId w16cid:paraId="70731F35" w16cid:durableId="20F920BD"/>
  <w16cid:commentId w16cid:paraId="1EC8D4BF" w16cid:durableId="20EC39CE"/>
  <w16cid:commentId w16cid:paraId="24EF1494" w16cid:durableId="20F921FD"/>
  <w16cid:commentId w16cid:paraId="7D998652" w16cid:durableId="20F925A9"/>
  <w16cid:commentId w16cid:paraId="3199682E" w16cid:durableId="20F92648"/>
  <w16cid:commentId w16cid:paraId="465FB986" w16cid:durableId="20EC39CF"/>
  <w16cid:commentId w16cid:paraId="6217934B" w16cid:durableId="20F92862"/>
  <w16cid:commentId w16cid:paraId="08CD9BC1" w16cid:durableId="20F92D0A"/>
  <w16cid:commentId w16cid:paraId="20228DD3" w16cid:durableId="20F27AF6"/>
  <w16cid:commentId w16cid:paraId="3AE89DE9" w16cid:durableId="20F27AC0"/>
  <w16cid:commentId w16cid:paraId="391C5B5C" w16cid:durableId="20F27B3F"/>
  <w16cid:commentId w16cid:paraId="28623712" w16cid:durableId="20F27953"/>
  <w16cid:commentId w16cid:paraId="62A812A8" w16cid:durableId="20F907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732C1" w14:textId="77777777" w:rsidR="006B29B9" w:rsidRDefault="006B29B9" w:rsidP="007C2A70">
      <w:r>
        <w:separator/>
      </w:r>
    </w:p>
  </w:endnote>
  <w:endnote w:type="continuationSeparator" w:id="0">
    <w:p w14:paraId="3733870C" w14:textId="77777777" w:rsidR="006B29B9" w:rsidRDefault="006B29B9" w:rsidP="007C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2203470"/>
      <w:docPartObj>
        <w:docPartGallery w:val="Page Numbers (Bottom of Page)"/>
        <w:docPartUnique/>
      </w:docPartObj>
    </w:sdtPr>
    <w:sdtContent>
      <w:p w14:paraId="4C40E816" w14:textId="397582A7" w:rsidR="00383AA5" w:rsidRDefault="00383AA5" w:rsidP="007C2A70">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EBC713" w14:textId="77777777" w:rsidR="00383AA5" w:rsidRDefault="00383AA5" w:rsidP="007C2A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Fonts w:ascii="Cambria" w:hAnsi="Cambria"/>
        <w:sz w:val="24"/>
        <w:szCs w:val="24"/>
      </w:rPr>
      <w:id w:val="1805503146"/>
      <w:docPartObj>
        <w:docPartGallery w:val="Page Numbers (Bottom of Page)"/>
        <w:docPartUnique/>
      </w:docPartObj>
    </w:sdtPr>
    <w:sdtContent>
      <w:p w14:paraId="4E7A4DAD" w14:textId="1DB197F5" w:rsidR="00383AA5" w:rsidRPr="00C90548" w:rsidRDefault="00383AA5" w:rsidP="007C2A70">
        <w:pPr>
          <w:pStyle w:val="Footer"/>
          <w:rPr>
            <w:rStyle w:val="PageNumber"/>
            <w:rFonts w:ascii="Cambria" w:hAnsi="Cambria"/>
            <w:sz w:val="24"/>
            <w:szCs w:val="24"/>
          </w:rPr>
        </w:pPr>
        <w:r w:rsidRPr="00C90548">
          <w:rPr>
            <w:rStyle w:val="PageNumber"/>
            <w:rFonts w:ascii="Cambria" w:hAnsi="Cambria"/>
          </w:rPr>
          <w:t>–</w:t>
        </w:r>
        <w:r>
          <w:rPr>
            <w:rStyle w:val="PageNumber"/>
            <w:rFonts w:ascii="Cambria" w:hAnsi="Cambria"/>
            <w:sz w:val="24"/>
            <w:szCs w:val="24"/>
          </w:rPr>
          <w:t xml:space="preserve"> </w:t>
        </w:r>
        <w:r w:rsidRPr="00C90548">
          <w:rPr>
            <w:rStyle w:val="PageNumber"/>
            <w:rFonts w:ascii="Cambria" w:hAnsi="Cambria"/>
            <w:sz w:val="24"/>
            <w:szCs w:val="24"/>
          </w:rPr>
          <w:fldChar w:fldCharType="begin"/>
        </w:r>
        <w:r w:rsidRPr="00C90548">
          <w:rPr>
            <w:rStyle w:val="PageNumber"/>
            <w:rFonts w:ascii="Cambria" w:hAnsi="Cambria"/>
            <w:sz w:val="24"/>
            <w:szCs w:val="24"/>
          </w:rPr>
          <w:instrText xml:space="preserve"> PAGE </w:instrText>
        </w:r>
        <w:r w:rsidRPr="00C90548">
          <w:rPr>
            <w:rStyle w:val="PageNumber"/>
            <w:rFonts w:ascii="Cambria" w:hAnsi="Cambria"/>
            <w:sz w:val="24"/>
            <w:szCs w:val="24"/>
          </w:rPr>
          <w:fldChar w:fldCharType="separate"/>
        </w:r>
        <w:r w:rsidR="006F50D5">
          <w:rPr>
            <w:rStyle w:val="PageNumber"/>
            <w:rFonts w:ascii="Cambria" w:hAnsi="Cambria"/>
            <w:noProof/>
            <w:sz w:val="24"/>
            <w:szCs w:val="24"/>
          </w:rPr>
          <w:t>2</w:t>
        </w:r>
        <w:r w:rsidRPr="00C90548">
          <w:rPr>
            <w:rStyle w:val="PageNumber"/>
            <w:rFonts w:ascii="Cambria" w:hAnsi="Cambria"/>
            <w:sz w:val="24"/>
            <w:szCs w:val="24"/>
          </w:rPr>
          <w:fldChar w:fldCharType="end"/>
        </w:r>
        <w:r>
          <w:rPr>
            <w:rStyle w:val="PageNumber"/>
            <w:rFonts w:ascii="Cambria" w:hAnsi="Cambria"/>
            <w:sz w:val="24"/>
            <w:szCs w:val="24"/>
          </w:rPr>
          <w:t xml:space="preserve"> –</w:t>
        </w:r>
      </w:p>
    </w:sdtContent>
  </w:sdt>
  <w:p w14:paraId="3B909E7B" w14:textId="77777777" w:rsidR="00383AA5" w:rsidRPr="00670977" w:rsidRDefault="00383AA5" w:rsidP="007C2A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4DAF4B" w14:textId="77777777" w:rsidR="006B29B9" w:rsidRDefault="006B29B9" w:rsidP="007C2A70">
      <w:r>
        <w:separator/>
      </w:r>
    </w:p>
  </w:footnote>
  <w:footnote w:type="continuationSeparator" w:id="0">
    <w:p w14:paraId="25573E0B" w14:textId="77777777" w:rsidR="006B29B9" w:rsidRDefault="006B29B9" w:rsidP="007C2A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43BA"/>
    <w:multiLevelType w:val="hybridMultilevel"/>
    <w:tmpl w:val="E9C24A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3A69A3"/>
    <w:multiLevelType w:val="hybridMultilevel"/>
    <w:tmpl w:val="0422F04E"/>
    <w:lvl w:ilvl="0" w:tplc="41ACDD7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940052"/>
    <w:multiLevelType w:val="hybridMultilevel"/>
    <w:tmpl w:val="BD30653A"/>
    <w:lvl w:ilvl="0" w:tplc="DECA72BA">
      <w:start w:val="1"/>
      <w:numFmt w:val="bullet"/>
      <w:lvlText w:val="–"/>
      <w:lvlJc w:val="left"/>
      <w:pPr>
        <w:ind w:left="1287" w:hanging="360"/>
      </w:pPr>
      <w:rPr>
        <w:rFonts w:ascii="Cambria" w:eastAsiaTheme="minorHAnsi" w:hAnsi="Cambria"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405075FA"/>
    <w:multiLevelType w:val="hybridMultilevel"/>
    <w:tmpl w:val="A602269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
    <w:nsid w:val="48582168"/>
    <w:multiLevelType w:val="hybridMultilevel"/>
    <w:tmpl w:val="88EA1D64"/>
    <w:lvl w:ilvl="0" w:tplc="DF600F34">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F14673F"/>
    <w:multiLevelType w:val="hybridMultilevel"/>
    <w:tmpl w:val="A51E05AE"/>
    <w:lvl w:ilvl="0" w:tplc="223A946E">
      <w:start w:val="1"/>
      <w:numFmt w:val="bullet"/>
      <w:lvlText w:val="–"/>
      <w:lvlJc w:val="left"/>
      <w:pPr>
        <w:ind w:left="927" w:hanging="360"/>
      </w:pPr>
      <w:rPr>
        <w:rFonts w:ascii="Cambria" w:eastAsiaTheme="minorHAnsi" w:hAnsi="Cambria"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nsid w:val="5BB040F3"/>
    <w:multiLevelType w:val="hybridMultilevel"/>
    <w:tmpl w:val="C87CC7DA"/>
    <w:lvl w:ilvl="0" w:tplc="38C42D28">
      <w:start w:val="1"/>
      <w:numFmt w:val="bullet"/>
      <w:lvlText w:val="–"/>
      <w:lvlJc w:val="left"/>
      <w:pPr>
        <w:ind w:left="1287" w:hanging="360"/>
      </w:pPr>
      <w:rPr>
        <w:rFonts w:ascii="Times New Roman" w:eastAsiaTheme="minorHAnsi" w:hAnsi="Times New Roman" w:cs="Times New Roman" w:hint="default"/>
        <w:sz w:val="23"/>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5DDD2337"/>
    <w:multiLevelType w:val="hybridMultilevel"/>
    <w:tmpl w:val="4ACA9A88"/>
    <w:lvl w:ilvl="0" w:tplc="72801AFA">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F9900C1"/>
    <w:multiLevelType w:val="hybridMultilevel"/>
    <w:tmpl w:val="53044BFA"/>
    <w:lvl w:ilvl="0" w:tplc="5880AE4E">
      <w:start w:val="1"/>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7B81B78"/>
    <w:multiLevelType w:val="hybridMultilevel"/>
    <w:tmpl w:val="0A98AA06"/>
    <w:lvl w:ilvl="0" w:tplc="54F46A1C">
      <w:start w:val="1"/>
      <w:numFmt w:val="bullet"/>
      <w:lvlText w:val="–"/>
      <w:lvlJc w:val="left"/>
      <w:pPr>
        <w:ind w:left="927" w:hanging="360"/>
      </w:pPr>
      <w:rPr>
        <w:rFonts w:ascii="Times New Roman" w:eastAsiaTheme="minorHAnsi" w:hAnsi="Times New Roman" w:cs="Times New Roman" w:hint="default"/>
        <w:sz w:val="23"/>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0">
    <w:nsid w:val="7B927141"/>
    <w:multiLevelType w:val="hybridMultilevel"/>
    <w:tmpl w:val="871CCA5E"/>
    <w:lvl w:ilvl="0" w:tplc="08A63CB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1">
    <w:nsid w:val="7F90076C"/>
    <w:multiLevelType w:val="hybridMultilevel"/>
    <w:tmpl w:val="DF42A754"/>
    <w:lvl w:ilvl="0" w:tplc="86168836">
      <w:numFmt w:val="bullet"/>
      <w:lvlText w:val="—"/>
      <w:lvlJc w:val="left"/>
      <w:pPr>
        <w:ind w:left="720" w:hanging="360"/>
      </w:pPr>
      <w:rPr>
        <w:rFonts w:ascii="Times New Roman" w:eastAsiaTheme="minorHAnsi" w:hAnsi="Times New Roman" w:cs="Times New Roman"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8"/>
  </w:num>
  <w:num w:numId="4">
    <w:abstractNumId w:val="7"/>
  </w:num>
  <w:num w:numId="5">
    <w:abstractNumId w:val="11"/>
  </w:num>
  <w:num w:numId="6">
    <w:abstractNumId w:val="4"/>
  </w:num>
  <w:num w:numId="7">
    <w:abstractNumId w:val="1"/>
  </w:num>
  <w:num w:numId="8">
    <w:abstractNumId w:val="5"/>
  </w:num>
  <w:num w:numId="9">
    <w:abstractNumId w:val="2"/>
  </w:num>
  <w:num w:numId="10">
    <w:abstractNumId w:val="3"/>
  </w:num>
  <w:num w:numId="11">
    <w:abstractNumId w:val="10"/>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sie Woodroffe">
    <w15:presenceInfo w15:providerId="AD" w15:userId="S::rosie.woodroffe@ioz.ac.uk::84e1d923-8fa3-44c5-884a-65f1d10cb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zxv9apxvt9we8e9re8x05wu9xwzvtzf9zx9&quot;&gt;New Library&lt;record-ids&gt;&lt;item&gt;202&lt;/item&gt;&lt;item&gt;203&lt;/item&gt;&lt;item&gt;735&lt;/item&gt;&lt;item&gt;1205&lt;/item&gt;&lt;item&gt;1213&lt;/item&gt;&lt;item&gt;1413&lt;/item&gt;&lt;item&gt;1498&lt;/item&gt;&lt;item&gt;1774&lt;/item&gt;&lt;item&gt;1840&lt;/item&gt;&lt;item&gt;2007&lt;/item&gt;&lt;item&gt;2232&lt;/item&gt;&lt;item&gt;2233&lt;/item&gt;&lt;item&gt;2238&lt;/item&gt;&lt;item&gt;2243&lt;/item&gt;&lt;item&gt;2247&lt;/item&gt;&lt;item&gt;2343&lt;/item&gt;&lt;item&gt;2369&lt;/item&gt;&lt;item&gt;2498&lt;/item&gt;&lt;item&gt;2606&lt;/item&gt;&lt;item&gt;2611&lt;/item&gt;&lt;item&gt;2612&lt;/item&gt;&lt;item&gt;2613&lt;/item&gt;&lt;item&gt;2810&lt;/item&gt;&lt;item&gt;2816&lt;/item&gt;&lt;item&gt;2864&lt;/item&gt;&lt;item&gt;2917&lt;/item&gt;&lt;item&gt;3006&lt;/item&gt;&lt;item&gt;3007&lt;/item&gt;&lt;item&gt;3013&lt;/item&gt;&lt;item&gt;3014&lt;/item&gt;&lt;item&gt;3016&lt;/item&gt;&lt;item&gt;3017&lt;/item&gt;&lt;item&gt;3018&lt;/item&gt;&lt;item&gt;3020&lt;/item&gt;&lt;item&gt;3021&lt;/item&gt;&lt;item&gt;3022&lt;/item&gt;&lt;item&gt;3023&lt;/item&gt;&lt;item&gt;3030&lt;/item&gt;&lt;item&gt;3099&lt;/item&gt;&lt;item&gt;3100&lt;/item&gt;&lt;item&gt;3101&lt;/item&gt;&lt;item&gt;3102&lt;/item&gt;&lt;item&gt;3103&lt;/item&gt;&lt;item&gt;3104&lt;/item&gt;&lt;/record-ids&gt;&lt;/item&gt;&lt;/Libraries&gt;"/>
  </w:docVars>
  <w:rsids>
    <w:rsidRoot w:val="00235153"/>
    <w:rsid w:val="00003851"/>
    <w:rsid w:val="00011066"/>
    <w:rsid w:val="00020A91"/>
    <w:rsid w:val="00022A05"/>
    <w:rsid w:val="00024B5F"/>
    <w:rsid w:val="000260C5"/>
    <w:rsid w:val="000336ED"/>
    <w:rsid w:val="000425E6"/>
    <w:rsid w:val="00045B42"/>
    <w:rsid w:val="000624DC"/>
    <w:rsid w:val="00063647"/>
    <w:rsid w:val="00063D4C"/>
    <w:rsid w:val="000648A9"/>
    <w:rsid w:val="00075829"/>
    <w:rsid w:val="000764CD"/>
    <w:rsid w:val="00086E76"/>
    <w:rsid w:val="00087A2C"/>
    <w:rsid w:val="00097B03"/>
    <w:rsid w:val="000A0C30"/>
    <w:rsid w:val="000A1855"/>
    <w:rsid w:val="000A247C"/>
    <w:rsid w:val="000B47E4"/>
    <w:rsid w:val="000B586C"/>
    <w:rsid w:val="000C22F8"/>
    <w:rsid w:val="000D5154"/>
    <w:rsid w:val="000E38A8"/>
    <w:rsid w:val="000E6A08"/>
    <w:rsid w:val="000E7D60"/>
    <w:rsid w:val="000F0C8A"/>
    <w:rsid w:val="000F39DB"/>
    <w:rsid w:val="000F3F52"/>
    <w:rsid w:val="000F5A23"/>
    <w:rsid w:val="000F6D55"/>
    <w:rsid w:val="00105F5B"/>
    <w:rsid w:val="001066A4"/>
    <w:rsid w:val="00110852"/>
    <w:rsid w:val="00112547"/>
    <w:rsid w:val="001202E3"/>
    <w:rsid w:val="00122C05"/>
    <w:rsid w:val="0012339C"/>
    <w:rsid w:val="00124253"/>
    <w:rsid w:val="00126FFE"/>
    <w:rsid w:val="001366CB"/>
    <w:rsid w:val="00140E38"/>
    <w:rsid w:val="0014566C"/>
    <w:rsid w:val="00147E09"/>
    <w:rsid w:val="001535F8"/>
    <w:rsid w:val="00167FC8"/>
    <w:rsid w:val="0018005C"/>
    <w:rsid w:val="001A0A0B"/>
    <w:rsid w:val="001A4477"/>
    <w:rsid w:val="001A46EE"/>
    <w:rsid w:val="001B0120"/>
    <w:rsid w:val="001B144E"/>
    <w:rsid w:val="001B4A5B"/>
    <w:rsid w:val="001C215E"/>
    <w:rsid w:val="001C7EDD"/>
    <w:rsid w:val="001D233D"/>
    <w:rsid w:val="001E2783"/>
    <w:rsid w:val="001E4022"/>
    <w:rsid w:val="001E577E"/>
    <w:rsid w:val="001F0486"/>
    <w:rsid w:val="001F2605"/>
    <w:rsid w:val="001F5F69"/>
    <w:rsid w:val="001F6FAA"/>
    <w:rsid w:val="00205E74"/>
    <w:rsid w:val="00206F67"/>
    <w:rsid w:val="00210511"/>
    <w:rsid w:val="00214189"/>
    <w:rsid w:val="00215256"/>
    <w:rsid w:val="002166EF"/>
    <w:rsid w:val="00220CE8"/>
    <w:rsid w:val="0022134B"/>
    <w:rsid w:val="00225E64"/>
    <w:rsid w:val="00234F57"/>
    <w:rsid w:val="00235153"/>
    <w:rsid w:val="002409FE"/>
    <w:rsid w:val="0024690A"/>
    <w:rsid w:val="00252C28"/>
    <w:rsid w:val="00254E3D"/>
    <w:rsid w:val="00257916"/>
    <w:rsid w:val="0026143A"/>
    <w:rsid w:val="00262577"/>
    <w:rsid w:val="002660FD"/>
    <w:rsid w:val="0028705B"/>
    <w:rsid w:val="00296182"/>
    <w:rsid w:val="00296887"/>
    <w:rsid w:val="00297182"/>
    <w:rsid w:val="002B4E74"/>
    <w:rsid w:val="002B702C"/>
    <w:rsid w:val="002D202B"/>
    <w:rsid w:val="002D55DC"/>
    <w:rsid w:val="002D699A"/>
    <w:rsid w:val="002E6926"/>
    <w:rsid w:val="002F0530"/>
    <w:rsid w:val="002F53C0"/>
    <w:rsid w:val="00303290"/>
    <w:rsid w:val="003051E8"/>
    <w:rsid w:val="00324932"/>
    <w:rsid w:val="00326A27"/>
    <w:rsid w:val="00326E8D"/>
    <w:rsid w:val="003275C6"/>
    <w:rsid w:val="00334450"/>
    <w:rsid w:val="00342165"/>
    <w:rsid w:val="00343365"/>
    <w:rsid w:val="00343B13"/>
    <w:rsid w:val="00346098"/>
    <w:rsid w:val="00353270"/>
    <w:rsid w:val="003568E3"/>
    <w:rsid w:val="00364B5F"/>
    <w:rsid w:val="00364D6C"/>
    <w:rsid w:val="00370938"/>
    <w:rsid w:val="00371AAD"/>
    <w:rsid w:val="0038033B"/>
    <w:rsid w:val="0038308F"/>
    <w:rsid w:val="00383AA5"/>
    <w:rsid w:val="00385249"/>
    <w:rsid w:val="0039102C"/>
    <w:rsid w:val="003A2BF8"/>
    <w:rsid w:val="003A5CF2"/>
    <w:rsid w:val="003A78F1"/>
    <w:rsid w:val="003B0844"/>
    <w:rsid w:val="003B0F82"/>
    <w:rsid w:val="003C2511"/>
    <w:rsid w:val="003C5D3A"/>
    <w:rsid w:val="003C62FD"/>
    <w:rsid w:val="003E42EE"/>
    <w:rsid w:val="003E620B"/>
    <w:rsid w:val="003F04E7"/>
    <w:rsid w:val="003F0922"/>
    <w:rsid w:val="003F49CA"/>
    <w:rsid w:val="004058B2"/>
    <w:rsid w:val="00407745"/>
    <w:rsid w:val="004113A4"/>
    <w:rsid w:val="00414DD0"/>
    <w:rsid w:val="00417031"/>
    <w:rsid w:val="00421FA1"/>
    <w:rsid w:val="0042248A"/>
    <w:rsid w:val="004276F6"/>
    <w:rsid w:val="0043645B"/>
    <w:rsid w:val="00441BDF"/>
    <w:rsid w:val="004434BE"/>
    <w:rsid w:val="00444FF5"/>
    <w:rsid w:val="00450062"/>
    <w:rsid w:val="00451839"/>
    <w:rsid w:val="004520C6"/>
    <w:rsid w:val="0045436F"/>
    <w:rsid w:val="00457800"/>
    <w:rsid w:val="004839B0"/>
    <w:rsid w:val="00492AEA"/>
    <w:rsid w:val="004A6791"/>
    <w:rsid w:val="004B6878"/>
    <w:rsid w:val="004C064F"/>
    <w:rsid w:val="004C3D17"/>
    <w:rsid w:val="004D13CE"/>
    <w:rsid w:val="004D73D3"/>
    <w:rsid w:val="004F3803"/>
    <w:rsid w:val="004F68EB"/>
    <w:rsid w:val="005003B2"/>
    <w:rsid w:val="0050086D"/>
    <w:rsid w:val="0050266E"/>
    <w:rsid w:val="00502C29"/>
    <w:rsid w:val="0051519F"/>
    <w:rsid w:val="0051595D"/>
    <w:rsid w:val="00523945"/>
    <w:rsid w:val="0053028A"/>
    <w:rsid w:val="00531A83"/>
    <w:rsid w:val="00532014"/>
    <w:rsid w:val="00534F8D"/>
    <w:rsid w:val="00535032"/>
    <w:rsid w:val="0054470C"/>
    <w:rsid w:val="00545F58"/>
    <w:rsid w:val="005538DC"/>
    <w:rsid w:val="0055546E"/>
    <w:rsid w:val="005561FB"/>
    <w:rsid w:val="00562A6C"/>
    <w:rsid w:val="00570C82"/>
    <w:rsid w:val="0059137A"/>
    <w:rsid w:val="005A7E4A"/>
    <w:rsid w:val="005B2A48"/>
    <w:rsid w:val="005C37FD"/>
    <w:rsid w:val="005C5674"/>
    <w:rsid w:val="005D098C"/>
    <w:rsid w:val="005D10C7"/>
    <w:rsid w:val="005D2FC9"/>
    <w:rsid w:val="005D7FAE"/>
    <w:rsid w:val="005E0C07"/>
    <w:rsid w:val="005E62BE"/>
    <w:rsid w:val="005F0658"/>
    <w:rsid w:val="005F06B9"/>
    <w:rsid w:val="005F168D"/>
    <w:rsid w:val="00600748"/>
    <w:rsid w:val="00623DDD"/>
    <w:rsid w:val="00644C68"/>
    <w:rsid w:val="006543EB"/>
    <w:rsid w:val="00656D6B"/>
    <w:rsid w:val="00656DF4"/>
    <w:rsid w:val="00660CED"/>
    <w:rsid w:val="00661A06"/>
    <w:rsid w:val="006633AE"/>
    <w:rsid w:val="00670977"/>
    <w:rsid w:val="0067268A"/>
    <w:rsid w:val="00680E35"/>
    <w:rsid w:val="00682361"/>
    <w:rsid w:val="006914BE"/>
    <w:rsid w:val="00697994"/>
    <w:rsid w:val="006B23BA"/>
    <w:rsid w:val="006B2935"/>
    <w:rsid w:val="006B29B9"/>
    <w:rsid w:val="006B3E4D"/>
    <w:rsid w:val="006B5B0F"/>
    <w:rsid w:val="006C21D5"/>
    <w:rsid w:val="006C3F2D"/>
    <w:rsid w:val="006C58BC"/>
    <w:rsid w:val="006C62C9"/>
    <w:rsid w:val="006C70DE"/>
    <w:rsid w:val="006D6BA4"/>
    <w:rsid w:val="006E4862"/>
    <w:rsid w:val="006E7833"/>
    <w:rsid w:val="006F1E18"/>
    <w:rsid w:val="006F400B"/>
    <w:rsid w:val="006F50D5"/>
    <w:rsid w:val="007011FC"/>
    <w:rsid w:val="00706DAF"/>
    <w:rsid w:val="0070783C"/>
    <w:rsid w:val="0071272E"/>
    <w:rsid w:val="00717DEC"/>
    <w:rsid w:val="00722BFD"/>
    <w:rsid w:val="007256D5"/>
    <w:rsid w:val="00730EA3"/>
    <w:rsid w:val="00731F53"/>
    <w:rsid w:val="00755916"/>
    <w:rsid w:val="0076557A"/>
    <w:rsid w:val="00766278"/>
    <w:rsid w:val="00770B1A"/>
    <w:rsid w:val="007712FD"/>
    <w:rsid w:val="00771D32"/>
    <w:rsid w:val="00783C8D"/>
    <w:rsid w:val="00784903"/>
    <w:rsid w:val="007850F8"/>
    <w:rsid w:val="00792BB0"/>
    <w:rsid w:val="007A0FCE"/>
    <w:rsid w:val="007C2A70"/>
    <w:rsid w:val="007C5659"/>
    <w:rsid w:val="007C7AC9"/>
    <w:rsid w:val="007D4542"/>
    <w:rsid w:val="007D748C"/>
    <w:rsid w:val="007E6181"/>
    <w:rsid w:val="007F0BDC"/>
    <w:rsid w:val="007F0D60"/>
    <w:rsid w:val="007F2E06"/>
    <w:rsid w:val="007F7134"/>
    <w:rsid w:val="00803F08"/>
    <w:rsid w:val="00812821"/>
    <w:rsid w:val="00817B03"/>
    <w:rsid w:val="00821A0C"/>
    <w:rsid w:val="00821E9C"/>
    <w:rsid w:val="00834D7C"/>
    <w:rsid w:val="0083619F"/>
    <w:rsid w:val="00843587"/>
    <w:rsid w:val="008643EC"/>
    <w:rsid w:val="008677F9"/>
    <w:rsid w:val="008950BB"/>
    <w:rsid w:val="0089789A"/>
    <w:rsid w:val="008A17B0"/>
    <w:rsid w:val="008B478A"/>
    <w:rsid w:val="008B757E"/>
    <w:rsid w:val="008C52CC"/>
    <w:rsid w:val="008D261F"/>
    <w:rsid w:val="008D576A"/>
    <w:rsid w:val="008E1C4B"/>
    <w:rsid w:val="008F2F0A"/>
    <w:rsid w:val="008F33C4"/>
    <w:rsid w:val="008F708C"/>
    <w:rsid w:val="00900240"/>
    <w:rsid w:val="00910366"/>
    <w:rsid w:val="0092044E"/>
    <w:rsid w:val="00923F88"/>
    <w:rsid w:val="0092406A"/>
    <w:rsid w:val="00925AA4"/>
    <w:rsid w:val="00926770"/>
    <w:rsid w:val="009303C7"/>
    <w:rsid w:val="00932DD4"/>
    <w:rsid w:val="00933DA7"/>
    <w:rsid w:val="00937D51"/>
    <w:rsid w:val="009430FB"/>
    <w:rsid w:val="009535CB"/>
    <w:rsid w:val="009569D5"/>
    <w:rsid w:val="00963025"/>
    <w:rsid w:val="0097189F"/>
    <w:rsid w:val="009726C1"/>
    <w:rsid w:val="009756D3"/>
    <w:rsid w:val="00976CFC"/>
    <w:rsid w:val="00985133"/>
    <w:rsid w:val="00995A8D"/>
    <w:rsid w:val="009B32E0"/>
    <w:rsid w:val="009B6B69"/>
    <w:rsid w:val="009C26D8"/>
    <w:rsid w:val="009C4809"/>
    <w:rsid w:val="009C5959"/>
    <w:rsid w:val="009D4D7E"/>
    <w:rsid w:val="009D595B"/>
    <w:rsid w:val="009D7AB3"/>
    <w:rsid w:val="009E0AB9"/>
    <w:rsid w:val="009E47C2"/>
    <w:rsid w:val="009E6B29"/>
    <w:rsid w:val="009F4328"/>
    <w:rsid w:val="009F447F"/>
    <w:rsid w:val="009F589E"/>
    <w:rsid w:val="009F5E83"/>
    <w:rsid w:val="00A05253"/>
    <w:rsid w:val="00A071A9"/>
    <w:rsid w:val="00A238BC"/>
    <w:rsid w:val="00A263F3"/>
    <w:rsid w:val="00A26644"/>
    <w:rsid w:val="00A27A17"/>
    <w:rsid w:val="00A440AA"/>
    <w:rsid w:val="00A56274"/>
    <w:rsid w:val="00A632C7"/>
    <w:rsid w:val="00A6605E"/>
    <w:rsid w:val="00A70848"/>
    <w:rsid w:val="00A72D3C"/>
    <w:rsid w:val="00A82430"/>
    <w:rsid w:val="00A82A66"/>
    <w:rsid w:val="00A85ED3"/>
    <w:rsid w:val="00A92FDB"/>
    <w:rsid w:val="00A95EE1"/>
    <w:rsid w:val="00AB2042"/>
    <w:rsid w:val="00AC62FE"/>
    <w:rsid w:val="00AC6FBD"/>
    <w:rsid w:val="00AD1651"/>
    <w:rsid w:val="00AD784D"/>
    <w:rsid w:val="00AE7ECF"/>
    <w:rsid w:val="00AF32C0"/>
    <w:rsid w:val="00B01A44"/>
    <w:rsid w:val="00B01F3F"/>
    <w:rsid w:val="00B024D8"/>
    <w:rsid w:val="00B0345E"/>
    <w:rsid w:val="00B34011"/>
    <w:rsid w:val="00B36407"/>
    <w:rsid w:val="00B40CB0"/>
    <w:rsid w:val="00B413D4"/>
    <w:rsid w:val="00B47B9F"/>
    <w:rsid w:val="00B50B55"/>
    <w:rsid w:val="00B5250B"/>
    <w:rsid w:val="00B6110D"/>
    <w:rsid w:val="00B6263C"/>
    <w:rsid w:val="00B71268"/>
    <w:rsid w:val="00B71888"/>
    <w:rsid w:val="00B73444"/>
    <w:rsid w:val="00B75034"/>
    <w:rsid w:val="00B7615D"/>
    <w:rsid w:val="00B77C55"/>
    <w:rsid w:val="00B77E43"/>
    <w:rsid w:val="00B82BC7"/>
    <w:rsid w:val="00B96A2A"/>
    <w:rsid w:val="00BA685D"/>
    <w:rsid w:val="00BB11AD"/>
    <w:rsid w:val="00BC1172"/>
    <w:rsid w:val="00BC3E71"/>
    <w:rsid w:val="00BC5573"/>
    <w:rsid w:val="00BD41DE"/>
    <w:rsid w:val="00BF301E"/>
    <w:rsid w:val="00BF33EC"/>
    <w:rsid w:val="00BF7169"/>
    <w:rsid w:val="00C00B80"/>
    <w:rsid w:val="00C05B39"/>
    <w:rsid w:val="00C107F8"/>
    <w:rsid w:val="00C20D77"/>
    <w:rsid w:val="00C245C7"/>
    <w:rsid w:val="00C34063"/>
    <w:rsid w:val="00C351A8"/>
    <w:rsid w:val="00C428B5"/>
    <w:rsid w:val="00C428F9"/>
    <w:rsid w:val="00C444DF"/>
    <w:rsid w:val="00C47541"/>
    <w:rsid w:val="00C515BA"/>
    <w:rsid w:val="00C54D7C"/>
    <w:rsid w:val="00C570CC"/>
    <w:rsid w:val="00C60972"/>
    <w:rsid w:val="00C61F9A"/>
    <w:rsid w:val="00C629D4"/>
    <w:rsid w:val="00C659A0"/>
    <w:rsid w:val="00C679D2"/>
    <w:rsid w:val="00C743F6"/>
    <w:rsid w:val="00C840A2"/>
    <w:rsid w:val="00C90548"/>
    <w:rsid w:val="00C915D8"/>
    <w:rsid w:val="00C942C4"/>
    <w:rsid w:val="00CA24A3"/>
    <w:rsid w:val="00CB0BAC"/>
    <w:rsid w:val="00CB0C0D"/>
    <w:rsid w:val="00CB4678"/>
    <w:rsid w:val="00CE607C"/>
    <w:rsid w:val="00CE692A"/>
    <w:rsid w:val="00CE7A1F"/>
    <w:rsid w:val="00D100DF"/>
    <w:rsid w:val="00D129AE"/>
    <w:rsid w:val="00D1373A"/>
    <w:rsid w:val="00D15875"/>
    <w:rsid w:val="00D1701D"/>
    <w:rsid w:val="00D242ED"/>
    <w:rsid w:val="00D25310"/>
    <w:rsid w:val="00D25343"/>
    <w:rsid w:val="00D265A0"/>
    <w:rsid w:val="00D30063"/>
    <w:rsid w:val="00D415BF"/>
    <w:rsid w:val="00D451B4"/>
    <w:rsid w:val="00D47CD1"/>
    <w:rsid w:val="00D54E86"/>
    <w:rsid w:val="00D73E3F"/>
    <w:rsid w:val="00D7503C"/>
    <w:rsid w:val="00D84719"/>
    <w:rsid w:val="00D8675A"/>
    <w:rsid w:val="00D95E16"/>
    <w:rsid w:val="00DA105C"/>
    <w:rsid w:val="00DA10DC"/>
    <w:rsid w:val="00DB388E"/>
    <w:rsid w:val="00DB5A4F"/>
    <w:rsid w:val="00DB5DE8"/>
    <w:rsid w:val="00DD562F"/>
    <w:rsid w:val="00DE486A"/>
    <w:rsid w:val="00DE5BCC"/>
    <w:rsid w:val="00DE7DBF"/>
    <w:rsid w:val="00DF048D"/>
    <w:rsid w:val="00E10746"/>
    <w:rsid w:val="00E17311"/>
    <w:rsid w:val="00E21545"/>
    <w:rsid w:val="00E35245"/>
    <w:rsid w:val="00E352CD"/>
    <w:rsid w:val="00E377FF"/>
    <w:rsid w:val="00E43C2C"/>
    <w:rsid w:val="00E45D3D"/>
    <w:rsid w:val="00E51BC2"/>
    <w:rsid w:val="00E51F73"/>
    <w:rsid w:val="00E57B8C"/>
    <w:rsid w:val="00E60CF4"/>
    <w:rsid w:val="00E829CA"/>
    <w:rsid w:val="00EA28BC"/>
    <w:rsid w:val="00EA4A0C"/>
    <w:rsid w:val="00EB03C5"/>
    <w:rsid w:val="00EB174F"/>
    <w:rsid w:val="00EC0DAE"/>
    <w:rsid w:val="00EC1A0B"/>
    <w:rsid w:val="00EE5BE5"/>
    <w:rsid w:val="00F02B83"/>
    <w:rsid w:val="00F0421F"/>
    <w:rsid w:val="00F0700B"/>
    <w:rsid w:val="00F12469"/>
    <w:rsid w:val="00F12879"/>
    <w:rsid w:val="00F13F40"/>
    <w:rsid w:val="00F1431D"/>
    <w:rsid w:val="00F15AA5"/>
    <w:rsid w:val="00F17122"/>
    <w:rsid w:val="00F24206"/>
    <w:rsid w:val="00F245E9"/>
    <w:rsid w:val="00F31523"/>
    <w:rsid w:val="00F317A7"/>
    <w:rsid w:val="00F36954"/>
    <w:rsid w:val="00F44A77"/>
    <w:rsid w:val="00F44E23"/>
    <w:rsid w:val="00F45176"/>
    <w:rsid w:val="00F54E70"/>
    <w:rsid w:val="00F66957"/>
    <w:rsid w:val="00F6753A"/>
    <w:rsid w:val="00F70E6A"/>
    <w:rsid w:val="00F73FD3"/>
    <w:rsid w:val="00F76591"/>
    <w:rsid w:val="00F80CE4"/>
    <w:rsid w:val="00F819BC"/>
    <w:rsid w:val="00F820A2"/>
    <w:rsid w:val="00F8305B"/>
    <w:rsid w:val="00FA0216"/>
    <w:rsid w:val="00FA066E"/>
    <w:rsid w:val="00FA0E1A"/>
    <w:rsid w:val="00FA73AB"/>
    <w:rsid w:val="00FB5933"/>
    <w:rsid w:val="00FC590B"/>
    <w:rsid w:val="00FD3F4D"/>
    <w:rsid w:val="00FE0A6B"/>
    <w:rsid w:val="00FE2BE1"/>
    <w:rsid w:val="00FE7B96"/>
    <w:rsid w:val="00FF5C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5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6878"/>
    <w:pPr>
      <w:spacing w:line="440" w:lineRule="atLeast"/>
      <w:ind w:firstLine="284"/>
    </w:pPr>
    <w:rPr>
      <w:rFonts w:ascii="Times New Roman" w:eastAsiaTheme="minorEastAsia" w:hAnsi="Times New Roman" w:cs="Times New Roman"/>
    </w:rPr>
  </w:style>
  <w:style w:type="paragraph" w:styleId="Heading1">
    <w:name w:val="heading 1"/>
    <w:basedOn w:val="Normal"/>
    <w:next w:val="Normal"/>
    <w:link w:val="Heading1Char"/>
    <w:uiPriority w:val="9"/>
    <w:qFormat/>
    <w:rsid w:val="007C2A70"/>
    <w:pPr>
      <w:ind w:firstLine="0"/>
      <w:outlineLvl w:val="0"/>
    </w:pPr>
    <w:rPr>
      <w:b/>
      <w:i/>
    </w:rPr>
  </w:style>
  <w:style w:type="paragraph" w:styleId="Heading2">
    <w:name w:val="heading 2"/>
    <w:basedOn w:val="Normal"/>
    <w:next w:val="Normal"/>
    <w:link w:val="Heading2Char"/>
    <w:uiPriority w:val="9"/>
    <w:unhideWhenUsed/>
    <w:qFormat/>
    <w:rsid w:val="007C2A70"/>
    <w:pPr>
      <w:ind w:firstLine="0"/>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235153"/>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35153"/>
    <w:rPr>
      <w:rFonts w:ascii="Calibri" w:eastAsiaTheme="minorEastAsia" w:hAnsi="Calibri" w:cs="Calibri"/>
      <w:lang w:val="en-US"/>
    </w:rPr>
  </w:style>
  <w:style w:type="paragraph" w:customStyle="1" w:styleId="EndNoteBibliography">
    <w:name w:val="EndNote Bibliography"/>
    <w:basedOn w:val="Normal"/>
    <w:link w:val="EndNoteBibliographyChar"/>
    <w:rsid w:val="00235153"/>
    <w:rPr>
      <w:rFonts w:ascii="Calibri" w:hAnsi="Calibri" w:cs="Calibri"/>
      <w:lang w:val="en-US"/>
    </w:rPr>
  </w:style>
  <w:style w:type="character" w:customStyle="1" w:styleId="EndNoteBibliographyChar">
    <w:name w:val="EndNote Bibliography Char"/>
    <w:basedOn w:val="DefaultParagraphFont"/>
    <w:link w:val="EndNoteBibliography"/>
    <w:rsid w:val="00235153"/>
    <w:rPr>
      <w:rFonts w:ascii="Calibri" w:eastAsiaTheme="minorEastAsia" w:hAnsi="Calibri" w:cs="Calibri"/>
      <w:lang w:val="en-US"/>
    </w:rPr>
  </w:style>
  <w:style w:type="character" w:styleId="CommentReference">
    <w:name w:val="annotation reference"/>
    <w:basedOn w:val="DefaultParagraphFont"/>
    <w:uiPriority w:val="99"/>
    <w:semiHidden/>
    <w:unhideWhenUsed/>
    <w:rsid w:val="006C62C9"/>
    <w:rPr>
      <w:sz w:val="16"/>
      <w:szCs w:val="16"/>
    </w:rPr>
  </w:style>
  <w:style w:type="paragraph" w:styleId="CommentText">
    <w:name w:val="annotation text"/>
    <w:basedOn w:val="Normal"/>
    <w:link w:val="CommentTextChar"/>
    <w:uiPriority w:val="99"/>
    <w:unhideWhenUsed/>
    <w:rsid w:val="006C62C9"/>
    <w:rPr>
      <w:sz w:val="20"/>
      <w:szCs w:val="20"/>
    </w:rPr>
  </w:style>
  <w:style w:type="character" w:customStyle="1" w:styleId="CommentTextChar">
    <w:name w:val="Comment Text Char"/>
    <w:basedOn w:val="DefaultParagraphFont"/>
    <w:link w:val="CommentText"/>
    <w:uiPriority w:val="99"/>
    <w:rsid w:val="006C62C9"/>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C62C9"/>
    <w:rPr>
      <w:b/>
      <w:bCs/>
    </w:rPr>
  </w:style>
  <w:style w:type="character" w:customStyle="1" w:styleId="CommentSubjectChar">
    <w:name w:val="Comment Subject Char"/>
    <w:basedOn w:val="CommentTextChar"/>
    <w:link w:val="CommentSubject"/>
    <w:uiPriority w:val="99"/>
    <w:semiHidden/>
    <w:rsid w:val="006C62C9"/>
    <w:rPr>
      <w:rFonts w:eastAsiaTheme="minorEastAsia"/>
      <w:b/>
      <w:bCs/>
      <w:sz w:val="20"/>
      <w:szCs w:val="20"/>
    </w:rPr>
  </w:style>
  <w:style w:type="paragraph" w:styleId="BalloonText">
    <w:name w:val="Balloon Text"/>
    <w:basedOn w:val="Normal"/>
    <w:link w:val="BalloonTextChar"/>
    <w:uiPriority w:val="99"/>
    <w:semiHidden/>
    <w:unhideWhenUsed/>
    <w:rsid w:val="006C62C9"/>
    <w:rPr>
      <w:sz w:val="18"/>
      <w:szCs w:val="18"/>
    </w:rPr>
  </w:style>
  <w:style w:type="character" w:customStyle="1" w:styleId="BalloonTextChar">
    <w:name w:val="Balloon Text Char"/>
    <w:basedOn w:val="DefaultParagraphFont"/>
    <w:link w:val="BalloonText"/>
    <w:uiPriority w:val="99"/>
    <w:semiHidden/>
    <w:rsid w:val="006C62C9"/>
    <w:rPr>
      <w:rFonts w:ascii="Times New Roman" w:eastAsiaTheme="minorEastAsia" w:hAnsi="Times New Roman" w:cs="Times New Roman"/>
      <w:sz w:val="18"/>
      <w:szCs w:val="18"/>
    </w:rPr>
  </w:style>
  <w:style w:type="paragraph" w:styleId="NoSpacing">
    <w:name w:val="No Spacing"/>
    <w:uiPriority w:val="1"/>
    <w:qFormat/>
    <w:rsid w:val="000E7D60"/>
    <w:rPr>
      <w:rFonts w:ascii="Times New Roman" w:hAnsi="Times New Roman"/>
      <w:sz w:val="23"/>
      <w:szCs w:val="23"/>
    </w:rPr>
  </w:style>
  <w:style w:type="paragraph" w:styleId="Header">
    <w:name w:val="header"/>
    <w:basedOn w:val="Normal"/>
    <w:link w:val="HeaderChar"/>
    <w:uiPriority w:val="99"/>
    <w:unhideWhenUsed/>
    <w:rsid w:val="000E7D60"/>
    <w:pPr>
      <w:tabs>
        <w:tab w:val="center" w:pos="4513"/>
        <w:tab w:val="right" w:pos="9026"/>
      </w:tabs>
      <w:ind w:firstLine="567"/>
    </w:pPr>
    <w:rPr>
      <w:rFonts w:eastAsiaTheme="minorHAnsi"/>
      <w:sz w:val="23"/>
      <w:szCs w:val="23"/>
    </w:rPr>
  </w:style>
  <w:style w:type="character" w:customStyle="1" w:styleId="HeaderChar">
    <w:name w:val="Header Char"/>
    <w:basedOn w:val="DefaultParagraphFont"/>
    <w:link w:val="Header"/>
    <w:uiPriority w:val="99"/>
    <w:rsid w:val="000E7D60"/>
    <w:rPr>
      <w:rFonts w:ascii="Times New Roman" w:hAnsi="Times New Roman"/>
      <w:sz w:val="23"/>
      <w:szCs w:val="23"/>
    </w:rPr>
  </w:style>
  <w:style w:type="paragraph" w:styleId="Footer">
    <w:name w:val="footer"/>
    <w:basedOn w:val="Normal"/>
    <w:link w:val="FooterChar"/>
    <w:uiPriority w:val="99"/>
    <w:unhideWhenUsed/>
    <w:rsid w:val="000E7D60"/>
    <w:pPr>
      <w:tabs>
        <w:tab w:val="center" w:pos="4513"/>
        <w:tab w:val="right" w:pos="9026"/>
      </w:tabs>
      <w:ind w:firstLine="567"/>
    </w:pPr>
    <w:rPr>
      <w:rFonts w:eastAsiaTheme="minorHAnsi"/>
      <w:sz w:val="23"/>
      <w:szCs w:val="23"/>
    </w:rPr>
  </w:style>
  <w:style w:type="character" w:customStyle="1" w:styleId="FooterChar">
    <w:name w:val="Footer Char"/>
    <w:basedOn w:val="DefaultParagraphFont"/>
    <w:link w:val="Footer"/>
    <w:uiPriority w:val="99"/>
    <w:rsid w:val="000E7D60"/>
    <w:rPr>
      <w:rFonts w:ascii="Times New Roman" w:hAnsi="Times New Roman"/>
      <w:sz w:val="23"/>
      <w:szCs w:val="23"/>
    </w:rPr>
  </w:style>
  <w:style w:type="character" w:styleId="PageNumber">
    <w:name w:val="page number"/>
    <w:basedOn w:val="DefaultParagraphFont"/>
    <w:uiPriority w:val="99"/>
    <w:semiHidden/>
    <w:unhideWhenUsed/>
    <w:rsid w:val="00670977"/>
  </w:style>
  <w:style w:type="character" w:styleId="LineNumber">
    <w:name w:val="line number"/>
    <w:basedOn w:val="DefaultParagraphFont"/>
    <w:uiPriority w:val="99"/>
    <w:semiHidden/>
    <w:unhideWhenUsed/>
    <w:rsid w:val="00670977"/>
  </w:style>
  <w:style w:type="character" w:styleId="Hyperlink">
    <w:name w:val="Hyperlink"/>
    <w:basedOn w:val="DefaultParagraphFont"/>
    <w:uiPriority w:val="99"/>
    <w:unhideWhenUsed/>
    <w:rsid w:val="009F5E83"/>
    <w:rPr>
      <w:color w:val="0563C1" w:themeColor="hyperlink"/>
      <w:u w:val="single"/>
    </w:rPr>
  </w:style>
  <w:style w:type="character" w:customStyle="1" w:styleId="UnresolvedMention1">
    <w:name w:val="Unresolved Mention1"/>
    <w:basedOn w:val="DefaultParagraphFont"/>
    <w:uiPriority w:val="99"/>
    <w:semiHidden/>
    <w:unhideWhenUsed/>
    <w:rsid w:val="009F5E83"/>
    <w:rPr>
      <w:color w:val="605E5C"/>
      <w:shd w:val="clear" w:color="auto" w:fill="E1DFDD"/>
    </w:rPr>
  </w:style>
  <w:style w:type="table" w:styleId="TableGrid">
    <w:name w:val="Table Grid"/>
    <w:basedOn w:val="TableNormal"/>
    <w:uiPriority w:val="39"/>
    <w:rsid w:val="00680E35"/>
    <w:rPr>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E35"/>
    <w:pPr>
      <w:spacing w:after="200" w:line="276" w:lineRule="auto"/>
      <w:ind w:left="720"/>
      <w:contextualSpacing/>
    </w:pPr>
    <w:rPr>
      <w:rFonts w:eastAsiaTheme="minorHAnsi"/>
      <w:sz w:val="22"/>
      <w:szCs w:val="22"/>
    </w:rPr>
  </w:style>
  <w:style w:type="character" w:styleId="FollowedHyperlink">
    <w:name w:val="FollowedHyperlink"/>
    <w:basedOn w:val="DefaultParagraphFont"/>
    <w:uiPriority w:val="99"/>
    <w:semiHidden/>
    <w:unhideWhenUsed/>
    <w:rsid w:val="00BD41DE"/>
    <w:rPr>
      <w:color w:val="954F72" w:themeColor="followedHyperlink"/>
      <w:u w:val="single"/>
    </w:rPr>
  </w:style>
  <w:style w:type="paragraph" w:styleId="Revision">
    <w:name w:val="Revision"/>
    <w:hidden/>
    <w:uiPriority w:val="99"/>
    <w:semiHidden/>
    <w:rsid w:val="00AD784D"/>
    <w:rPr>
      <w:rFonts w:eastAsiaTheme="minorEastAsia"/>
    </w:rPr>
  </w:style>
  <w:style w:type="character" w:customStyle="1" w:styleId="Heading1Char">
    <w:name w:val="Heading 1 Char"/>
    <w:basedOn w:val="DefaultParagraphFont"/>
    <w:link w:val="Heading1"/>
    <w:uiPriority w:val="9"/>
    <w:rsid w:val="007C2A70"/>
    <w:rPr>
      <w:rFonts w:ascii="Times New Roman" w:eastAsiaTheme="minorEastAsia" w:hAnsi="Times New Roman" w:cs="Times New Roman"/>
      <w:b/>
      <w:i/>
    </w:rPr>
  </w:style>
  <w:style w:type="character" w:customStyle="1" w:styleId="Heading2Char">
    <w:name w:val="Heading 2 Char"/>
    <w:basedOn w:val="DefaultParagraphFont"/>
    <w:link w:val="Heading2"/>
    <w:uiPriority w:val="9"/>
    <w:rsid w:val="007C2A70"/>
    <w:rPr>
      <w:rFonts w:ascii="Times New Roman" w:eastAsiaTheme="minorEastAsia" w:hAnsi="Times New Roman"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qgis.osgeo.org"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CRAN.R-project.org/package=nlme" TargetMode="External"/><Relationship Id="rId17" Type="http://schemas.openxmlformats.org/officeDocument/2006/relationships/image" Target="media/image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AN.R-project.org/package=MuMIn" TargetMode="External"/><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image" Target="media/image7.png"/><Relationship Id="rId28" Type="http://schemas.microsoft.com/office/2011/relationships/people" Target="people.xml"/><Relationship Id="rId10" Type="http://schemas.openxmlformats.org/officeDocument/2006/relationships/hyperlink" Target="https://CRAN.R-project.org/package=suncalc" TargetMode="External"/><Relationship Id="rId19" Type="http://schemas.openxmlformats.org/officeDocument/2006/relationships/image" Target="media/image3.jp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www.R-project.org" TargetMode="External"/><Relationship Id="rId22" Type="http://schemas.openxmlformats.org/officeDocument/2006/relationships/image" Target="media/image6.png"/><Relationship Id="rId3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6872B-0743-4039-B95F-2CEC7189A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20133</Words>
  <Characters>114762</Characters>
  <Application>Microsoft Office Word</Application>
  <DocSecurity>0</DocSecurity>
  <Lines>956</Lines>
  <Paragraphs>269</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134626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Rosie Woodroffe</dc:creator>
  <cp:lastModifiedBy>Daniella Rabaiotti</cp:lastModifiedBy>
  <cp:revision>2</cp:revision>
  <dcterms:created xsi:type="dcterms:W3CDTF">2019-09-02T10:47:00Z</dcterms:created>
  <dcterms:modified xsi:type="dcterms:W3CDTF">2019-09-02T10:47:00Z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324ef35a-df3d-31cf-a84d-5ff7da30f9dc</vt:lpwstr>
  </property>
  <property fmtid="{D5CDD505-2E9C-101B-9397-08002B2CF9AE}" pid="4" name="Mendeley Citation Style_1">
    <vt:lpwstr>http://www.zotero.org/styles/harvard1</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http://www.zotero.org/styles/oecologia</vt:lpwstr>
  </property>
  <property fmtid="{D5CDD505-2E9C-101B-9397-08002B2CF9AE}" pid="22" name="Mendeley Recent Style Name 8_1">
    <vt:lpwstr>Oecologia</vt:lpwstr>
  </property>
  <property fmtid="{D5CDD505-2E9C-101B-9397-08002B2CF9AE}" pid="23" name="Mendeley Recent Style Id 9_1">
    <vt:lpwstr>http://www.zotero.org/styles/harvard-university-of-leeds</vt:lpwstr>
  </property>
  <property fmtid="{D5CDD505-2E9C-101B-9397-08002B2CF9AE}" pid="24" name="Mendeley Recent Style Name 9_1">
    <vt:lpwstr>University of Leeds - Harvard</vt:lpwstr>
  </property>
</Properties>
</file>