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DC272" w14:textId="77777777" w:rsidR="00EC0DAE" w:rsidRPr="007C2A70" w:rsidRDefault="00EC0DAE" w:rsidP="007C2A70">
      <w:pPr>
        <w:jc w:val="center"/>
        <w:rPr>
          <w:b/>
          <w:sz w:val="44"/>
          <w:szCs w:val="44"/>
        </w:rPr>
      </w:pPr>
      <w:r w:rsidRPr="007C2A70">
        <w:rPr>
          <w:b/>
          <w:sz w:val="44"/>
          <w:szCs w:val="44"/>
        </w:rPr>
        <w:t>Temperature affects predator-prey interactions in an African savanna</w:t>
      </w:r>
    </w:p>
    <w:p w14:paraId="552951F3" w14:textId="77777777" w:rsidR="00EC0DAE" w:rsidRPr="009303C7" w:rsidRDefault="00EC0DAE" w:rsidP="007C2A70"/>
    <w:p w14:paraId="2D39BC82" w14:textId="0567D9BE" w:rsidR="00EC0DAE" w:rsidRPr="009303C7" w:rsidRDefault="00EC0DAE" w:rsidP="007C2A70">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B0189EA" w14:textId="77777777" w:rsidR="00EC0DAE" w:rsidRPr="009303C7" w:rsidRDefault="00EC0DAE" w:rsidP="007C2A70">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23B6C002" w14:textId="77777777" w:rsidR="00EC0DAE" w:rsidRDefault="00EC0DAE" w:rsidP="007C2A70">
      <w:pPr>
        <w:spacing w:line="240" w:lineRule="auto"/>
      </w:pPr>
    </w:p>
    <w:p w14:paraId="34F0DA47" w14:textId="77777777" w:rsidR="00EC0DAE" w:rsidRDefault="00EC0DAE" w:rsidP="007C2A70">
      <w:pPr>
        <w:spacing w:line="240" w:lineRule="auto"/>
      </w:pPr>
    </w:p>
    <w:p w14:paraId="16F2AF8F" w14:textId="77777777" w:rsidR="00EC0DAE" w:rsidRDefault="00EC0DAE" w:rsidP="007C2A70">
      <w:pPr>
        <w:spacing w:line="240" w:lineRule="auto"/>
      </w:pPr>
    </w:p>
    <w:p w14:paraId="7745CBA6" w14:textId="77777777" w:rsidR="00EC0DAE" w:rsidRPr="00A82430" w:rsidRDefault="00EC0DAE" w:rsidP="007C2A70">
      <w:pPr>
        <w:spacing w:line="240" w:lineRule="auto"/>
      </w:pPr>
      <w:r w:rsidRPr="00A82430">
        <w:rPr>
          <w:vertAlign w:val="superscript"/>
        </w:rPr>
        <w:t>1</w:t>
      </w:r>
      <w:r w:rsidRPr="00A82430">
        <w:t>Institute of Zoology</w:t>
      </w:r>
      <w:r>
        <w:t xml:space="preserve">, </w:t>
      </w:r>
      <w:r w:rsidRPr="00A82430">
        <w:t>Regents Park, London</w:t>
      </w:r>
      <w:r>
        <w:t>, UK,</w:t>
      </w:r>
      <w:r w:rsidRPr="00A82430">
        <w:t xml:space="preserve"> NW1 4RY</w:t>
      </w:r>
    </w:p>
    <w:p w14:paraId="4BA2A32E" w14:textId="77777777" w:rsidR="00EC0DAE" w:rsidRDefault="00EC0DAE" w:rsidP="007C2A70">
      <w:pPr>
        <w:spacing w:line="240" w:lineRule="auto"/>
      </w:pPr>
    </w:p>
    <w:p w14:paraId="395AE990" w14:textId="77777777" w:rsidR="00EC0DAE" w:rsidRDefault="00EC0DAE" w:rsidP="00E679EB">
      <w:pPr>
        <w:spacing w:line="240" w:lineRule="auto"/>
        <w:ind w:left="426" w:hanging="142"/>
      </w:pPr>
      <w:r w:rsidRPr="00A82430">
        <w:rPr>
          <w:vertAlign w:val="superscript"/>
        </w:rPr>
        <w:t>2</w:t>
      </w:r>
      <w:r w:rsidRPr="00A82430">
        <w:t>Department of Genetics, Evolution and Environment, University College London, Gower Street, London,</w:t>
      </w:r>
      <w:r>
        <w:t xml:space="preserve"> UK,</w:t>
      </w:r>
      <w:r w:rsidRPr="00A82430">
        <w:t xml:space="preserve"> WC1H 0AG</w:t>
      </w:r>
    </w:p>
    <w:p w14:paraId="6FBF0896" w14:textId="77777777" w:rsidR="00EC0DAE" w:rsidRDefault="00EC0DAE" w:rsidP="007C2A70">
      <w:pPr>
        <w:spacing w:line="240" w:lineRule="auto"/>
      </w:pPr>
    </w:p>
    <w:p w14:paraId="0EB94314" w14:textId="77777777" w:rsidR="00EC0DAE" w:rsidRDefault="00EC0DAE" w:rsidP="00E679EB">
      <w:pPr>
        <w:spacing w:line="240" w:lineRule="auto"/>
        <w:ind w:left="426" w:hanging="142"/>
      </w:pPr>
      <w:r w:rsidRPr="009303C7">
        <w:rPr>
          <w:vertAlign w:val="superscript"/>
        </w:rPr>
        <w:t>3</w:t>
      </w:r>
      <w:r>
        <w:t xml:space="preserve">Departent of Biology, University of British Columbia, </w:t>
      </w:r>
      <w:r w:rsidRPr="000C22F8">
        <w:t>3187 University Way, ASC 413</w:t>
      </w:r>
      <w:r>
        <w:t xml:space="preserve">, </w:t>
      </w:r>
      <w:r w:rsidRPr="000C22F8">
        <w:t>Kelowna, BC Canada V1V 1V7</w:t>
      </w:r>
    </w:p>
    <w:p w14:paraId="744F0EFC" w14:textId="77777777" w:rsidR="00EC0DAE" w:rsidRPr="00A82430" w:rsidRDefault="00EC0DAE" w:rsidP="007C2A70">
      <w:pPr>
        <w:spacing w:line="240" w:lineRule="auto"/>
      </w:pPr>
    </w:p>
    <w:p w14:paraId="17FEC6A5" w14:textId="77777777" w:rsidR="00EC0DAE" w:rsidRDefault="00EC0DAE" w:rsidP="00E679EB">
      <w:pPr>
        <w:spacing w:line="240" w:lineRule="auto"/>
        <w:ind w:left="426" w:hanging="142"/>
      </w:pPr>
      <w:r>
        <w:rPr>
          <w:vertAlign w:val="superscript"/>
        </w:rPr>
        <w:t>4</w:t>
      </w:r>
      <w:r>
        <w:t>Departent of Zoology and Physiology, University of Wyoming, 1000 E. University Ave.</w:t>
      </w:r>
      <w:r w:rsidRPr="000C22F8">
        <w:t xml:space="preserve">, </w:t>
      </w:r>
      <w:r>
        <w:t>Laramie, USA, WY 82071</w:t>
      </w:r>
    </w:p>
    <w:p w14:paraId="24176D67" w14:textId="77777777" w:rsidR="00EC0DAE" w:rsidRDefault="00EC0DAE" w:rsidP="007C2A70"/>
    <w:p w14:paraId="31CCCA82" w14:textId="77777777" w:rsidR="00EC0DAE" w:rsidRDefault="00EC0DAE" w:rsidP="007C2A70">
      <w:r>
        <w:br w:type="page"/>
      </w:r>
    </w:p>
    <w:p w14:paraId="188198A6" w14:textId="77777777" w:rsidR="00EC0DAE" w:rsidRPr="007C2A70" w:rsidRDefault="00EC0DAE" w:rsidP="007C2A70">
      <w:pPr>
        <w:pStyle w:val="Heading1"/>
      </w:pPr>
      <w:r w:rsidRPr="007C2A70">
        <w:lastRenderedPageBreak/>
        <w:t>Abstract</w:t>
      </w:r>
    </w:p>
    <w:p w14:paraId="3EC9CD5B" w14:textId="1B39FA8E" w:rsidR="00EC0DAE" w:rsidRPr="007C2A70" w:rsidRDefault="00EC0DAE" w:rsidP="007C2A70">
      <w:r w:rsidRPr="007C2A70">
        <w:t>Climate warming can impact both species and ecosystems through its effects on interactions between species. Such interactions may be strongly affected by individual behaviour.  Through changes in the escape speed of prey, attack speed of predators, and the daily activity rhythms or habitat use of both predators and prey, climate warming may alter predator-prey dynamics.  In studying a three-species predator-prey system, we predicted that, at high temperatures, African wild dogs (</w:t>
      </w:r>
      <w:r w:rsidRPr="007C2A70">
        <w:rPr>
          <w:i/>
          <w:iCs/>
        </w:rPr>
        <w:t>Lycaon pictus</w:t>
      </w:r>
      <w:r w:rsidRPr="007C2A70">
        <w:t>) would increase predation on impala, (</w:t>
      </w:r>
      <w:r w:rsidRPr="007C2A70">
        <w:rPr>
          <w:i/>
          <w:iCs/>
        </w:rPr>
        <w:t>Aepyceros melampus</w:t>
      </w:r>
      <w:r w:rsidRPr="007C2A70">
        <w:t xml:space="preserve">) relative to </w:t>
      </w:r>
      <w:r w:rsidR="00E679EB">
        <w:t>dikdik</w:t>
      </w:r>
      <w:r w:rsidRPr="007C2A70">
        <w:t xml:space="preserve"> (</w:t>
      </w:r>
      <w:r w:rsidRPr="007C2A70">
        <w:rPr>
          <w:i/>
          <w:iCs/>
        </w:rPr>
        <w:t xml:space="preserve">Madoqua </w:t>
      </w:r>
      <w:proofErr w:type="spellStart"/>
      <w:r w:rsidRPr="007C2A70">
        <w:rPr>
          <w:i/>
          <w:iCs/>
        </w:rPr>
        <w:t>guentheri</w:t>
      </w:r>
      <w:proofErr w:type="spellEnd"/>
      <w:r w:rsidRPr="007C2A70">
        <w:t>), since (</w:t>
      </w:r>
      <w:proofErr w:type="spellStart"/>
      <w:r w:rsidRPr="007C2A70">
        <w:t>i</w:t>
      </w:r>
      <w:proofErr w:type="spellEnd"/>
      <w:r w:rsidRPr="007C2A70">
        <w:t xml:space="preserve">) wild dogs become more nocturnal in hot weather, and impala are predictably located in large aggregations at night; (ii) impala might seek shade on hot days, making themselves more vulnerable to predation in dense habitat; and (iii) being larger than wild dogs, impala would be less able to dissipate the body heat generated during high-speed chases, and so would be easier to capture, whereas the smaller dikdik would be harder to capture. In contrast with these predictions, we found that fewer wild dog scats contained impala when temperatures were high. We found that wild dogs spent less time hunting on hot days and, consistent with the predictions of optimal foraging theory, selected the abundant, lower value dikdik over the rarer, but higher value impala. Our findings contrast with the </w:t>
      </w:r>
      <w:proofErr w:type="gramStart"/>
      <w:r w:rsidRPr="007C2A70">
        <w:t>widely-held</w:t>
      </w:r>
      <w:proofErr w:type="gramEnd"/>
      <w:r w:rsidRPr="007C2A70">
        <w:t xml:space="preserve"> assumption that climate change will not affect interactions between endothermic predators and prey.</w:t>
      </w:r>
    </w:p>
    <w:p w14:paraId="5ED7E69C" w14:textId="77777777" w:rsidR="00EC0DAE" w:rsidRPr="007C2A70" w:rsidRDefault="00EC0DAE" w:rsidP="007C2A70"/>
    <w:p w14:paraId="1BB6E49D" w14:textId="64D4D4F5" w:rsidR="00EC0DAE" w:rsidRPr="007C2A70" w:rsidRDefault="00EC0DAE" w:rsidP="007C2A70">
      <w:r w:rsidRPr="007C2A70">
        <w:rPr>
          <w:b/>
          <w:bCs/>
        </w:rPr>
        <w:t xml:space="preserve">Keywords: </w:t>
      </w:r>
      <w:r w:rsidRPr="007C2A70">
        <w:t>African wild dog;</w:t>
      </w:r>
      <w:r w:rsidRPr="007C2A70">
        <w:rPr>
          <w:b/>
          <w:bCs/>
        </w:rPr>
        <w:t xml:space="preserve"> </w:t>
      </w:r>
      <w:r w:rsidRPr="007C2A70">
        <w:t xml:space="preserve">antipredator behaviour; climate change; </w:t>
      </w:r>
      <w:r w:rsidR="00E679EB">
        <w:t>dikdik</w:t>
      </w:r>
      <w:r w:rsidRPr="007C2A70">
        <w:t>; habitat selection; impala; predation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77777777" w:rsidR="00EC0DAE" w:rsidRPr="007C2A70" w:rsidRDefault="00EC0DAE" w:rsidP="007C2A70">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xml:space="preserve">. Meta-analyses suggest that climate impacts on individual species often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C2A70">
        <w:instrText xml:space="preserve"> ADDIN EN.CITE </w:instrTex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C2A70">
        <w:instrText xml:space="preserve"> ADDIN EN.CITE.DATA </w:instrText>
      </w:r>
      <w:r w:rsidRPr="007C2A70">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Therefore, understanding how weather affects species interactions may help to make general predictions about which species are most vulnerable to climate change, and therefore in need of conservation interventions.</w:t>
      </w:r>
    </w:p>
    <w:p w14:paraId="1AB63206" w14:textId="77777777" w:rsidR="00EC0DAE" w:rsidRPr="007C2A70" w:rsidRDefault="00EC0DAE" w:rsidP="007C2A70">
      <w:r w:rsidRPr="007C2A70">
        <w:t xml:space="preserve">The effect of climate on species interactions also has impacts beyond individual species. Global Ecosystem Models, such as the </w:t>
      </w:r>
      <w:proofErr w:type="spellStart"/>
      <w:r w:rsidRPr="007C2A70">
        <w:t>Madingley</w:t>
      </w:r>
      <w:proofErr w:type="spellEnd"/>
      <w:r w:rsidRPr="007C2A70">
        <w:t xml:space="preserve"> Model, are designed to predict worldwide ecosystem responses to climate change, with a view to informing policy decisions about activities such as carbon emissions and land use planning </w:t>
      </w:r>
      <w:r w:rsidRPr="007C2A70">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Pr="007C2A70">
        <w:instrText xml:space="preserve"> ADDIN EN.CITE </w:instrText>
      </w:r>
      <w:r w:rsidRPr="007C2A70">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Pr="007C2A70">
        <w:instrText xml:space="preserve"> ADDIN EN.CITE.DATA </w:instrText>
      </w:r>
      <w:r w:rsidRPr="007C2A70">
        <w:fldChar w:fldCharType="end"/>
      </w:r>
      <w:r w:rsidRPr="007C2A70">
        <w:fldChar w:fldCharType="separate"/>
      </w:r>
      <w:r w:rsidRPr="007C2A70">
        <w:rPr>
          <w:noProof/>
        </w:rPr>
        <w:t>(Harfoot</w:t>
      </w:r>
      <w:r w:rsidRPr="007C2A70">
        <w:rPr>
          <w:i/>
          <w:noProof/>
        </w:rPr>
        <w:t xml:space="preserve"> et al.</w:t>
      </w:r>
      <w:r w:rsidRPr="007C2A70">
        <w:rPr>
          <w:noProof/>
        </w:rPr>
        <w:t xml:space="preserve"> 2014)</w:t>
      </w:r>
      <w:r w:rsidRPr="007C2A70">
        <w:fldChar w:fldCharType="end"/>
      </w:r>
      <w:r w:rsidRPr="007C2A70">
        <w:t>. Such models are likely to be sensitive to assumptions about how climate influences species interactions, because interactions between species play a central role in shaping ecosystems.</w:t>
      </w:r>
    </w:p>
    <w:p w14:paraId="5AA9CC32" w14:textId="77777777" w:rsidR="00EC0DAE" w:rsidRPr="007C2A70" w:rsidRDefault="00EC0DAE" w:rsidP="007C2A70">
      <w:r w:rsidRPr="007C2A70">
        <w:t xml:space="preserve">Shifts in individual behaviour can drive climate impacts on species interactions. For example, rising ambient temperatures may allow ectotherms to move more rapidly, potentially making them more efficient predators and more challenging prey, with cascading consequences for community structure </w:t>
      </w:r>
      <w:r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7C2A70">
        <w:instrText xml:space="preserve"> ADDIN EN.CITE </w:instrText>
      </w:r>
      <w:r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7C2A70">
        <w:instrText xml:space="preserve"> ADDIN EN.CITE.DATA </w:instrText>
      </w:r>
      <w:r w:rsidRPr="007C2A70">
        <w:fldChar w:fldCharType="end"/>
      </w:r>
      <w:r w:rsidRPr="007C2A70">
        <w:fldChar w:fldCharType="separate"/>
      </w:r>
      <w:r w:rsidRPr="007C2A70">
        <w:rPr>
          <w:noProof/>
        </w:rPr>
        <w:t>(Dell, Pawar &amp; Savage 2014)</w:t>
      </w:r>
      <w:r w:rsidRPr="007C2A70">
        <w:fldChar w:fldCharType="end"/>
      </w:r>
      <w:r w:rsidRPr="007C2A70">
        <w:t>. It is usually assumed that temperature has no similar impacts on predation involving endotherms</w:t>
      </w:r>
      <w:r w:rsidRPr="007C2A70">
        <w:rPr>
          <w:color w:val="000000" w:themeColor="text1"/>
        </w:rPr>
        <w:t xml:space="preserve"> </w: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 </w:instrTex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EN.CITE.DATA </w:instrText>
      </w:r>
      <w:r w:rsidRPr="007C2A70">
        <w:rPr>
          <w:color w:val="000000" w:themeColor="text1"/>
        </w:rPr>
      </w:r>
      <w:r w:rsidRPr="007C2A70">
        <w:rPr>
          <w:color w:val="000000" w:themeColor="text1"/>
        </w:rPr>
        <w:fldChar w:fldCharType="end"/>
      </w:r>
      <w:r w:rsidRPr="007C2A70">
        <w:rPr>
          <w:color w:val="000000" w:themeColor="text1"/>
        </w:rPr>
      </w:r>
      <w:r w:rsidRPr="007C2A70">
        <w:rPr>
          <w:color w:val="000000" w:themeColor="text1"/>
        </w:rPr>
        <w:fldChar w:fldCharType="separate"/>
      </w:r>
      <w:r w:rsidRPr="007C2A70">
        <w:rPr>
          <w:noProof/>
          <w:color w:val="000000" w:themeColor="text1"/>
        </w:rPr>
        <w:t>(e.g., Dell, Pawar &amp; Savage 2014; Harfoot</w:t>
      </w:r>
      <w:r w:rsidRPr="007C2A70">
        <w:rPr>
          <w:i/>
          <w:noProof/>
          <w:color w:val="000000" w:themeColor="text1"/>
        </w:rPr>
        <w:t xml:space="preserve"> et al.</w:t>
      </w:r>
      <w:r w:rsidRPr="007C2A70">
        <w:rPr>
          <w:noProof/>
          <w:color w:val="000000" w:themeColor="text1"/>
        </w:rPr>
        <w:t xml:space="preserve"> 2014)</w:t>
      </w:r>
      <w:r w:rsidRPr="007C2A70">
        <w:rPr>
          <w:color w:val="000000" w:themeColor="text1"/>
        </w:rPr>
        <w:fldChar w:fldCharType="end"/>
      </w:r>
      <w:r w:rsidRPr="007C2A70">
        <w:rPr>
          <w:color w:val="000000" w:themeColor="text1"/>
        </w:rPr>
        <w:t xml:space="preserve">; however, birds and mammals may respond to </w:t>
      </w:r>
      <w:r w:rsidRPr="007C2A70">
        <w:t xml:space="preserve">high ambient temperatures by curtailing their foraging time </w:t>
      </w:r>
      <w:r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7C2A70">
        <w:instrText xml:space="preserve"> ADDIN EN.CITE </w:instrText>
      </w:r>
      <w:r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7C2A70">
        <w:instrText xml:space="preserve"> ADDIN EN.CITE.DATA </w:instrText>
      </w:r>
      <w:r w:rsidRPr="007C2A70">
        <w:fldChar w:fldCharType="end"/>
      </w:r>
      <w:r w:rsidRPr="007C2A70">
        <w:fldChar w:fldCharType="separate"/>
      </w:r>
      <w:r w:rsidRPr="007C2A70">
        <w:rPr>
          <w:noProof/>
        </w:rPr>
        <w:t>(Ricklefs &amp; Hainsworth 1968; Quaglietta, Mira &amp; Boitani 2018)</w:t>
      </w:r>
      <w:r w:rsidRPr="007C2A70">
        <w:fldChar w:fldCharType="end"/>
      </w:r>
      <w:r w:rsidRPr="007C2A70">
        <w:t xml:space="preserve">, switching from diurnal to nocturnal foraging </w:t>
      </w:r>
      <w:r w:rsidRPr="007C2A70">
        <w:fldChar w:fldCharType="begin"/>
      </w:r>
      <w:r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Pr="007C2A70">
        <w:fldChar w:fldCharType="separate"/>
      </w:r>
      <w:r w:rsidRPr="007C2A70">
        <w:rPr>
          <w:noProof/>
        </w:rPr>
        <w:t>(Levy</w:t>
      </w:r>
      <w:r w:rsidRPr="007C2A70">
        <w:rPr>
          <w:i/>
          <w:noProof/>
        </w:rPr>
        <w:t xml:space="preserve"> et al.</w:t>
      </w:r>
      <w:r w:rsidRPr="007C2A70">
        <w:rPr>
          <w:noProof/>
        </w:rPr>
        <w:t xml:space="preserve"> 2018)</w:t>
      </w:r>
      <w:r w:rsidRPr="007C2A70">
        <w:fldChar w:fldCharType="end"/>
      </w:r>
      <w:r w:rsidRPr="007C2A70">
        <w:t xml:space="preserve">, selecting different habitats </w: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 </w:instrTex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EN.CITE.DATA </w:instrText>
      </w:r>
      <w:r w:rsidRPr="007C2A70">
        <w:fldChar w:fldCharType="end"/>
      </w:r>
      <w:r w:rsidRPr="007C2A70">
        <w:fldChar w:fldCharType="separate"/>
      </w:r>
      <w:r w:rsidRPr="007C2A70">
        <w:rPr>
          <w:noProof/>
        </w:rPr>
        <w:t>(Austin 1976; Pigeon</w:t>
      </w:r>
      <w:r w:rsidRPr="007C2A70">
        <w:rPr>
          <w:i/>
          <w:noProof/>
        </w:rPr>
        <w:t xml:space="preserve"> et al.</w:t>
      </w:r>
      <w:r w:rsidRPr="007C2A70">
        <w:rPr>
          <w:noProof/>
        </w:rPr>
        <w:t xml:space="preserve"> 2016)</w:t>
      </w:r>
      <w:r w:rsidRPr="007C2A70">
        <w:fldChar w:fldCharType="end"/>
      </w:r>
      <w:r w:rsidRPr="007C2A70">
        <w:t xml:space="preserve">, and choosing different foods </w: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 </w:instrTex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EN.CITE.DATA </w:instrText>
      </w:r>
      <w:r w:rsidRPr="007C2A70">
        <w:fldChar w:fldCharType="end"/>
      </w:r>
      <w:r w:rsidRPr="007C2A70">
        <w:fldChar w:fldCharType="separate"/>
      </w:r>
      <w:r w:rsidRPr="007C2A70">
        <w:rPr>
          <w:noProof/>
        </w:rPr>
        <w:t>(Doolan &amp; Macdonald 1996; Garcia-Heras</w:t>
      </w:r>
      <w:r w:rsidRPr="007C2A70">
        <w:rPr>
          <w:i/>
          <w:noProof/>
        </w:rPr>
        <w:t xml:space="preserve"> et al.</w:t>
      </w:r>
      <w:r w:rsidRPr="007C2A70">
        <w:rPr>
          <w:noProof/>
        </w:rPr>
        <w:t xml:space="preserve"> 2017)</w:t>
      </w:r>
      <w:r w:rsidRPr="007C2A70">
        <w:fldChar w:fldCharType="end"/>
      </w:r>
      <w:r w:rsidRPr="007C2A70">
        <w:t xml:space="preserve">, all of which are likely to influence their impacts on the species that they consume, or that consume them. Moreover, it has been suggested that predator-prey interactions involving large-bodied endotherms might be especially sensitive to temperature, </w:t>
      </w:r>
      <w:r w:rsidRPr="007C2A70">
        <w:lastRenderedPageBreak/>
        <w:t xml:space="preserve">because the low surface-area-to-volume ratios of large animals may make it difficult to dissipate the heat generated by pursuing or avoiding predation </w:t>
      </w:r>
      <w:r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Pr="007C2A70">
        <w:instrText xml:space="preserve"> ADDIN EN.CITE </w:instrText>
      </w:r>
      <w:r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Pr="007C2A70">
        <w:instrText xml:space="preserve"> ADDIN EN.CITE.DATA </w:instrText>
      </w:r>
      <w:r w:rsidRPr="007C2A70">
        <w:fldChar w:fldCharType="end"/>
      </w:r>
      <w:r w:rsidRPr="007C2A70">
        <w:fldChar w:fldCharType="separate"/>
      </w:r>
      <w:r w:rsidRPr="007C2A70">
        <w:rPr>
          <w:noProof/>
        </w:rPr>
        <w:t>(Speakman &amp; Krol 2010; Creel</w:t>
      </w:r>
      <w:r w:rsidRPr="007C2A70">
        <w:rPr>
          <w:i/>
          <w:noProof/>
        </w:rPr>
        <w:t xml:space="preserve"> et al.</w:t>
      </w:r>
      <w:r w:rsidRPr="007C2A70">
        <w:rPr>
          <w:noProof/>
        </w:rPr>
        <w:t xml:space="preserve"> 2016)</w:t>
      </w:r>
      <w:r w:rsidRPr="007C2A70">
        <w:fldChar w:fldCharType="end"/>
      </w:r>
      <w:r w:rsidRPr="007C2A70">
        <w:t xml:space="preserve">. Hence, with respect to the outcome of predator-prey interactions, high ambient temperatures might potentially favour (1) endothermic prey that are smaller than their endothermic predators; and (2) endothermic predators that are smaller than their endothermic prey </w:t>
      </w:r>
      <w:r w:rsidRPr="007C2A70">
        <w:fldChar w:fldCharType="begin"/>
      </w:r>
      <w:r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(Creel</w:t>
      </w:r>
      <w:r w:rsidRPr="007C2A70">
        <w:rPr>
          <w:i/>
          <w:noProof/>
        </w:rPr>
        <w:t xml:space="preserve"> et al.</w:t>
      </w:r>
      <w:r w:rsidRPr="007C2A70">
        <w:rPr>
          <w:noProof/>
        </w:rPr>
        <w:t xml:space="preserve"> 2016)</w:t>
      </w:r>
      <w:r w:rsidRPr="007C2A70">
        <w:fldChar w:fldCharType="end"/>
      </w:r>
      <w:r w:rsidRPr="007C2A70">
        <w:t xml:space="preserve">. Predation by and on large-bodied endotherms can have cascading effects on community structure </w:t>
      </w:r>
      <w:r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Pr="007C2A70">
        <w:instrText xml:space="preserve"> ADDIN EN.CITE </w:instrText>
      </w:r>
      <w:r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Pr="007C2A70">
        <w:instrText xml:space="preserve"> ADDIN EN.CITE.DATA </w:instrText>
      </w:r>
      <w:r w:rsidRPr="007C2A70">
        <w:fldChar w:fldCharType="end"/>
      </w:r>
      <w:r w:rsidRPr="007C2A70">
        <w:fldChar w:fldCharType="separate"/>
      </w:r>
      <w:r w:rsidRPr="007C2A70">
        <w:rPr>
          <w:noProof/>
        </w:rPr>
        <w:t>(e.g., Fortin</w:t>
      </w:r>
      <w:r w:rsidRPr="007C2A70">
        <w:rPr>
          <w:i/>
          <w:noProof/>
        </w:rPr>
        <w:t xml:space="preserve"> et al.</w:t>
      </w:r>
      <w:r w:rsidRPr="007C2A70">
        <w:rPr>
          <w:noProof/>
        </w:rPr>
        <w:t xml:space="preserve"> 2005; Johnson, Isaac &amp; Fisher 2007)</w:t>
      </w:r>
      <w:r w:rsidRPr="007C2A70">
        <w:fldChar w:fldCharType="end"/>
      </w:r>
      <w:r w:rsidRPr="007C2A70">
        <w:t>, and these effects might therefore be sensitive to changes in ambient temperature.</w:t>
      </w:r>
    </w:p>
    <w:p w14:paraId="3F0B86F6" w14:textId="0A32F67C" w:rsidR="00EC0DAE" w:rsidRPr="007C2A70" w:rsidRDefault="00EC0DAE" w:rsidP="007C2A70">
      <w:r w:rsidRPr="007C2A70">
        <w:t>These examples demonstrate the multiple ways in which one element of climate change (rising ambient temperature) might alter individual behaviour, and hence predator-prey interactions among endotherms. We quantified the relative importance of these potential mechanisms using a three-species predator-prey system in an African savanna, where two ungulate species, impala (</w:t>
      </w:r>
      <w:r w:rsidRPr="007C2A70">
        <w:rPr>
          <w:i/>
          <w:iCs/>
        </w:rPr>
        <w:t>Aepyceros melampus</w:t>
      </w:r>
      <w:r w:rsidRPr="007C2A70">
        <w:t xml:space="preserve">) and Guenther’s </w:t>
      </w:r>
      <w:r w:rsidR="00E679EB">
        <w:t>dikdik</w:t>
      </w:r>
      <w:r w:rsidRPr="007C2A70">
        <w:t xml:space="preserve"> (</w:t>
      </w:r>
      <w:r w:rsidRPr="007C2A70">
        <w:rPr>
          <w:i/>
          <w:iCs/>
        </w:rPr>
        <w:t xml:space="preserve">Madoqua </w:t>
      </w:r>
      <w:proofErr w:type="spellStart"/>
      <w:r w:rsidRPr="007C2A70">
        <w:rPr>
          <w:i/>
          <w:iCs/>
        </w:rPr>
        <w:t>guentheri</w:t>
      </w:r>
      <w:proofErr w:type="spellEnd"/>
      <w:r w:rsidRPr="007C2A70">
        <w:t>), share a common predator, the African wild dog (</w:t>
      </w:r>
      <w:r w:rsidRPr="007C2A70">
        <w:rPr>
          <w:i/>
          <w:iCs/>
        </w:rPr>
        <w:t>Lycaon pictus</w:t>
      </w:r>
      <w:r w:rsidRPr="007C2A70">
        <w:t xml:space="preserve">). At our study site in Kenya, impala and </w:t>
      </w:r>
      <w:r w:rsidR="00E679EB">
        <w:t>dikdik</w:t>
      </w:r>
      <w:r w:rsidRPr="007C2A70">
        <w:t xml:space="preserve"> are the two most abundant ungulates, and their browsing shapes the structure of plant communities </w:t>
      </w:r>
      <w:r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Pr="007C2A70">
        <w:instrText xml:space="preserve"> ADDIN EN.CITE </w:instrText>
      </w:r>
      <w:r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Pr="007C2A70">
        <w:instrText xml:space="preserve"> ADDIN EN.CITE.DATA </w:instrText>
      </w:r>
      <w:r w:rsidRPr="007C2A70">
        <w:fldChar w:fldCharType="end"/>
      </w:r>
      <w:r w:rsidRPr="007C2A70">
        <w:fldChar w:fldCharType="separate"/>
      </w:r>
      <w:r w:rsidRPr="007C2A70">
        <w:rPr>
          <w:noProof/>
        </w:rPr>
        <w:t>(Ford</w:t>
      </w:r>
      <w:r w:rsidRPr="007C2A70">
        <w:rPr>
          <w:i/>
          <w:noProof/>
        </w:rPr>
        <w:t xml:space="preserve"> et al.</w:t>
      </w:r>
      <w:r w:rsidRPr="007C2A70">
        <w:rPr>
          <w:noProof/>
        </w:rPr>
        <w:t xml:space="preserve"> 2014; Ford</w:t>
      </w:r>
      <w:r w:rsidRPr="007C2A70">
        <w:rPr>
          <w:i/>
          <w:noProof/>
        </w:rPr>
        <w:t xml:space="preserve"> et al.</w:t>
      </w:r>
      <w:r w:rsidRPr="007C2A70">
        <w:rPr>
          <w:noProof/>
        </w:rPr>
        <w:t xml:space="preserve"> 2015)</w:t>
      </w:r>
      <w:r w:rsidRPr="007C2A70">
        <w:fldChar w:fldCharType="end"/>
      </w:r>
      <w:r w:rsidRPr="007C2A70">
        <w:t xml:space="preserve">. Wild dogs are crepuscular, and hunt their prey by running them down </w:t>
      </w:r>
      <w:r w:rsidRPr="007C2A70">
        <w:fldChar w:fldCharType="begin"/>
      </w:r>
      <w:r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Pr="007C2A70">
        <w:fldChar w:fldCharType="separate"/>
      </w:r>
      <w:r w:rsidRPr="007C2A70">
        <w:rPr>
          <w:noProof/>
        </w:rPr>
        <w:t>(Creel &amp; Creel 1995)</w:t>
      </w:r>
      <w:r w:rsidRPr="007C2A70">
        <w:fldChar w:fldCharType="end"/>
      </w:r>
      <w:r w:rsidRPr="007C2A70">
        <w:t xml:space="preserve">; </w:t>
      </w:r>
      <w:r w:rsidR="00E679EB">
        <w:t>dikdik</w:t>
      </w:r>
      <w:r w:rsidRPr="007C2A70">
        <w:t xml:space="preserve"> and impala together comprise 82% of the prey biomass that wild dogs consume at our study site </w:t>
      </w:r>
      <w:r w:rsidRPr="007C2A70">
        <w:fldChar w:fldCharType="begin"/>
      </w:r>
      <w:r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7C2A70">
        <w:fldChar w:fldCharType="separate"/>
      </w:r>
      <w:r w:rsidRPr="007C2A70">
        <w:rPr>
          <w:noProof/>
        </w:rPr>
        <w:t>(Woodroffe</w:t>
      </w:r>
      <w:r w:rsidRPr="007C2A70">
        <w:rPr>
          <w:i/>
          <w:noProof/>
        </w:rPr>
        <w:t xml:space="preserve"> et al.</w:t>
      </w:r>
      <w:r w:rsidRPr="007C2A70">
        <w:rPr>
          <w:noProof/>
        </w:rPr>
        <w:t xml:space="preserve"> 2007)</w:t>
      </w:r>
      <w:r w:rsidRPr="007C2A70">
        <w:fldChar w:fldCharType="end"/>
      </w:r>
      <w:r w:rsidRPr="007C2A70">
        <w:t xml:space="preserve">. </w:t>
      </w:r>
    </w:p>
    <w:p w14:paraId="38455B51" w14:textId="44BE20A3" w:rsidR="00EC0DAE" w:rsidRPr="007C2A70" w:rsidRDefault="00EC0DAE" w:rsidP="007C2A70">
      <w:r w:rsidRPr="007C2A70">
        <w:t xml:space="preserve">We evaluated four sets of hypotheses about the impacts of ambient temperature on predation by wild dogs, based on predicted behavioural changes by predator and prey (Table 1). First, we explored the potential consequences for predation of a scenario in which animals reduced their activity time during daytime, when solar radiation makes ambient temperatures highest (Table 1, Scenario 1). Previously, we have shown that wild dogs are less active on hot days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which may reflect shorter hunting periods </w:t>
      </w:r>
      <w:r w:rsidRPr="007C2A70">
        <w:fldChar w:fldCharType="begin"/>
      </w:r>
      <w:r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Pr="007C2A70">
        <w:fldChar w:fldCharType="separate"/>
      </w:r>
      <w:r w:rsidRPr="007C2A70">
        <w:rPr>
          <w:noProof/>
        </w:rPr>
        <w:t>(Woodroffe 2011b)</w:t>
      </w:r>
      <w:r w:rsidRPr="007C2A70">
        <w:fldChar w:fldCharType="end"/>
      </w:r>
      <w:r w:rsidRPr="007C2A70">
        <w:t>. Optimal foraging theory suggests that, when foraging time is limited, individuals should accept lower-</w:t>
      </w:r>
      <w:r w:rsidRPr="007C2A70">
        <w:lastRenderedPageBreak/>
        <w:t xml:space="preserve">value prey when encountered, rather than continuing to search for higher-value prey </w:t>
      </w:r>
      <w:r w:rsidRPr="007C2A70">
        <w:fldChar w:fldCharType="begin"/>
      </w:r>
      <w:r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7C2A70">
        <w:fldChar w:fldCharType="separate"/>
      </w:r>
      <w:r w:rsidRPr="007C2A70">
        <w:rPr>
          <w:noProof/>
        </w:rPr>
        <w:t>(Lucas 1983)</w:t>
      </w:r>
      <w:r w:rsidRPr="007C2A70">
        <w:fldChar w:fldCharType="end"/>
      </w:r>
      <w:r w:rsidRPr="007C2A70">
        <w:t xml:space="preserve">. Therefore, we expected that, if wild dogs had reduced foraging time, they would increase predation on </w:t>
      </w:r>
      <w:r w:rsidR="00E679EB">
        <w:t>dikdik</w:t>
      </w:r>
      <w:r w:rsidRPr="007C2A70">
        <w:t xml:space="preserve"> (which are encountered more frequently but are too small to feed a whole pack) over impala, which are larger but encountered less frequently </w:t>
      </w:r>
      <w:r w:rsidRPr="007C2A70">
        <w:fldChar w:fldCharType="begin"/>
      </w:r>
      <w:r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7C2A70">
        <w:fldChar w:fldCharType="separate"/>
      </w:r>
      <w:r w:rsidRPr="007C2A70">
        <w:rPr>
          <w:noProof/>
        </w:rPr>
        <w:t>(Woodroffe</w:t>
      </w:r>
      <w:r w:rsidRPr="007C2A70">
        <w:rPr>
          <w:i/>
          <w:noProof/>
        </w:rPr>
        <w:t xml:space="preserve"> et al.</w:t>
      </w:r>
      <w:r w:rsidRPr="007C2A70">
        <w:rPr>
          <w:noProof/>
        </w:rPr>
        <w:t xml:space="preserve"> 2007)</w:t>
      </w:r>
      <w:r w:rsidRPr="007C2A70">
        <w:fldChar w:fldCharType="end"/>
      </w:r>
      <w:r w:rsidRPr="007C2A70">
        <w:t>. We term Scenario 1 the ‘reduced foraging time scenario’.</w:t>
      </w:r>
    </w:p>
    <w:p w14:paraId="57CD04FF" w14:textId="77777777" w:rsidR="00EC0DAE" w:rsidRPr="007C2A70" w:rsidRDefault="00EC0DAE" w:rsidP="007C2A70">
      <w:r w:rsidRPr="007C2A70">
        <w:t xml:space="preserve">Second, we investigated whether increased nocturnal activity influenced the outcome of interactions between wild dogs and their prey. Following hot days, wild dogs are more active at night, which we have suggested might reflect increased nocturnal hunting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We predicted that this change might increase wild dog predation on impala, which aggregate at night in small clearings (“glades”), apparently as a form of anti-predator behaviour </w:t>
      </w:r>
      <w:r w:rsidRPr="007C2A70">
        <w:fldChar w:fldCharType="begin" w:fldLock="1"/>
      </w:r>
      <w:r w:rsidRPr="007C2A70">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"&lt;sup&gt;1,2&lt;/sup&gt;"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and are therefore predictably located. We thus predicted that wild dogs should select areas in and around glades when hunting on nights following hot days (Table 1). We term this Scenario 2, the ‘nocturnal prey switching scenario’.</w:t>
      </w:r>
    </w:p>
    <w:p w14:paraId="6F458AEB" w14:textId="382768F5" w:rsidR="00EC0DAE" w:rsidRPr="007C2A70" w:rsidRDefault="00EC0DAE" w:rsidP="007C2A70">
      <w:r w:rsidRPr="007C2A70">
        <w:t xml:space="preserve">Third, we quantified whether habitat selection might be affected by ambient temperatures, with consequences for predation. Many large mammals select shaded habitat in hot weather </w: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 </w:instrTex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EN.CITE.DATA </w:instrText>
      </w:r>
      <w:r w:rsidRPr="007C2A70">
        <w:fldChar w:fldCharType="end"/>
      </w:r>
      <w:r w:rsidRPr="007C2A70">
        <w:fldChar w:fldCharType="separate"/>
      </w:r>
      <w:r w:rsidRPr="007C2A70">
        <w:rPr>
          <w:noProof/>
        </w:rPr>
        <w:t>(Mole</w:t>
      </w:r>
      <w:r w:rsidRPr="007C2A70">
        <w:rPr>
          <w:i/>
          <w:noProof/>
        </w:rPr>
        <w:t xml:space="preserve"> et al.</w:t>
      </w:r>
      <w:r w:rsidRPr="007C2A70">
        <w:rPr>
          <w:noProof/>
        </w:rPr>
        <w:t xml:space="preserve"> 2016; Pigeon</w:t>
      </w:r>
      <w:r w:rsidRPr="007C2A70">
        <w:rPr>
          <w:i/>
          <w:noProof/>
        </w:rPr>
        <w:t xml:space="preserve"> et al.</w:t>
      </w:r>
      <w:r w:rsidRPr="007C2A70">
        <w:rPr>
          <w:noProof/>
        </w:rPr>
        <w:t xml:space="preserve"> 2016)</w:t>
      </w:r>
      <w:r w:rsidRPr="007C2A70">
        <w:fldChar w:fldCharType="end"/>
      </w:r>
      <w:r w:rsidRPr="007C2A70">
        <w:t xml:space="preserve">, and we predicted that wild dogs, impala, and </w:t>
      </w:r>
      <w:r w:rsidR="00E679EB">
        <w:t>dikdik</w:t>
      </w:r>
      <w:r w:rsidRPr="007C2A70">
        <w:t xml:space="preserve"> would do the same (Table 1). Further, we predicted that such a change would increase predation by wild dogs on impala, since we have shown previously that impala face higher </w:t>
      </w:r>
      <w:r w:rsidRPr="007C2A70">
        <w:rPr>
          <w:i/>
          <w:iCs/>
        </w:rPr>
        <w:t>per capita</w:t>
      </w:r>
      <w:r w:rsidRPr="007C2A70">
        <w:t xml:space="preserve"> predation rates in habitats characterized by woody cover </w:t>
      </w:r>
      <w:r w:rsidRPr="007C2A70">
        <w:fldChar w:fldCharType="begin"/>
      </w:r>
      <w:r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7C2A70">
        <w:fldChar w:fldCharType="separate"/>
      </w:r>
      <w:r w:rsidRPr="007C2A70">
        <w:rPr>
          <w:noProof/>
        </w:rPr>
        <w:t>(and thus shade; Ford</w:t>
      </w:r>
      <w:r w:rsidRPr="007C2A70">
        <w:rPr>
          <w:i/>
          <w:noProof/>
        </w:rPr>
        <w:t xml:space="preserve"> et al.</w:t>
      </w:r>
      <w:r w:rsidRPr="007C2A70">
        <w:rPr>
          <w:noProof/>
        </w:rPr>
        <w:t xml:space="preserve"> 2014)</w:t>
      </w:r>
      <w:r w:rsidRPr="007C2A70">
        <w:fldChar w:fldCharType="end"/>
      </w:r>
      <w:r w:rsidRPr="007C2A70">
        <w:t>. We term this Scenario 3, the ‘shade-seeking scenario’.</w:t>
      </w:r>
    </w:p>
    <w:p w14:paraId="59EF42DE" w14:textId="08AE04B5" w:rsidR="00EC0DAE" w:rsidRPr="007C2A70" w:rsidRDefault="00EC0DAE" w:rsidP="007C2A70">
      <w:r w:rsidRPr="007C2A70">
        <w:t xml:space="preserve">Finally, we explored the potential consequences of overheating during chases. Creel </w:t>
      </w:r>
      <w:r w:rsidRPr="007C2A70">
        <w:rPr>
          <w:i/>
          <w:iCs/>
        </w:rPr>
        <w:t>et al.</w:t>
      </w:r>
      <w:r w:rsidRPr="007C2A70">
        <w:t xml:space="preserve"> </w:t>
      </w:r>
      <w:r w:rsidRPr="007C2A70">
        <w:fldChar w:fldCharType="begin"/>
      </w:r>
      <w:r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(2016)</w:t>
      </w:r>
      <w:r w:rsidRPr="007C2A70">
        <w:fldChar w:fldCharType="end"/>
      </w:r>
      <w:r w:rsidRPr="007C2A70">
        <w:t xml:space="preserve"> suggested that, during high-speed chases, wild dogs would overheat more slowly than their larger-bodied prey, leading to shorter, successful chases at high ambient temperatures as a result of larger species having more difficulty dissipating heat due to their lower surface-area-to-volume ratio </w:t>
      </w:r>
      <w:r w:rsidRPr="007C2A70">
        <w:fldChar w:fldCharType="begin" w:fldLock="1"/>
      </w:r>
      <w:r w:rsidRPr="007C2A70">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"&lt;sup&gt;3&lt;/sup&gt;" }, "properties" : { "noteIndex" : 0 }, "schema" : "https://github.com/citation-style-language/schema/raw/master/csl-citation.json" }</w:instrText>
      </w:r>
      <w:r w:rsidRPr="007C2A70">
        <w:fldChar w:fldCharType="separate"/>
      </w:r>
      <w:r w:rsidRPr="007C2A70">
        <w:rPr>
          <w:noProof/>
        </w:rPr>
        <w:t>(Peters 1986)</w:t>
      </w:r>
      <w:r w:rsidRPr="007C2A70">
        <w:fldChar w:fldCharType="end"/>
      </w:r>
      <w:r w:rsidRPr="007C2A70">
        <w:t xml:space="preserve">. By extension, we predicted that wild dogs (23kg) would overheat </w:t>
      </w:r>
      <w:r w:rsidRPr="007C2A70">
        <w:lastRenderedPageBreak/>
        <w:t xml:space="preserve">less rapidly than impala (40kg) but more rapidly than </w:t>
      </w:r>
      <w:r w:rsidR="00E679EB">
        <w:t>dikdik</w:t>
      </w:r>
      <w:r w:rsidRPr="007C2A70">
        <w:t xml:space="preserve"> (5kg), leading to increased predation on impala relative to </w:t>
      </w:r>
      <w:r w:rsidR="00E679EB">
        <w:t>dikdik</w:t>
      </w:r>
      <w:r w:rsidRPr="007C2A70">
        <w:t xml:space="preserve"> (Table 1). We termed this Scenario 4, the ‘chase time scenario’.</w:t>
      </w:r>
    </w:p>
    <w:p w14:paraId="4AE53542" w14:textId="278E52F1" w:rsidR="00EC0DAE" w:rsidRPr="007C2A70" w:rsidRDefault="00EC0DAE" w:rsidP="007C2A70">
      <w:r w:rsidRPr="007C2A70">
        <w:t xml:space="preserve">These four hypothesised behavioural responses to high ambient temperatures generated four different scenarios, comprising contrasting sets of predictions about trophic interactions between wild dogs, impala, and </w:t>
      </w:r>
      <w:r w:rsidR="00E679EB">
        <w:t>dikdik</w:t>
      </w:r>
      <w:r w:rsidRPr="007C2A70">
        <w:t xml:space="preserve"> (summarised in Table 1). By testing these predictions, we explored the behavioural mechanisms underlying whether, and how, ambient temperature influenced interactions between these three endothermic species, </w:t>
      </w:r>
      <w:proofErr w:type="gramStart"/>
      <w:r w:rsidRPr="007C2A70">
        <w:t>in an attempt to</w:t>
      </w:r>
      <w:proofErr w:type="gramEnd"/>
      <w:r w:rsidRPr="007C2A70">
        <w:t xml:space="preserve">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t>Methods</w:t>
      </w:r>
    </w:p>
    <w:p w14:paraId="4547ABE7" w14:textId="77777777" w:rsidR="00EC0DAE" w:rsidRPr="007C2A70" w:rsidRDefault="00EC0DAE" w:rsidP="007C2A70">
      <w:pPr>
        <w:pStyle w:val="Heading2"/>
      </w:pPr>
      <w:r w:rsidRPr="007C2A70">
        <w:t>Study area</w:t>
      </w:r>
    </w:p>
    <w:p w14:paraId="699AA571" w14:textId="77777777" w:rsidR="00EC0DAE" w:rsidRPr="007C2A70" w:rsidRDefault="00EC0DAE" w:rsidP="007C2A70">
      <w:r w:rsidRPr="007C2A70">
        <w:t xml:space="preserve">The focal area for this study was the </w:t>
      </w:r>
      <w:proofErr w:type="spellStart"/>
      <w:r w:rsidRPr="007C2A70">
        <w:t>Mpala</w:t>
      </w:r>
      <w:proofErr w:type="spellEnd"/>
      <w:r w:rsidRPr="007C2A70">
        <w:t xml:space="preserve"> Conservancy, a 200 km</w:t>
      </w:r>
      <w:r w:rsidRPr="007C2A70">
        <w:rPr>
          <w:vertAlign w:val="superscript"/>
        </w:rPr>
        <w:t>2</w:t>
      </w:r>
      <w:r w:rsidRPr="007C2A70">
        <w:t xml:space="preserve"> semi-arid savanna in Kenya managed jointly for livestock production and wildlife conservation (0°17’ N, 36°53’ E). Due to its equatorial location, </w:t>
      </w:r>
      <w:proofErr w:type="spellStart"/>
      <w:r w:rsidRPr="007C2A70">
        <w:t>Mpala</w:t>
      </w:r>
      <w:proofErr w:type="spellEnd"/>
      <w:r w:rsidRPr="007C2A70">
        <w:t xml:space="preserve"> experiences little predictable seasonal variation in temperature; daily maximum temperature ranges from 20-37°C years, and mean annual 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7BA7D930" w:rsidR="00EC0DAE" w:rsidRPr="007C2A70" w:rsidRDefault="00EC0DAE" w:rsidP="007C2A70">
      <w:proofErr w:type="spellStart"/>
      <w:r w:rsidRPr="007C2A70">
        <w:t>Mpala</w:t>
      </w:r>
      <w:proofErr w:type="spellEnd"/>
      <w:r w:rsidRPr="007C2A70">
        <w:t xml:space="preserve"> hosts 22 species of wild ungulate, of which </w:t>
      </w:r>
      <w:r w:rsidR="00E679EB">
        <w:t>dikdik</w:t>
      </w:r>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Pr="007C2A70">
        <w:t xml:space="preserve">. </w:t>
      </w:r>
      <w:proofErr w:type="spellStart"/>
      <w:r w:rsidRPr="007C2A70">
        <w:t>Mpala</w:t>
      </w:r>
      <w:proofErr w:type="spellEnd"/>
      <w:r w:rsidRPr="007C2A70">
        <w:t xml:space="preserve"> also supports six large predator species: lion (</w:t>
      </w:r>
      <w:r w:rsidRPr="007C2A70">
        <w:rPr>
          <w:i/>
          <w:iCs/>
        </w:rPr>
        <w:t xml:space="preserve">Panthera </w:t>
      </w:r>
      <w:proofErr w:type="spellStart"/>
      <w:r w:rsidRPr="007C2A70">
        <w:rPr>
          <w:i/>
          <w:iCs/>
        </w:rPr>
        <w:t>leo</w:t>
      </w:r>
      <w:proofErr w:type="spellEnd"/>
      <w:r w:rsidRPr="007C2A70">
        <w:t>), leopard (</w:t>
      </w:r>
      <w:r w:rsidRPr="007C2A70">
        <w:rPr>
          <w:i/>
          <w:iCs/>
        </w:rPr>
        <w:t xml:space="preserve">P. </w:t>
      </w:r>
      <w:proofErr w:type="spellStart"/>
      <w:r w:rsidRPr="007C2A70">
        <w:rPr>
          <w:i/>
          <w:iCs/>
        </w:rPr>
        <w:t>pardus</w:t>
      </w:r>
      <w:proofErr w:type="spellEnd"/>
      <w:r w:rsidRPr="007C2A70">
        <w:t>), cheetah (</w:t>
      </w:r>
      <w:r w:rsidRPr="007C2A70">
        <w:rPr>
          <w:i/>
          <w:iCs/>
        </w:rPr>
        <w:t xml:space="preserve">Acinonyx </w:t>
      </w:r>
      <w:proofErr w:type="spellStart"/>
      <w:r w:rsidRPr="007C2A70">
        <w:rPr>
          <w:i/>
          <w:iCs/>
        </w:rPr>
        <w:t>jubatus</w:t>
      </w:r>
      <w:proofErr w:type="spellEnd"/>
      <w:r w:rsidRPr="007C2A70">
        <w:t>), spotted hyaena (</w:t>
      </w:r>
      <w:r w:rsidRPr="007C2A70">
        <w:rPr>
          <w:i/>
          <w:iCs/>
        </w:rPr>
        <w:t xml:space="preserve">Crocuta </w:t>
      </w:r>
      <w:proofErr w:type="spellStart"/>
      <w:r w:rsidRPr="007C2A70">
        <w:rPr>
          <w:i/>
          <w:iCs/>
        </w:rPr>
        <w:t>crocuta</w:t>
      </w:r>
      <w:proofErr w:type="spellEnd"/>
      <w:r w:rsidRPr="007C2A70">
        <w:t>), striped hyaena (</w:t>
      </w:r>
      <w:r w:rsidRPr="007C2A70">
        <w:rPr>
          <w:i/>
          <w:iCs/>
        </w:rPr>
        <w:t>Hyaena hyaena</w:t>
      </w:r>
      <w:r w:rsidRPr="007C2A70">
        <w:t xml:space="preserve">) and African wild dog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66FA0A6" w:rsidR="00EC0DAE" w:rsidRPr="00F245E9" w:rsidRDefault="00EC0DAE" w:rsidP="007C2A70">
      <w:pPr>
        <w:pStyle w:val="Heading2"/>
      </w:pPr>
      <w:r w:rsidRPr="00F245E9">
        <w:t>Data collection</w:t>
      </w:r>
    </w:p>
    <w:p w14:paraId="06993547" w14:textId="5977B6A2" w:rsidR="00EC0DAE" w:rsidRDefault="00EC0DAE" w:rsidP="007C2A70">
      <w:r>
        <w:lastRenderedPageBreak/>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etween May and June 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(Savannah Tracking Ltd, Nairobi, Kenya)</w:t>
      </w:r>
      <w:r>
        <w:t xml:space="preserve"> were fitted to </w:t>
      </w:r>
      <w:r w:rsidRPr="00F245E9">
        <w:t xml:space="preserve">15 adult female </w:t>
      </w:r>
      <w:r w:rsidR="00E679EB">
        <w:t>dikdik</w:t>
      </w:r>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r w:rsidR="00E679EB">
        <w:t>dikdik</w:t>
      </w:r>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w:t>
      </w:r>
      <w:proofErr w:type="spellStart"/>
      <w:r w:rsidRPr="00F245E9">
        <w:t>Vectronic</w:t>
      </w:r>
      <w:proofErr w:type="spellEnd"/>
      <w:r w:rsidRPr="00F245E9">
        <w:t xml:space="preserve">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overlapping </w:t>
      </w:r>
      <w:proofErr w:type="spellStart"/>
      <w:r>
        <w:t>Mpala</w:t>
      </w:r>
      <w:proofErr w:type="spellEnd"/>
      <w:r>
        <w:t xml:space="preserve">, although none remained on </w:t>
      </w:r>
      <w:proofErr w:type="spellStart"/>
      <w:r>
        <w:t>Mpala</w:t>
      </w:r>
      <w:proofErr w:type="spellEnd"/>
      <w:r>
        <w:t xml:space="preserve"> year-round. D</w:t>
      </w:r>
      <w:r w:rsidRPr="00F245E9">
        <w:t xml:space="preserve">ata </w:t>
      </w:r>
      <w:r>
        <w:t xml:space="preserve">were </w:t>
      </w:r>
      <w:r w:rsidRPr="00F245E9">
        <w:t xml:space="preserve">collected from one collar per pack at any one time. </w:t>
      </w:r>
      <w:r>
        <w:t>Each wild dog GPS-</w:t>
      </w:r>
      <w:r w:rsidRPr="00F245E9">
        <w:t xml:space="preserve">collar recorded locations at 01:00, 06:30, 07:00, 07:30, 08:00, 13:00, 18:00, 18:30, 19:30, </w:t>
      </w:r>
      <w:proofErr w:type="gramStart"/>
      <w:r w:rsidRPr="00F245E9">
        <w:t>and also</w:t>
      </w:r>
      <w:proofErr w:type="gramEnd"/>
      <w:r w:rsidRPr="00F245E9">
        <w:t xml:space="preserve"> recorded average acceleration in two planes (on a scale of 0 to 255) every five minutes</w:t>
      </w:r>
      <w:r>
        <w:t>, for 218 days on average.</w:t>
      </w:r>
    </w:p>
    <w:p w14:paraId="3E9DA229" w14:textId="64F95B62" w:rsidR="00EC0DAE" w:rsidRDefault="00EC0DAE" w:rsidP="007C2A70">
      <w:r>
        <w:t xml:space="preserve">We used faecal analysis to quantify the relative frequency of predation by wild dogs on impala and </w:t>
      </w:r>
      <w:r w:rsidR="00E679EB">
        <w:t>dikdik</w:t>
      </w:r>
      <w:r>
        <w:t>. Wild dog scats were collected during 2001-4 across a 5,700km</w:t>
      </w:r>
      <w:r w:rsidRPr="0071272E">
        <w:rPr>
          <w:vertAlign w:val="superscript"/>
        </w:rPr>
        <w:t>2</w:t>
      </w:r>
      <w:r>
        <w:t xml:space="preserve"> study area which included </w:t>
      </w:r>
      <w:proofErr w:type="spellStart"/>
      <w:r>
        <w:t>Mpala</w:t>
      </w:r>
      <w:proofErr w:type="spellEnd"/>
      <w:r>
        <w:t xml:space="preserve">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w:t>
      </w:r>
      <w:proofErr w:type="spellStart"/>
      <w:r>
        <w:t>pseudoreplication</w:t>
      </w:r>
      <w:proofErr w:type="spellEnd"/>
      <w:r>
        <w:t xml:space="preserve"> by including only one randomly-selected scat 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p>
    <w:p w14:paraId="4062CFAB" w14:textId="77777777" w:rsidR="00EC0DAE" w:rsidRDefault="00EC0DAE" w:rsidP="007C2A70">
      <w:r>
        <w:t xml:space="preserve">We drew on daily meteorological data collected at </w:t>
      </w:r>
      <w:proofErr w:type="spellStart"/>
      <w:r>
        <w:t>Mpala</w:t>
      </w:r>
      <w:proofErr w:type="spellEnd"/>
      <w:r>
        <w:t xml:space="preserve"> Research Centre, within the study site </w:t>
      </w:r>
      <w:r>
        <w:fldChar w:fldCharType="begin"/>
      </w:r>
      <w: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fldChar w:fldCharType="separate"/>
      </w:r>
      <w:r>
        <w:rPr>
          <w:noProof/>
        </w:rPr>
        <w:t>(Caylor, Gitonga &amp; Martins 2017)</w:t>
      </w:r>
      <w:r>
        <w:fldChar w:fldCharType="end"/>
      </w:r>
      <w:r>
        <w:t xml:space="preserve">. We also recorded pack size of wild dogs through visual observation at least once a month. Finally, we used GPS-collar data to identify periods when wild dog packs were denning </w:t>
      </w:r>
      <w:r>
        <w:fldChar w:fldCharType="begin"/>
      </w:r>
      <w:r>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(raising small pups in a den, recognisable from the movement path which shows a characteristic “starburst” pattern of repeat visits to the same location, Woodroffe, Groom &amp; McNutt 2017)</w:t>
      </w:r>
      <w:r>
        <w:fldChar w:fldCharType="end"/>
      </w:r>
      <w:r>
        <w:t>.</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77777777" w:rsidR="00EC0DAE" w:rsidRDefault="00EC0DAE" w:rsidP="007C2A70">
      <w:r>
        <w:t xml:space="preserve">To estimate the time that wild dogs spent hunting, and to compare prey and predator behaviour at times when predation risk was highest, we used </w:t>
      </w:r>
      <w:proofErr w:type="spellStart"/>
      <w:r>
        <w:t>accelerometry</w:t>
      </w:r>
      <w:proofErr w:type="spellEnd"/>
      <w:r>
        <w:t xml:space="preserve"> data to identify wild dog hunting periods. First, we summed the two a</w:t>
      </w:r>
      <w:r w:rsidRPr="00205E74">
        <w:t xml:space="preserve">ccelerometer measurements </w:t>
      </w:r>
      <w:r>
        <w:t xml:space="preserve">for each 5-minute period, </w:t>
      </w:r>
      <w:r w:rsidRPr="00205E74">
        <w:t xml:space="preserve">to give an overall measure of activity (from 0 to 510). </w:t>
      </w:r>
      <w:r>
        <w:t xml:space="preserve">We then </w:t>
      </w:r>
      <w:r w:rsidRPr="00205E74">
        <w:t xml:space="preserve">defined </w:t>
      </w:r>
      <w:r>
        <w:t>hunt periods based on three criteria: (</w:t>
      </w:r>
      <w:proofErr w:type="spellStart"/>
      <w:r>
        <w:t>i</w:t>
      </w:r>
      <w:proofErr w:type="spellEnd"/>
      <w:r>
        <w:t xml:space="preserve">) activity &gt;0 for &gt;20 minutes; (ii) total activity during the activity bout &gt;500; (iii) followed by three or more consecutive records of 0 activity. </w:t>
      </w:r>
      <w:r w:rsidRPr="00205E74">
        <w:t xml:space="preserve">These </w:t>
      </w:r>
      <w:r>
        <w:t>criteria</w:t>
      </w:r>
      <w:r w:rsidRPr="00205E74">
        <w:t xml:space="preserve"> excluded </w:t>
      </w:r>
      <w:r>
        <w:t xml:space="preserve">activity </w:t>
      </w:r>
      <w:r w:rsidRPr="00205E74">
        <w:t>bouts which were too short to relate to hunting periods, or which related to less energetic behaviours, such as socialising.</w:t>
      </w:r>
      <w:r>
        <w:t xml:space="preserve"> Because this method did not allow us to distinguish chases from other parts of the hunt (e.g. seeking prey, feeding from a kill) we could not measure the duration or speed of chases.</w:t>
      </w:r>
      <w:r w:rsidRPr="006B23BA">
        <w:t xml:space="preserve"> </w:t>
      </w:r>
      <w:r>
        <w:t xml:space="preserve">For each hunting period, we recorded start time, end time, duration (in minutes), and intensity (total activity divided by duration). The distributions of start and stop times are shown in </w:t>
      </w:r>
      <w:r w:rsidRPr="000D5154">
        <w:t>Figure S1</w:t>
      </w:r>
      <w:r>
        <w:t xml:space="preserve">. We classified hunting periods as “morning”, “evening”, “night” or “midday”, based on their start and stop times, and as detailed in Table S1 and Figure S1. Bouts that spanned multiple time periods were excluded from the analysis. After using </w:t>
      </w:r>
      <w:proofErr w:type="spellStart"/>
      <w:r>
        <w:t>accelerometry</w:t>
      </w:r>
      <w:proofErr w:type="spellEnd"/>
      <w:r>
        <w:t xml:space="preserve"> data to delineate hunting periods, we categorized each wild dog location as falling either inside or outside a hunting period.</w:t>
      </w:r>
    </w:p>
    <w:p w14:paraId="69B51888" w14:textId="5D7D3382" w:rsidR="00EC0DAE" w:rsidRDefault="00EC0DAE" w:rsidP="007C2A70">
      <w:r>
        <w:t xml:space="preserve">We categorised </w:t>
      </w:r>
      <w:r w:rsidR="00E679EB">
        <w:t>dikdik</w:t>
      </w:r>
      <w:r w:rsidRPr="005C5674">
        <w:t xml:space="preserve"> and impala GPS colla</w:t>
      </w:r>
      <w:r>
        <w:t xml:space="preserve">r locations into four time periods.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hunting periods </w:t>
      </w:r>
      <w:r w:rsidRPr="005C5674">
        <w:t xml:space="preserve">(approximately </w:t>
      </w:r>
      <w:r>
        <w:t xml:space="preserve">3.5h after sunrise; </w:t>
      </w:r>
      <w:r w:rsidRPr="000D5154">
        <w:t>Figure S</w:t>
      </w:r>
      <w:r>
        <w:t xml:space="preserve">2). For example, if </w:t>
      </w:r>
      <w:r w:rsidRPr="005C5674">
        <w:t>sunrise was at 0600</w:t>
      </w:r>
      <w:r>
        <w:t>h</w:t>
      </w:r>
      <w:r w:rsidRPr="005C5674">
        <w:t xml:space="preserve"> (</w:t>
      </w:r>
      <w:r>
        <w:t>sunrise at the site</w:t>
      </w:r>
      <w:r w:rsidRPr="005C5674">
        <w:t xml:space="preserve"> varied </w:t>
      </w:r>
      <w:r>
        <w:t>between</w:t>
      </w:r>
      <w:r w:rsidRPr="005C5674">
        <w:t xml:space="preserve"> 0552</w:t>
      </w:r>
      <w:r>
        <w:t xml:space="preserve">h and </w:t>
      </w:r>
      <w:r w:rsidRPr="005C5674">
        <w:t>0623</w:t>
      </w:r>
      <w:r>
        <w:t>h</w:t>
      </w:r>
      <w:r w:rsidRPr="005C5674">
        <w:t xml:space="preserve">), any </w:t>
      </w:r>
      <w:r>
        <w:t xml:space="preserve">impala or </w:t>
      </w:r>
      <w:r w:rsidR="00E679EB">
        <w:t>dikdik</w:t>
      </w:r>
      <w:r>
        <w:t xml:space="preserve"> </w:t>
      </w:r>
      <w:r w:rsidRPr="005C5674">
        <w:t>GPS-collar locations recorded between 0600</w:t>
      </w:r>
      <w:r>
        <w:t>h</w:t>
      </w:r>
      <w:r w:rsidRPr="005C5674">
        <w:t xml:space="preserve"> and 0930</w:t>
      </w:r>
      <w:r>
        <w:t>h</w:t>
      </w:r>
      <w:r w:rsidRPr="005C5674">
        <w:t xml:space="preserve"> were </w:t>
      </w:r>
      <w:r>
        <w:t>categorized to occur within the</w:t>
      </w:r>
      <w:r w:rsidRPr="005C5674">
        <w:t xml:space="preserve"> </w:t>
      </w:r>
      <w:r>
        <w:t>“</w:t>
      </w:r>
      <w:r w:rsidRPr="005C5674">
        <w:t>morning</w:t>
      </w:r>
      <w:r>
        <w:t>”</w:t>
      </w:r>
      <w:r w:rsidRPr="005C5674">
        <w:t xml:space="preserve"> period.</w:t>
      </w:r>
      <w:r>
        <w:t xml:space="preserve"> We likewise classified impala and </w:t>
      </w:r>
      <w:r w:rsidR="00E679EB">
        <w:t>dikdik</w:t>
      </w:r>
      <w:r>
        <w:t xml:space="preserve"> “evening” GPS-locations as those recorded between </w:t>
      </w:r>
      <w:r w:rsidRPr="005C5674">
        <w:t xml:space="preserve">the first quartile of start </w:t>
      </w:r>
      <w:r w:rsidRPr="005C5674">
        <w:lastRenderedPageBreak/>
        <w:t xml:space="preserve">times </w:t>
      </w:r>
      <w:r>
        <w:t xml:space="preserve">for hunting periods </w:t>
      </w:r>
      <w:r w:rsidRPr="005C5674">
        <w:t xml:space="preserve">(approximately 2hr10min before </w:t>
      </w:r>
      <w:r>
        <w:t xml:space="preserve">sunset; </w:t>
      </w:r>
      <w:r w:rsidRPr="000D5154">
        <w:t>Figure S2</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then categorized impala and </w:t>
      </w:r>
      <w:r w:rsidR="00E679EB">
        <w:t>dikdik</w:t>
      </w:r>
      <w:r>
        <w:t xml:space="preserve"> GPS-locations as “midday” if they were recorded between the “morning” and “evening” periods, and “night” if they were recorded between sunset and sunrise.</w:t>
      </w:r>
    </w:p>
    <w:p w14:paraId="637B0B5F" w14:textId="77777777" w:rsidR="00EC0DAE" w:rsidRDefault="00EC0DAE" w:rsidP="007C2A70"/>
    <w:p w14:paraId="02701FEB" w14:textId="77777777" w:rsidR="00EC0DAE" w:rsidRPr="009C26D8" w:rsidRDefault="00EC0DAE" w:rsidP="007C2A70">
      <w:pPr>
        <w:pStyle w:val="Heading2"/>
      </w:pPr>
      <w:r w:rsidRPr="009C26D8">
        <w:t xml:space="preserve">Habitat </w:t>
      </w:r>
      <w:r>
        <w:t>use</w:t>
      </w:r>
    </w:p>
    <w:p w14:paraId="22853D22" w14:textId="2862A731" w:rsidR="00EC0DAE" w:rsidRDefault="00EC0DAE" w:rsidP="007C2A70">
      <w:r>
        <w:t xml:space="preserve">We analysed habitat use from a habitat map of </w:t>
      </w:r>
      <w:proofErr w:type="spellStart"/>
      <w:r>
        <w:t>Mpala</w:t>
      </w:r>
      <w:proofErr w:type="spellEnd"/>
      <w:r>
        <w:t xml:space="preserve">, </w:t>
      </w:r>
      <w:r w:rsidRPr="008B478A">
        <w:t xml:space="preserve">created from a 2011 </w:t>
      </w:r>
      <w:proofErr w:type="spellStart"/>
      <w:r w:rsidRPr="008B478A">
        <w:t>Quickbird</w:t>
      </w:r>
      <w:proofErr w:type="spellEnd"/>
      <w:r w:rsidRPr="008B478A">
        <w:t xml:space="preserve">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estimated the woody cover (a measure of shadiness) associated with each impala, </w:t>
      </w:r>
      <w:r w:rsidR="00E679EB">
        <w:t>dikdik</w:t>
      </w:r>
      <w:r>
        <w:t xml:space="preserve">, and wild dog GPS-collar location </w:t>
      </w:r>
      <w:r w:rsidRPr="008B478A">
        <w:t xml:space="preserve">as the proportion of </w:t>
      </w:r>
      <w:r>
        <w:t>woody</w:t>
      </w:r>
      <w:r w:rsidRPr="008B478A">
        <w:t xml:space="preserve"> cover within a circular area of radius 40m</w:t>
      </w:r>
      <w:r>
        <w:t>, centred on the collar location.</w:t>
      </w:r>
    </w:p>
    <w:p w14:paraId="6C87151F" w14:textId="5440011D" w:rsidR="00EC0DAE" w:rsidRDefault="00EC0DAE" w:rsidP="007C2A70">
      <w:r>
        <w:t xml:space="preserve">We used the same habitat map to classify each GPS-collar location in relation to glades. For impala and </w:t>
      </w:r>
      <w:r w:rsidR="00E679EB">
        <w:t>dikdik</w:t>
      </w:r>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6ABDA790" w14:textId="77777777" w:rsidR="00EC0DAE" w:rsidRDefault="00EC0DAE" w:rsidP="007C2A70">
      <w:r>
        <w:t xml:space="preserve">We used multi-model inference to evaluate associations between each outcome variable and a range of explanatory variables (detailed below). For each outcome variable, we built a series of statistical models from explanatory variables and </w:t>
      </w:r>
      <w:proofErr w:type="gramStart"/>
      <w:r>
        <w:t>biologically-meaningful</w:t>
      </w:r>
      <w:proofErr w:type="gramEnd"/>
      <w:r>
        <w:t xml:space="preserve"> interactions between explanatory variables, with individual identity as a random variable. We then used </w:t>
      </w:r>
      <w:r w:rsidRPr="006543EB">
        <w:t>Akaike</w:t>
      </w:r>
      <w:r>
        <w:t>’s</w:t>
      </w:r>
      <w:r w:rsidRPr="006543EB">
        <w:t xml:space="preserve"> Information Criterion (AIC)</w:t>
      </w:r>
      <w:r>
        <w:t xml:space="preserve"> to compare models using the</w:t>
      </w:r>
      <w:r w:rsidRPr="006543EB">
        <w:t xml:space="preserve"> </w:t>
      </w:r>
      <w:r w:rsidRPr="00923F88">
        <w:rPr>
          <w:i/>
          <w:iCs/>
        </w:rPr>
        <w:t>R</w:t>
      </w:r>
      <w:r w:rsidRPr="006543EB">
        <w:t xml:space="preserve"> package </w:t>
      </w:r>
      <w:proofErr w:type="spellStart"/>
      <w:r w:rsidRPr="00923F88">
        <w:rPr>
          <w:i/>
          <w:iCs/>
        </w:rPr>
        <w:t>MuMIn</w:t>
      </w:r>
      <w:proofErr w:type="spellEnd"/>
      <w:r>
        <w:t xml:space="preserve"> </w:t>
      </w:r>
      <w:r>
        <w:fldChar w:fldCharType="begin"/>
      </w:r>
      <w: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fldChar w:fldCharType="separate"/>
      </w:r>
      <w:r>
        <w:rPr>
          <w:noProof/>
        </w:rPr>
        <w:t>(Bartoń 2017)</w:t>
      </w:r>
      <w:r>
        <w:fldChar w:fldCharType="end"/>
      </w:r>
      <w:r w:rsidRPr="006543EB">
        <w:t xml:space="preserve">. </w:t>
      </w:r>
      <w:r>
        <w:t>We considered all models with AIC scores within 7 units of the best (lowest AIC) model (</w:t>
      </w:r>
      <w:r w:rsidRPr="00F1431D">
        <w:rPr>
          <w:i/>
          <w:iCs/>
        </w:rPr>
        <w:t>i.e.,</w:t>
      </w:r>
      <w:r>
        <w:t xml:space="preserve"> </w:t>
      </w:r>
      <w:r w:rsidRPr="006543EB">
        <w:t>ΔAIC&lt;</w:t>
      </w:r>
      <w:r>
        <w:t>7) to have some</w:t>
      </w:r>
      <w:r w:rsidRPr="006543EB">
        <w:t xml:space="preserve"> level of support</w:t>
      </w:r>
      <w:r>
        <w:t xml:space="preserve"> </w:t>
      </w:r>
      <w:r>
        <w:fldChar w:fldCharType="begin" w:fldLock="1"/>
      </w:r>
      <w:r>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"&lt;sup&gt;4&lt;/sup&gt;" }, "properties" : { "noteIndex" : 0 }, "schema" : "https://github.com/citation-style-language/schema/raw/master/csl-citation.json" }</w:instrText>
      </w:r>
      <w:r>
        <w:fldChar w:fldCharType="separate"/>
      </w:r>
      <w:r w:rsidRPr="001C215E">
        <w:rPr>
          <w:noProof/>
        </w:rPr>
        <w:t>(Burnham et al. 2002)</w:t>
      </w:r>
      <w:r>
        <w:fldChar w:fldCharType="end"/>
      </w:r>
      <w:r>
        <w:t xml:space="preserve">, referring to this array of models </w:t>
      </w:r>
      <w:r>
        <w:lastRenderedPageBreak/>
        <w:t xml:space="preserve">as the “top set”. We used model averaging </w:t>
      </w:r>
      <w:r>
        <w:fldChar w:fldCharType="begin" w:fldLock="1"/>
      </w:r>
      <w:r>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"&lt;sup&gt;4&lt;/sup&gt;" }, "properties" : { "noteIndex" : 0 }, "schema" : "https://github.com/citation-style-language/schema/raw/master/csl-citation.json" }</w:instrText>
      </w:r>
      <w:r>
        <w:fldChar w:fldCharType="separate"/>
      </w:r>
      <w:r w:rsidRPr="001C215E">
        <w:rPr>
          <w:noProof/>
        </w:rPr>
        <w:t>(Burnham et al. 2002)</w:t>
      </w:r>
      <w:r>
        <w:fldChar w:fldCharType="end"/>
      </w:r>
      <w:r>
        <w:t xml:space="preserve"> to estimate the effect on the outcome variable of each explanatory variable in the top set.</w:t>
      </w:r>
    </w:p>
    <w:p w14:paraId="08D24211" w14:textId="77777777" w:rsidR="00EC0DAE" w:rsidRDefault="00EC0DAE" w:rsidP="007C2A70">
      <w:r>
        <w:t xml:space="preserve">In the reduced foraging time scenario (Scenario 1), we predicted that wild dogs would spend less time hunting on hot days. To test this hypothesis, we analysed continuous outcome variables describing hunt duration, start time, and stop time, within the morning, evening, and night-time periods. We also analysed hunt intensity as a continuous outcome variable, as well as a binary outcome variable describing </w:t>
      </w:r>
      <w:proofErr w:type="gramStart"/>
      <w:r>
        <w:t>whether or not</w:t>
      </w:r>
      <w:proofErr w:type="gramEnd"/>
      <w:r>
        <w:t xml:space="preserve"> a hunt was recorded during each period. Only 10% of hunting periods occurred during midday (accounting for 2% of daily activity), so these were not subjected to statistical analyses. For each of these outcome variables, we constructed Generalised Linear Mixed Models (GLMMs)</w:t>
      </w:r>
      <w:r w:rsidRPr="00B73444">
        <w:t xml:space="preserve"> </w:t>
      </w:r>
      <w:r>
        <w:t xml:space="preserve">using the package </w:t>
      </w:r>
      <w:proofErr w:type="spellStart"/>
      <w:r w:rsidRPr="00923F88">
        <w:rPr>
          <w:i/>
          <w:iCs/>
        </w:rPr>
        <w:t>nlme</w:t>
      </w:r>
      <w:proofErr w:type="spellEnd"/>
      <w:r>
        <w:t xml:space="preserve"> </w:t>
      </w:r>
      <w:r>
        <w:fldChar w:fldCharType="begin"/>
      </w:r>
      <w: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fldChar w:fldCharType="separate"/>
      </w:r>
      <w:r>
        <w:rPr>
          <w:noProof/>
        </w:rPr>
        <w:t>(Pinheiro</w:t>
      </w:r>
      <w:r w:rsidRPr="003A5CF2">
        <w:rPr>
          <w:i/>
          <w:noProof/>
        </w:rPr>
        <w:t xml:space="preserve"> et al.</w:t>
      </w:r>
      <w:r>
        <w:rPr>
          <w:noProof/>
        </w:rPr>
        <w:t xml:space="preserve"> 2015)</w:t>
      </w:r>
      <w:r>
        <w:fldChar w:fldCharType="end"/>
      </w:r>
      <w:r>
        <w:t xml:space="preserve"> in </w:t>
      </w:r>
      <w:r w:rsidRPr="00923F88">
        <w:rPr>
          <w:i/>
          <w:iCs/>
        </w:rPr>
        <w:t>R</w:t>
      </w:r>
      <w:r>
        <w:t xml:space="preserve"> </w:t>
      </w:r>
      <w:r>
        <w:fldChar w:fldCharType="begin"/>
      </w:r>
      <w: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fldChar w:fldCharType="separate"/>
      </w:r>
      <w:r>
        <w:rPr>
          <w:noProof/>
        </w:rPr>
        <w:t>(R Core Team 2015)</w:t>
      </w:r>
      <w:r>
        <w:fldChar w:fldCharType="end"/>
      </w:r>
      <w:r>
        <w:t xml:space="preserve">, with Gaussian error distribution for the continuous variables and binomial error distribution for the binary variables. Each model included the identity of individual animals as a random effect. Temperature was included as an explanatory variable; for morning and evening hunts the temperature variable was maximum temperature (in °C) on the day of the hunt, while the variable for night-time hunts was maximum temperature during the preceding daytime period. </w:t>
      </w:r>
    </w:p>
    <w:p w14:paraId="053D383B" w14:textId="77777777" w:rsidR="00EC0DAE" w:rsidRDefault="00EC0DAE" w:rsidP="007C2A70">
      <w:r>
        <w:t xml:space="preserve">Although our hypotheses concerned the potential effects of temperature, we included three other explanatory variables known to influence activity patterns of wild dogs </w:t>
      </w:r>
      <w:r>
        <w:fldChar w:fldCharType="begin"/>
      </w:r>
      <w:r>
        <w:instrText xml:space="preserve"> ADDIN EN.CITE &lt;EndNote&gt;&lt;Cite&gt;&lt;Author&gt;Woodroffe&lt;/Author&gt;&lt;Year&gt;2017&lt;/Year&gt;&lt;RecNum&gt;2369&lt;/RecNum&gt;&lt;DisplayText&gt;(Woodroffe, Groom &amp;amp; McNutt 2017; Rabaiotti &amp;amp; Woodroffe 2019)&lt;/DisplayText&gt;&lt;record&gt;&lt;rec-number&gt;2369&lt;/rec-number&gt;&lt;foreign-keys&gt;&lt;key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2019&lt;/Year&gt;&lt;RecNum&gt;2613&lt;/RecNum&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fldChar w:fldCharType="separate"/>
      </w:r>
      <w:r>
        <w:rPr>
          <w:noProof/>
        </w:rPr>
        <w:t>(Woodroffe, Groom &amp; McNutt 2017; Rabaiotti &amp; Woodroffe 2019)</w:t>
      </w:r>
      <w:r>
        <w:fldChar w:fldCharType="end"/>
      </w:r>
      <w:r>
        <w:t xml:space="preserve">. The first of these variables described </w:t>
      </w:r>
      <w:proofErr w:type="gramStart"/>
      <w:r>
        <w:t>whether or not</w:t>
      </w:r>
      <w:proofErr w:type="gramEnd"/>
      <w:r>
        <w:t xml:space="preserve"> the pack was denning. This is because African wild dogs are more active during the denning period, presumably due to the energetic demands of raising a litter (Woodroffe, Groom and McNutt 2017, Rabaiotti and Woodroffe 2019). The second variable was rainfall (in mm) on the day of the hunt. This variable was included as rainfall has been shown to mitigate the impact of high temperatures on activity levels (Rabaiotti and Woodroffe 2019). The third variable was moonlight, expressed in full-moon-hour equivalents, calculated from </w:t>
      </w:r>
      <w:proofErr w:type="spellStart"/>
      <w:r w:rsidRPr="007D748C">
        <w:rPr>
          <w:i/>
          <w:iCs/>
        </w:rPr>
        <w:t>suncalc</w:t>
      </w:r>
      <w:proofErr w:type="spellEnd"/>
      <w:r>
        <w:t xml:space="preserve"> </w:t>
      </w:r>
      <w:r>
        <w:lastRenderedPageBreak/>
        <w:fldChar w:fldCharType="begin"/>
      </w:r>
      <w:r>
        <w:instrText xml:space="preserve"> ADDIN EN.CITE &lt;EndNote&gt;&lt;Cite&gt;&lt;Author&gt;Agafonkin&lt;/Author&gt;&lt;Year&gt;2017&lt;/Year&gt;&lt;RecNum&gt;3099&lt;/RecNum&gt;&lt;DisplayText&gt;(Agafonkin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(Agafonkin &amp; Thieurmel 2017)</w:t>
      </w:r>
      <w:r>
        <w:fldChar w:fldCharType="end"/>
      </w:r>
      <w:r>
        <w:t xml:space="preserve"> in </w:t>
      </w:r>
      <w:r w:rsidRPr="007D748C">
        <w:rPr>
          <w:i/>
          <w:iCs/>
        </w:rPr>
        <w:t>R</w:t>
      </w:r>
      <w:r>
        <w:t xml:space="preserve"> by multiplying the proportion of the moon that was illuminated, by the number of hours the moon was in the sky between sunset and sunrise. This variable was included as wild dogs are more active on moonlit nights </w:t>
      </w: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"plainTextFormattedCitation" : "(Cozzi et al. 2012)", "previouslyFormattedCitation" : "&lt;sup&gt;5&lt;/sup&gt;"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r>
        <w:t>. Models of night-time activity included moonlight on the same night, while models of morning activity included the previous night’s moonlight, and models of evening activity included moonlight the subsequent night. For models of night-time activity, the time of moonrise and moonset were also included as explanatory variables.</w:t>
      </w:r>
    </w:p>
    <w:p w14:paraId="18A2EFCD" w14:textId="77777777" w:rsidR="00EC0DAE" w:rsidRDefault="00EC0DAE" w:rsidP="007C2A70">
      <w:r>
        <w:t xml:space="preserve">In the nocturnal prey-switching scenario (Scenario 2), we predicted that impala would use glades more at night and that wild dogs would also therefore preferentially target glades at night. To test the first hypothesis, we calculated the proportion of each individual impala’s locations falling within glades during the morning, midday, evening, and night periods for each 24-h period. To test the hypothesis that wild dogs hunted in glades more often at night following hot days, we calculated the mean distance to the nearest glade for each night-time hunt period. We analysed these outcome variables using GLMMs, using time of day, temperature, rainfall, and rainfall phase as candidate explanatory variables. For wild dogs, we also included explanatory variables describing denning and pack size. </w:t>
      </w:r>
    </w:p>
    <w:p w14:paraId="3DD64013" w14:textId="22993500" w:rsidR="00EC0DAE" w:rsidRDefault="00EC0DAE" w:rsidP="007C2A70">
      <w:r>
        <w:t xml:space="preserve">In the shade-seeking scenario (Scenario 3), we hypothesised that wild dogs, impala, and </w:t>
      </w:r>
      <w:r w:rsidR="00E679EB">
        <w:t>dikdik</w:t>
      </w:r>
      <w:r>
        <w:t xml:space="preserve"> would increase their use of shaded habitat at high ambient temperatures. To test this hypothesis, we constructed a series of models with use of woody cover as the outcome variable. To avoid </w:t>
      </w:r>
      <w:proofErr w:type="spellStart"/>
      <w:r>
        <w:t>pseudoreplication</w:t>
      </w:r>
      <w:proofErr w:type="spellEnd"/>
      <w:r>
        <w:t xml:space="preserve">, we averaged the woody cover values for </w:t>
      </w:r>
      <w:proofErr w:type="gramStart"/>
      <w:r>
        <w:t>each individual</w:t>
      </w:r>
      <w:proofErr w:type="gramEnd"/>
      <w:r>
        <w:t xml:space="preserve"> across each morning, midday, evening or night-time period. For wild dogs, only locations from hunting periods were included. We analysed these outcome variables using GLMMs with individual identity as a random effect, building a separate array of models for each time of day, and for all times of day together. Candidate explanatory variables were the same as for the analyses of wild dog activity (i.e., temperature, rainfall, moonlight, and, for wild dogs, denning), but also </w:t>
      </w:r>
      <w:r>
        <w:lastRenderedPageBreak/>
        <w:t xml:space="preserve">included a variable describing rainfall phase. Reflecting the unpredictable rainfall at our study site, and following </w:t>
      </w:r>
      <w:r w:rsidRPr="00371AAD">
        <w:t xml:space="preserve">Ford </w:t>
      </w:r>
      <w:r w:rsidRPr="00371AAD">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371AAD">
        <w:t xml:space="preserve">, we considered days to fall within “wet phases” if &gt;50mm of rain had fallen in the previous four weeks, </w:t>
      </w:r>
      <w:r>
        <w:t>and classed</w:t>
      </w:r>
      <w:r w:rsidRPr="00371AAD">
        <w:t xml:space="preserve"> all other days as </w:t>
      </w:r>
      <w:r>
        <w:t xml:space="preserve">falling in </w:t>
      </w:r>
      <w:r w:rsidRPr="00371AAD">
        <w:t xml:space="preserve">“dry phases”. </w:t>
      </w:r>
      <w:r>
        <w:t>In constructing the array of models for multi-model inference, this rainfall phase variable was never included in the same model as daily rainfall, because the two were correlated.</w:t>
      </w:r>
    </w:p>
    <w:p w14:paraId="5F64E002" w14:textId="23A57364" w:rsidR="00EC0DAE" w:rsidRDefault="00EC0DAE" w:rsidP="007C2A70">
      <w:r>
        <w:t xml:space="preserve">In the chase-speed scenario (Scenario 4), we predicted that chase distances of impala would be shorter on hotter days, while chase distances of </w:t>
      </w:r>
      <w:r w:rsidR="00E679EB">
        <w:t>dikdik</w:t>
      </w:r>
      <w:r>
        <w:t xml:space="preserve"> would be longer, leading to greater predation on impala on hotter days (Table 1). We could not measure chase distance as our GPS-collar locations were recorded too infrequently, so our evaluation of this scenario relied on testing the hypothesis that wild dogs killed impala more frequently on hot days. This outcome was also predicted under the nocturnal prey-switching and shade-seeking scenarios (Scenarios 2 and 3). We tested this hypothesis by using a GLM with binomial error distribution to analyse </w:t>
      </w:r>
      <w:proofErr w:type="gramStart"/>
      <w:r>
        <w:t>whether or not</w:t>
      </w:r>
      <w:proofErr w:type="gramEnd"/>
      <w:r>
        <w:t xml:space="preserve"> wild dog scats contained impala remains. In this model, candidate explanatory variables were temperature during the previous seven days (to account for delays between a scat being deposited and collected), and land use type </w:t>
      </w:r>
      <w:r>
        <w:fldChar w:fldCharType="begin"/>
      </w:r>
      <w:r>
        <w:instrText xml:space="preserve"> ADDIN EN.CITE &lt;EndNote&gt;&lt;Cite&gt;&lt;Author&gt;Woodroffe&lt;/Author&gt;&lt;Year&gt;2007&lt;/Year&gt;&lt;RecNum&gt;1498&lt;/RecNum&gt;&lt;Prefix&gt;as a previous study showed that impala were consumed far less frequently on community land`, relative to private land`, &lt;/Prefix&gt;&lt;DisplayText&gt;(as a previous study showed that impala were consumed far less frequently on community land, relative to private land,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(as a previous study showed that impala were consumed less frequently on community land, relative to private land, Woodroffe</w:t>
      </w:r>
      <w:r w:rsidRPr="003A5CF2">
        <w:rPr>
          <w:i/>
          <w:noProof/>
        </w:rPr>
        <w:t xml:space="preserve"> et al.</w:t>
      </w:r>
      <w:r>
        <w:rPr>
          <w:noProof/>
        </w:rPr>
        <w:t xml:space="preserve"> 2007)</w:t>
      </w:r>
      <w:r>
        <w:fldChar w:fldCharType="end"/>
      </w:r>
      <w:r>
        <w:t>. Pack or individual identity were often unknown for wild dog scats, so these models did not include random effects.</w:t>
      </w:r>
    </w:p>
    <w:p w14:paraId="3BF29507" w14:textId="77777777" w:rsidR="00EC0DAE" w:rsidRDefault="00EC0DAE" w:rsidP="007C2A70"/>
    <w:p w14:paraId="644C0163" w14:textId="135B5264" w:rsidR="00EC0DAE" w:rsidRPr="009E6B29" w:rsidRDefault="00EC0DAE" w:rsidP="007C2A70">
      <w:pPr>
        <w:pStyle w:val="Heading1"/>
      </w:pPr>
      <w:r w:rsidRPr="009E6B29">
        <w:t>Results</w:t>
      </w:r>
    </w:p>
    <w:p w14:paraId="52DE169E" w14:textId="7B22B25C" w:rsidR="00EC0DAE" w:rsidRPr="00353270" w:rsidRDefault="00EC0DAE" w:rsidP="007C2A70">
      <w:pPr>
        <w:pStyle w:val="Heading2"/>
      </w:pPr>
      <w:r w:rsidRPr="00353270">
        <w:t>Daily movement patterns</w:t>
      </w:r>
    </w:p>
    <w:p w14:paraId="2D169B91" w14:textId="77777777" w:rsidR="00EC0DAE" w:rsidRPr="007C2A70" w:rsidRDefault="00EC0DAE" w:rsidP="007C2A70">
      <w:r>
        <w:rPr>
          <w:rFonts w:ascii="Cambria" w:hAnsi="Cambria"/>
        </w:rPr>
        <w:tab/>
      </w:r>
      <w:r w:rsidRPr="007C2A70">
        <w:t>African wild dogs showed a strongly crepuscular activity pattern, with morning and evening activity accounting for 47% of hunts and 70% of total activity (Figure 1A). 42% percent of wild dog hunting periods occurred at night. Due to the low intensity of night-time hunts (</w:t>
      </w:r>
      <w:proofErr w:type="spellStart"/>
      <w:r w:rsidRPr="007C2A70">
        <w:t>ie</w:t>
      </w:r>
      <w:proofErr w:type="spellEnd"/>
      <w:r w:rsidRPr="007C2A70">
        <w:t xml:space="preserve">. </w:t>
      </w:r>
      <w:r w:rsidRPr="007C2A70">
        <w:lastRenderedPageBreak/>
        <w:t xml:space="preserve">low activity score per unit time), however, only 17% of total wild dog activity occurred during the night. The </w:t>
      </w:r>
      <w:commentRangeStart w:id="0"/>
      <w:r w:rsidRPr="007C2A70">
        <w:t xml:space="preserve">rest of the activity </w:t>
      </w:r>
      <w:commentRangeEnd w:id="0"/>
      <w:r w:rsidRPr="007C2A70">
        <w:rPr>
          <w:rStyle w:val="CommentReference"/>
          <w:sz w:val="24"/>
          <w:szCs w:val="24"/>
        </w:rPr>
        <w:commentReference w:id="0"/>
      </w:r>
      <w:r w:rsidRPr="007C2A70">
        <w:t xml:space="preserve">occurred either during the midday period (10% of hunting periods accounting for 2% of total activity) or spanned multiple time periods. (Figure </w:t>
      </w:r>
      <w:commentRangeStart w:id="1"/>
      <w:r w:rsidRPr="007C2A70">
        <w:t>1B</w:t>
      </w:r>
      <w:commentRangeEnd w:id="1"/>
      <w:r w:rsidRPr="007C2A70">
        <w:rPr>
          <w:rStyle w:val="CommentReference"/>
          <w:sz w:val="24"/>
          <w:szCs w:val="24"/>
        </w:rPr>
        <w:commentReference w:id="1"/>
      </w:r>
      <w:r w:rsidRPr="007C2A70">
        <w:t>).</w:t>
      </w:r>
    </w:p>
    <w:p w14:paraId="575AE04B" w14:textId="77777777" w:rsidR="00EC0DAE" w:rsidRDefault="00EC0DAE" w:rsidP="007C2A70"/>
    <w:p w14:paraId="545B762F" w14:textId="50A29E9F" w:rsidR="00EC0DAE" w:rsidRPr="009E6B29" w:rsidRDefault="00EC0DAE" w:rsidP="007C2A70">
      <w:pPr>
        <w:pStyle w:val="Heading2"/>
      </w:pPr>
      <w:r w:rsidRPr="009E6B29">
        <w:t xml:space="preserve">Effects of ambient temperature on </w:t>
      </w:r>
      <w:r>
        <w:t>wild dog hunting patterns</w:t>
      </w:r>
    </w:p>
    <w:p w14:paraId="53D1DA37" w14:textId="77777777" w:rsidR="00EC0DAE" w:rsidRPr="007C2A70" w:rsidRDefault="00EC0DAE" w:rsidP="007C2A70">
      <w:r>
        <w:rPr>
          <w:rFonts w:ascii="Cambria" w:hAnsi="Cambria"/>
        </w:rPr>
        <w:tab/>
      </w:r>
      <w:r w:rsidRPr="007C2A70">
        <w:t xml:space="preserve">Consistent with the reduced foraging time scenario (Scenario 1), at high ambient temperatures wild dogs’ daytime hunting periods were of shorter duration in both the morning and evening time periods (Table 2). These shorter hunting periods reflected earlier start and stop times in the morning (Table S2) and later start times in the evening (Table S3). As well as being shorter, both morning and evening hunts entailed less intense activity on hotter days (Table S2, Table S2). Evening hunts were less likely to occur at all on days with higher ambient temperatures (Table S3), though there was no such effect on morning hunts (Table S2). Rainfall may have mitigated the effects of high ambient temperatures, with </w:t>
      </w:r>
      <w:proofErr w:type="spellStart"/>
      <w:proofErr w:type="gramStart"/>
      <w:r w:rsidRPr="007C2A70">
        <w:t>rainfall:temperature</w:t>
      </w:r>
      <w:proofErr w:type="spellEnd"/>
      <w:proofErr w:type="gramEnd"/>
      <w:r w:rsidRPr="007C2A70">
        <w:t xml:space="preserve"> interactions included in some of the top models for hunt duration and intensity (Table S2, Table S3). Packs were consistently more active during daytime when they were denning (Table S2, Table S3).</w:t>
      </w:r>
    </w:p>
    <w:p w14:paraId="34AD5476" w14:textId="77777777" w:rsidR="00EC0DAE" w:rsidRPr="007C2A70" w:rsidRDefault="00EC0DAE" w:rsidP="007C2A70">
      <w:r w:rsidRPr="007C2A70">
        <w:tab/>
        <w:t>Likewise, as predicted under the nocturnal prey-switching scenario (Scenario 2), wild dogs were more likely to hunt at night following daytime periods with high ambient temperatures (Table 2). There was also some evidence that temperature affected the duration and intensity of night-time hunts (Table S3). Nocturnal activity was strongly linked to moonlight (Table 2, Table S4), with corresponding reductions in daytime activity on dates with high moonlight indices (Table 2, Table S2, Table S3).</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010B029D" w:rsidR="00EC0DAE" w:rsidRPr="007C2A70" w:rsidRDefault="00EC0DAE" w:rsidP="007C2A70">
      <w:r>
        <w:rPr>
          <w:rFonts w:ascii="Cambria" w:hAnsi="Cambria"/>
        </w:rPr>
        <w:lastRenderedPageBreak/>
        <w:tab/>
      </w:r>
      <w:r w:rsidRPr="007C2A70">
        <w:t xml:space="preserve">The three species showed clear differences in their use of woody cover, with impala using the most open areas and wild dogs the least (Figure 1C). Impala were found in the lowest levels of woody cover during the morning and night-time periods, in comparison to wild dogs which used the highest levels of woody cover during the night (Figure 1C). The use of woody cover by </w:t>
      </w:r>
      <w:r w:rsidR="00E679EB">
        <w:t>dikdik</w:t>
      </w:r>
      <w:r w:rsidRPr="007C2A70">
        <w:t xml:space="preserve"> was relatively consistent throughout the day (Figure 1C).</w:t>
      </w:r>
    </w:p>
    <w:p w14:paraId="5AFB677C" w14:textId="489F5047" w:rsidR="00EC0DAE" w:rsidRPr="007C2A70" w:rsidRDefault="00EC0DAE" w:rsidP="007C2A70">
      <w:r w:rsidRPr="007C2A70">
        <w:tab/>
        <w:t xml:space="preserve">As predicted under the shade-seeking scenario (Scenario 3), impala selected land with denser woody cover on hotter days, with positive effects of ambient temperature included in the top model sets for morning, midday, and evening (Table 3). In contrast, there was only weak and inconsistent evidence for </w:t>
      </w:r>
      <w:r w:rsidR="00E679EB">
        <w:t>dikdik</w:t>
      </w:r>
      <w:r w:rsidRPr="007C2A70">
        <w:t xml:space="preserve"> selecting woody cover based on ambient temperature, and no evidence of such selection by hunting wild dog packs (Table 3).</w:t>
      </w:r>
    </w:p>
    <w:p w14:paraId="79BDEAE4" w14:textId="6D92EF4C" w:rsidR="00EC0DAE" w:rsidRPr="007C2A70" w:rsidRDefault="00EC0DAE" w:rsidP="007C2A70">
      <w:r w:rsidRPr="007C2A70">
        <w:tab/>
        <w:t>The three species also varied in their use of land in and near glades. On average, we recorded dikdik closest to glades, and wild dogs furthest, irrespective of time period (</w:t>
      </w:r>
      <w:commentRangeStart w:id="2"/>
      <w:commentRangeStart w:id="3"/>
      <w:r w:rsidRPr="007C2A70">
        <w:t>Figure 1D</w:t>
      </w:r>
      <w:commentRangeEnd w:id="2"/>
      <w:r w:rsidRPr="007C2A70">
        <w:rPr>
          <w:rStyle w:val="CommentReference"/>
          <w:sz w:val="24"/>
          <w:szCs w:val="24"/>
        </w:rPr>
        <w:commentReference w:id="2"/>
      </w:r>
      <w:commentRangeEnd w:id="3"/>
      <w:r w:rsidRPr="007C2A70">
        <w:rPr>
          <w:rStyle w:val="CommentReference"/>
          <w:sz w:val="24"/>
          <w:szCs w:val="24"/>
        </w:rPr>
        <w:commentReference w:id="3"/>
      </w:r>
      <w:r w:rsidRPr="007C2A70">
        <w:t xml:space="preserve">). Consistent with the nocturnal prey-switching scenario (Scenario 2), impala </w:t>
      </w:r>
      <w:proofErr w:type="gramStart"/>
      <w:r w:rsidRPr="007C2A70">
        <w:t>were</w:t>
      </w:r>
      <w:proofErr w:type="gramEnd"/>
      <w:r w:rsidRPr="007C2A70">
        <w:t xml:space="preserve"> more likely to be located in glades at night than at other times, although there was no such pattern for </w:t>
      </w:r>
      <w:r w:rsidR="00E679EB">
        <w:t>dikdik</w:t>
      </w:r>
      <w:r w:rsidRPr="007C2A70">
        <w:t xml:space="preserve"> (Table 4). In contrast with predictions under Scenario 2, wild dogs were not located closer to glades at night than at other times of </w:t>
      </w:r>
      <w:proofErr w:type="gramStart"/>
      <w:r w:rsidRPr="007C2A70">
        <w:t>day, and</w:t>
      </w:r>
      <w:proofErr w:type="gramEnd"/>
      <w:r w:rsidRPr="007C2A70">
        <w:t xml:space="preserve"> were no more likely to be found close to glades at night when daytime temperatures had been high (Table 4). Impala were less likely to </w:t>
      </w:r>
      <w:proofErr w:type="gramStart"/>
      <w:r w:rsidRPr="007C2A70">
        <w:t>be located in</w:t>
      </w:r>
      <w:proofErr w:type="gramEnd"/>
      <w:r w:rsidRPr="007C2A70">
        <w:t xml:space="preserve"> glades on moonlit nights, and following days with high temperatures, whereas </w:t>
      </w:r>
      <w:r w:rsidR="00E679EB">
        <w:t>dikdik</w:t>
      </w:r>
      <w:r w:rsidRPr="007C2A70">
        <w:t xml:space="preserve"> appeared more likely to use glades on moonlit nights (Table 4). Pack size was the most consistent predictor of wild dog proximity to glades (Table 4).</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5BD0DFCE" w:rsidR="00EC0DAE" w:rsidRDefault="00EC0DAE" w:rsidP="007C2A70">
      <w:r>
        <w:tab/>
        <w:t xml:space="preserve">Among 795 wild dog scats, 71 (9%) contained impala remains and 609 (77%) contained </w:t>
      </w:r>
      <w:r w:rsidR="00E679EB">
        <w:t>dikdik</w:t>
      </w:r>
      <w:r>
        <w:t xml:space="preserve"> remains. As predicted under the reduced foraging time scenario (Scenario 1), (but not the </w:t>
      </w:r>
      <w:r>
        <w:lastRenderedPageBreak/>
        <w:t>other three scenarios), wild dog scats were less likely to contain impala remains when temperatures had been higher during the previous seven days (Table 5).</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69DB0F48" w:rsidR="00EC0DAE" w:rsidRDefault="00EC0DAE" w:rsidP="007C2A70">
      <w:r>
        <w:tab/>
        <w:t xml:space="preserve">Our analyses revealed clear associations between ambient temperature and the behaviour of both predator and prey species, which appeared to influence predation risk. Our findings were most consistent with the reduced foraging time scenario (Scenario 1), under which we predicted that, on hot days, wild dogs would spend less of the daylight period </w:t>
      </w:r>
      <w:proofErr w:type="gramStart"/>
      <w:r>
        <w:t>hunting, and</w:t>
      </w:r>
      <w:proofErr w:type="gramEnd"/>
      <w:r>
        <w:t xml:space="preserve"> would therefore prefer abundant small prey over larger prey which take longer to locate. Consistent with these predictions, we found that wild dogs’ morning hunts ended earlier (Table S2), and evening hunts started later (Table S3) so that, overall, less time was spent hunting during daytime hours. In a previous comparison we concluded that, on private ranches like </w:t>
      </w:r>
      <w:proofErr w:type="spellStart"/>
      <w:r>
        <w:t>Mpala</w:t>
      </w:r>
      <w:proofErr w:type="spellEnd"/>
      <w:r>
        <w:t xml:space="preserve">, hunting </w:t>
      </w:r>
      <w:r w:rsidR="00E679EB">
        <w:t>dikdik</w:t>
      </w:r>
      <w:r>
        <w:t xml:space="preserve"> and impala would have similar profitability, because the greater energy intake achievable by hunting impala (the larger prey species) was offset by the shorter travel distances associated with hunting </w:t>
      </w:r>
      <w:r w:rsidR="00E679EB">
        <w:t>dikdik</w:t>
      </w:r>
      <w:r>
        <w:t xml:space="preserve"> </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(the more abundant prey species, 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a more abundant but lower-value prey (such as </w:t>
      </w:r>
      <w:r w:rsidR="00E679EB">
        <w:t>dikdik</w:t>
      </w:r>
      <w:r>
        <w:t xml:space="preserve">) rather than waiting to locate a rarer but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High ambient temperatures would therefore be expected to favour wild dogs eating </w:t>
      </w:r>
      <w:r w:rsidR="00E679EB">
        <w:t>dikdik</w:t>
      </w:r>
      <w:r>
        <w:t xml:space="preserve"> more than impala, and our observations were consistent with this prediction (Table 4).</w:t>
      </w:r>
    </w:p>
    <w:p w14:paraId="108CB28E" w14:textId="77777777" w:rsidR="00EC0DAE" w:rsidRDefault="00EC0DAE" w:rsidP="007C2A70">
      <w:r>
        <w:tab/>
        <w:t xml:space="preserve">Under the nocturnal prey-switching scenario (Scenario 2), we predicted that, when ambient temperatures were high, wild dogs would hunt at night, targeting impala which are predictably located in glades. Although wild dogs hunted more often at night in hot weather (Table 2), and impala were usually located in glades at night (Table 4), there was no evidence that wild dogs targeted impala at night. Wild dogs were no closer to glades at night than at other </w:t>
      </w:r>
      <w:r>
        <w:lastRenderedPageBreak/>
        <w:t xml:space="preserve">times of </w:t>
      </w:r>
      <w:proofErr w:type="gramStart"/>
      <w:r>
        <w:t>day, and</w:t>
      </w:r>
      <w:proofErr w:type="gramEnd"/>
      <w:r>
        <w:t xml:space="preserve"> were no closer to glades on nights when daytime temperatures had been high (Table 4). Interestingly, impala </w:t>
      </w:r>
      <w:proofErr w:type="gramStart"/>
      <w:r>
        <w:t>were</w:t>
      </w:r>
      <w:proofErr w:type="gramEnd"/>
      <w:r>
        <w:t xml:space="preserve"> less frequently located in glades on moonlit nights, when wild dogs were more active (Table 4). Moonlight is associated with reduced hunting success in lions </w:t>
      </w:r>
      <w:r>
        <w:fldChar w:fldCharType="begin"/>
      </w:r>
      <w:r>
        <w:instrText xml:space="preserve"> ADDIN EN.CITE &lt;EndNote&gt;&lt;Cite&gt;&lt;Author&gt;Funston&lt;/Author&gt;&lt;Year&gt;2001&lt;/Year&gt;&lt;RecNum&gt;3102&lt;/RecNum&gt;&lt;DisplayText&gt;(Funston, Mills &amp;amp; Biggs 2001)&lt;/DisplayText&gt;&lt;record&gt;&lt;rec-number&gt;3102&lt;/rec-number&gt;&lt;foreign-keys&gt;&lt;key app="EN" db-id="ezxv9apxvt9we8e9re8x05wu9xwzvtzf9zx9" timestamp="1563105963"&gt;3102&lt;/key&gt;&lt;/foreign-keys&gt;&lt;ref-type name="Journal Article"&gt;17&lt;/ref-type&gt;&lt;contributors&gt;&lt;authors&gt;&lt;author&gt;Funston, P. J.&lt;/author&gt;&lt;author&gt;Mills, M. G. L.&lt;/author&gt;&lt;author&gt;Biggs, H. C.&lt;/author&gt;&lt;/authors&gt;&lt;/contributors&gt;&lt;auth-address&gt;Univ Pretoria, Dept Zool &amp;amp; Entomol, ZA-0002 Pretoria, South Africa. S African Natl Pk, Kruger Natl Pk, ZA-1350 Skukuza, South Africa. Endangered Wildlife Trust, ZA-2122 Parkview, South Africa.&amp;#xD;Funston, PJ (reprint author), Kalahari Gemsbok Natl Pk, Private Bag X5890, ZA-8800 Upington, South Africa.&amp;#xD;gusm@parks-sa.co.za&lt;/auth-address&gt;&lt;titles&gt;&lt;title&gt;Factors affecting the hunting success of male and female lions in the Kruger National Park&lt;/title&gt;&lt;secondary-title&gt;Journal of Zoology&lt;/secondary-title&gt;&lt;alt-title&gt;J. Zool.&lt;/alt-title&gt;&lt;/titles&gt;&lt;periodical&gt;&lt;full-title&gt;Journal of Zoology&lt;/full-title&gt;&lt;/periodical&gt;&lt;pages&gt;419-431&lt;/pages&gt;&lt;volume&gt;253&lt;/volume&gt;&lt;keywords&gt;&lt;keyword&gt;female&lt;/keyword&gt;&lt;keyword&gt;hunting&lt;/keyword&gt;&lt;keyword&gt;lions&lt;/keyword&gt;&lt;keyword&gt;male&lt;/keyword&gt;&lt;keyword&gt;success&lt;/keyword&gt;&lt;keyword&gt;behavior&lt;/keyword&gt;&lt;keyword&gt;Zoology&lt;/keyword&gt;&lt;/keywords&gt;&lt;dates&gt;&lt;year&gt;2001&lt;/year&gt;&lt;pub-dates&gt;&lt;date&gt;Apr&lt;/date&gt;&lt;/pub-dates&gt;&lt;/dates&gt;&lt;isbn&gt;0952-8369&lt;/isbn&gt;&lt;accession-num&gt;WOS:000168615500001&lt;/accession-num&gt;&lt;work-type&gt;Article&lt;/work-type&gt;&lt;urls&gt;&lt;related-urls&gt;&lt;url&gt;&amp;lt;Go to ISI&amp;gt;://WOS:000168615500001&lt;/url&gt;&lt;/related-urls&gt;&lt;/urls&gt;&lt;electronic-resource-num&gt;10.1017/s0952836901000395&lt;/electronic-resource-num&gt;&lt;language&gt;English&lt;/language&gt;&lt;/record&gt;&lt;/Cite&gt;&lt;/EndNote&gt;</w:instrText>
      </w:r>
      <w:r>
        <w:fldChar w:fldCharType="separate"/>
      </w:r>
      <w:r>
        <w:rPr>
          <w:noProof/>
        </w:rPr>
        <w:t>(Funston, Mills &amp; Biggs 2001)</w:t>
      </w:r>
      <w:r>
        <w:fldChar w:fldCharType="end"/>
      </w:r>
      <w:r>
        <w:t>, so it is possible that impala relax their antipredator behaviour and abandon glades on moonlit nights. Alternatively, impala may change their antipredator behaviour in response to wild dog hunting on moonlit nights. In contrast with the predictions of the nocturnal prey-switching scenario (Scenario 2), impala remains were less likely to be found in wild dog scats following periods of high ambient temperature (Table 4). Hence, Scenario 2 did not generate the predicted consequences for either predator behaviour or predation risk.</w:t>
      </w:r>
    </w:p>
    <w:p w14:paraId="00AAB853" w14:textId="7F225FEF" w:rsidR="00EC0DAE" w:rsidRDefault="00EC0DAE" w:rsidP="007C2A70">
      <w:r>
        <w:tab/>
        <w:t xml:space="preserve">Under the shade-seeking scenario (Scenario 3), we predicted that all three species would increase their daytime use of woody cover at high ambient temperatures. However, we found that only impala did so (Table 3). Of the three species, impala used the most open habitat (Figure 1C), which may have resulted in a greater need to seek shade at high temperatures. Physiological studies suggest that </w:t>
      </w:r>
      <w:r w:rsidR="00E679EB">
        <w:t>dikdik</w:t>
      </w:r>
      <w:r>
        <w:t xml:space="preserve"> are dependent upon shade to thermoregulate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 they may be able to use small patches of shade without moving into denser habitat. Wild dogs rest in woody cover during the midday period (</w:t>
      </w:r>
      <w:r w:rsidRPr="00523945">
        <w:t>Figure 1</w:t>
      </w:r>
      <w:r w:rsidR="00E679EB">
        <w:t>A</w:t>
      </w:r>
      <w:r>
        <w:t>) but there was no evidence that they hunted in denser cover on hot days (Table 3), perhaps because hunting periods occurred before and after the hottest times of day (</w:t>
      </w:r>
      <w:commentRangeStart w:id="4"/>
      <w:r>
        <w:t>Figure 1A</w:t>
      </w:r>
      <w:commentRangeEnd w:id="4"/>
      <w:r>
        <w:rPr>
          <w:rStyle w:val="CommentReference"/>
        </w:rPr>
        <w:commentReference w:id="4"/>
      </w:r>
      <w:r>
        <w:t xml:space="preserve">). Impala’s tendency to move into denser cover at high temperatures would be expected to increase their risk of being killed, since wild dogs typically occupied denser cover (Figure 1C), and we have shown previously that impala are more likely to be killed (by any predator species)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xml:space="preserve">. Nevertheless, we found that impala remains were less likely to be found in wild dog scats following periods of high ambient temperature (Table 4). Hence, </w:t>
      </w:r>
      <w:r>
        <w:lastRenderedPageBreak/>
        <w:t>although impala behaviour changed in line with the predictions of the shade-seeking scenario (Scenario 3), this change did not generate the predicted impact on predation risk.</w:t>
      </w:r>
    </w:p>
    <w:p w14:paraId="306DE740" w14:textId="4A2D40BE" w:rsidR="00EC0DAE" w:rsidRDefault="00EC0DAE" w:rsidP="007C2A70">
      <w:r>
        <w:tab/>
        <w:t xml:space="preserve">Under the chase speed scenario (Scenario 4), we predicted that high ambient temperatures would reduce chase distances for impala and increase them for </w:t>
      </w:r>
      <w:r w:rsidR="00E679EB">
        <w:t>dikdik</w:t>
      </w:r>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these hypotheses directly because our monitoring methods did not allow us to measure chase distance or speed. However, under this scenario we also predicted that predation upon impala would increase, relative to predation on </w:t>
      </w:r>
      <w:r w:rsidR="00E679EB">
        <w:t>dikdik</w:t>
      </w:r>
      <w:r>
        <w:t>, when ambient temperatures were high. Our observations showed the opposite pattern (Table 4); hence, a key prediction of the chase speed scenario was not upheld by our analyses.</w:t>
      </w:r>
    </w:p>
    <w:p w14:paraId="034D4458" w14:textId="77777777" w:rsidR="00EC0DAE" w:rsidRDefault="00EC0DAE" w:rsidP="007C2A70">
      <w:r>
        <w:tab/>
        <w:t xml:space="preserve">Demographic evidence provides further support for the reduced foraging time scenario (Scenario 1) over the other scenarios. Under Scenario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In contrast, under the other three scenarios, wild dogs’ food intake (and potentially survival and reproductive success), would be expected to improve at high temperatures, because impala (a higher-value prey) would be more accessible due to their being predictably-located (Scenario 2, nocturnal prey-switching), in dense cover where they are vulnerable to predators (Scenario 3, shade-seeking), or more easily captured due to their tendency to overheat during high speed chases (Scenario 4, chase speed). Hence, while demographic patterns cannot confirm the reduced foraging time scenario (Scenario 1) as the most likely mechanism whereby temperature influences predator-prey interactions in this system, they do contribute to refuting Scenarios 2-4.</w:t>
      </w:r>
    </w:p>
    <w:p w14:paraId="46438486" w14:textId="0172F900" w:rsidR="00EC0DAE" w:rsidRDefault="00EC0DAE" w:rsidP="007C2A70">
      <w:r>
        <w:lastRenderedPageBreak/>
        <w:tab/>
        <w:t xml:space="preserve">Our findings suggest two potential impacts of climate change through its effect on predation by wild dogs. First, we have shown previously that wild dogs suppressed </w:t>
      </w:r>
      <w:r w:rsidR="00E679EB">
        <w:t>dikdik</w:t>
      </w:r>
      <w:r>
        <w:t xml:space="preserve"> numbers, and </w:t>
      </w:r>
      <w:r w:rsidR="00E679EB">
        <w:t>dikdik</w:t>
      </w:r>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r w:rsidR="00E679EB">
        <w:t>dikdik</w:t>
      </w:r>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temperatures would be expected to intensify wild dog predation on </w:t>
      </w:r>
      <w:r w:rsidR="00E679EB">
        <w:t>dikdik</w:t>
      </w:r>
      <w:r>
        <w:t>, which might generate wider impacts on community structure.</w:t>
      </w:r>
    </w:p>
    <w:p w14:paraId="273FF2BF" w14:textId="1D3D83F0" w:rsidR="00EC0DAE" w:rsidRDefault="00EC0DAE" w:rsidP="007C2A70">
      <w:r>
        <w:tab/>
        <w:t xml:space="preserve">Second, our findings suggest that wild dog populations’ resilience in the face of climate change might be affected by the abundance of small, abundant prey. Our study site is unusual both in the density of </w:t>
      </w:r>
      <w:r w:rsidR="00E679EB">
        <w:t>dikdik</w:t>
      </w:r>
      <w:r>
        <w:t xml:space="preserve"> it supports </w:t>
      </w:r>
      <w:r>
        <w:fldChar w:fldCharType="begin" w:fldLock="1"/>
      </w:r>
      <w:r>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"&lt;sup&gt;6,7&lt;/sup&gt;"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r w:rsidR="00E679EB">
        <w:t>dikdik</w:t>
      </w:r>
      <w:r>
        <w:t xml:space="preserve"> as primary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r w:rsidR="00E679EB">
        <w:t>dikdik</w:t>
      </w:r>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1C215E">
        <w:instrText xml:space="preserve"> ADDIN EN.CITE </w:instrText>
      </w:r>
      <w:r w:rsidRPr="001C215E">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1C215E">
        <w:instrText xml:space="preserve"> ADDIN EN.CITE.DATA </w:instrText>
      </w:r>
      <w:r w:rsidRPr="001C215E">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although site-specific conditions complicate any comparison of the magnitude of temperature effects</w:t>
      </w:r>
      <w:r w:rsidRPr="0012339C">
        <w:t xml:space="preserve"> </w:t>
      </w:r>
      <w:r>
        <w:t>at the different sites.</w:t>
      </w:r>
    </w:p>
    <w:p w14:paraId="5B5044F4" w14:textId="77777777" w:rsidR="00EC0DAE" w:rsidRDefault="00EC0DAE" w:rsidP="007C2A70">
      <w:r>
        <w:tab/>
      </w:r>
      <w:commentRangeStart w:id="5"/>
      <w:r>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w:t>
      </w:r>
      <w:commentRangeEnd w:id="5"/>
      <w:r>
        <w:rPr>
          <w:rStyle w:val="CommentReference"/>
        </w:rPr>
        <w:commentReference w:id="5"/>
      </w:r>
      <w:r>
        <w:t xml:space="preserve">Our findings suggest that prey diversity may help buffer wild dog populations against the effects of climate change, because abundant prey </w:t>
      </w:r>
      <w:proofErr w:type="gramStart"/>
      <w:r>
        <w:t>are</w:t>
      </w:r>
      <w:proofErr w:type="gramEnd"/>
      <w:r>
        <w:t xml:space="preserve"> readily located even when hunting time is constrained. This observation suggests that measures which maintain prey densities (such as limiting offtake by people) may help to conserve wild dogs in a warming </w:t>
      </w:r>
      <w:r>
        <w:lastRenderedPageBreak/>
        <w:t xml:space="preserve">climate. However, interventions which artificially raise prey densities (such as installation of waterholes) 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507EDF17" w:rsidR="00EC0DAE" w:rsidRDefault="00EC0DAE" w:rsidP="007C2A70">
      <w:r>
        <w:tab/>
        <w:t xml:space="preserve">More generally, we have shown that ambient temperature can influence patterns of predation, even when both predator and prey are tropical endotherms. This finding contrasts with the assumptions of several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6F400B">
        <w:instrText xml:space="preserve"> ADDIN EN.CITE </w:instrText>
      </w:r>
      <w:r w:rsidRPr="006F400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6F400B">
        <w:instrText xml:space="preserve"> ADDIN EN.CITE.DATA </w:instrText>
      </w:r>
      <w:r w:rsidRPr="006F400B">
        <w:fldChar w:fldCharType="end"/>
      </w:r>
      <w:r>
        <w:fldChar w:fldCharType="separate"/>
      </w:r>
      <w:r>
        <w:rPr>
          <w:noProof/>
        </w:rPr>
        <w:t>(e.g., Dell, Pawar &amp; Savage 2014)</w:t>
      </w:r>
      <w:r>
        <w:fldChar w:fldCharType="end"/>
      </w:r>
      <w:r>
        <w:t xml:space="preserve">, including the </w:t>
      </w:r>
      <w:proofErr w:type="spellStart"/>
      <w:r>
        <w:t>Madingley</w:t>
      </w:r>
      <w:proofErr w:type="spellEnd"/>
      <w:r>
        <w:t xml:space="preserve"> Model </w:t>
      </w:r>
      <w: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instrText xml:space="preserve"> ADDIN EN.CITE </w:instrText>
      </w:r>
      <w: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instrText xml:space="preserve"> ADDIN EN.CITE.DATA </w:instrText>
      </w:r>
      <w:r>
        <w:fldChar w:fldCharType="end"/>
      </w:r>
      <w:r>
        <w:fldChar w:fldCharType="separate"/>
      </w:r>
      <w:r>
        <w:rPr>
          <w:noProof/>
        </w:rPr>
        <w:t>(Harfoot</w:t>
      </w:r>
      <w:r w:rsidRPr="00532014">
        <w:rPr>
          <w:i/>
          <w:noProof/>
        </w:rPr>
        <w:t xml:space="preserve"> et al.</w:t>
      </w:r>
      <w:r>
        <w:rPr>
          <w:noProof/>
        </w:rPr>
        <w:t xml:space="preserve"> 2014)</w:t>
      </w:r>
      <w:r>
        <w:fldChar w:fldCharType="end"/>
      </w:r>
      <w:r>
        <w:t xml:space="preserve">, and suggests that such models may not accurately represent the responses of ecological communities in which endotherms play important roles. However, our findings also highlight the difficulty of accurately predicting exactly how temperature would be expected to influence predation involving endotherms: all four of the scenarios that we investigated were plausible, but they generated conflicting hypotheses about how predation on impala and </w:t>
      </w:r>
      <w:r w:rsidR="00E679EB">
        <w:t>dikdik</w:t>
      </w:r>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045B2B97" w14:textId="77777777" w:rsidR="00EC0DAE" w:rsidRDefault="00EC0DAE" w:rsidP="007C2A70"/>
    <w:p w14:paraId="38A3E9D1" w14:textId="04B6B832" w:rsidR="00EC0DAE" w:rsidRPr="00444FF5" w:rsidRDefault="00EC0DAE" w:rsidP="007C2A70">
      <w:pPr>
        <w:pStyle w:val="Heading1"/>
      </w:pPr>
      <w:r w:rsidRPr="00444FF5">
        <w:t>Acknowledgements</w:t>
      </w:r>
    </w:p>
    <w:p w14:paraId="034DC5FB" w14:textId="77777777" w:rsidR="00EC0DAE" w:rsidRPr="007C2A70" w:rsidRDefault="00EC0DAE" w:rsidP="007C2A70">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commentRangeStart w:id="6"/>
      <w:r w:rsidRPr="0022134B">
        <w:rPr>
          <w:highlight w:val="yellow"/>
          <w:rPrChange w:id="7" w:author="Rosie Woodroffe" w:date="2019-08-10T11:14:00Z">
            <w:rPr>
              <w:rFonts w:ascii="Cambria" w:hAnsi="Cambria"/>
            </w:rPr>
          </w:rPrChange>
        </w:rPr>
        <w:t>XXXXX</w:t>
      </w:r>
      <w:commentRangeEnd w:id="6"/>
      <w:r>
        <w:rPr>
          <w:rStyle w:val="CommentReference"/>
        </w:rPr>
        <w:commentReference w:id="6"/>
      </w:r>
      <w:r w:rsidRPr="007C2A70">
        <w:t xml:space="preserve">) for research permission. We also thank funders and research assistants too numerous to list individually. </w:t>
      </w:r>
      <w:r>
        <w:t xml:space="preserve">Animal handling was approved by the Ethics Committee of the Zoological Society of London and the </w:t>
      </w:r>
      <w:commentRangeStart w:id="8"/>
      <w:r>
        <w:t>Animal Care Committee of the University of British Columbia</w:t>
      </w:r>
      <w:commentRangeEnd w:id="8"/>
      <w:r>
        <w:rPr>
          <w:rStyle w:val="CommentReference"/>
        </w:rPr>
        <w:commentReference w:id="8"/>
      </w:r>
      <w:r>
        <w:t>.</w:t>
      </w:r>
    </w:p>
    <w:p w14:paraId="51E3E84D" w14:textId="77777777" w:rsidR="007A0FCE" w:rsidRPr="00670977" w:rsidRDefault="007A0FCE" w:rsidP="007C2A70"/>
    <w:p w14:paraId="6423D36E" w14:textId="76D33B49" w:rsidR="001C215E" w:rsidRPr="001C215E" w:rsidDel="009D4D7E" w:rsidRDefault="007C2A70" w:rsidP="007C2A70">
      <w:pPr>
        <w:pStyle w:val="Heading1"/>
        <w:rPr>
          <w:del w:id="9" w:author="Rosie Woodroffe" w:date="2019-08-10T11:19:00Z"/>
          <w:noProof/>
        </w:rPr>
      </w:pPr>
      <w:r>
        <w:lastRenderedPageBreak/>
        <w:t>References</w:t>
      </w:r>
      <w:del w:id="10" w:author="Rosie Woodroffe" w:date="2019-08-10T11:19:00Z">
        <w:r w:rsidR="001C215E" w:rsidDel="009D4D7E">
          <w:fldChar w:fldCharType="begin" w:fldLock="1"/>
        </w:r>
        <w:r w:rsidR="001C215E" w:rsidDel="009D4D7E">
          <w:delInstrText xml:space="preserve">ADDIN Mendeley Bibliography CSL_BIBLIOGRAPHY </w:delInstrText>
        </w:r>
        <w:r w:rsidR="001C215E" w:rsidDel="009D4D7E">
          <w:fldChar w:fldCharType="separate"/>
        </w:r>
      </w:del>
    </w:p>
    <w:p w14:paraId="0830F47F" w14:textId="0BAC78EE" w:rsidR="001C215E" w:rsidRPr="007E6181" w:rsidDel="009D4D7E" w:rsidRDefault="001C215E" w:rsidP="007C2A70">
      <w:pPr>
        <w:rPr>
          <w:del w:id="11" w:author="Rosie Woodroffe" w:date="2019-08-10T11:19:00Z"/>
        </w:rPr>
      </w:pPr>
      <w:del w:id="12" w:author="Rosie Woodroffe" w:date="2019-08-10T11:19:00Z">
        <w:r w:rsidDel="009D4D7E">
          <w:fldChar w:fldCharType="end"/>
        </w:r>
      </w:del>
    </w:p>
    <w:p w14:paraId="3984092B" w14:textId="673EA392" w:rsidR="00F36954" w:rsidRPr="007C2A70" w:rsidRDefault="00235153" w:rsidP="007C2A70">
      <w:pPr>
        <w:pStyle w:val="EndNoteBibliography"/>
        <w:rPr>
          <w:rFonts w:ascii="Cambria" w:hAnsi="Cambria"/>
          <w:noProof/>
        </w:rPr>
      </w:pPr>
      <w:r w:rsidRPr="002D202B">
        <w:rPr>
          <w:rFonts w:ascii="Cambria" w:hAnsi="Cambria"/>
        </w:rPr>
        <w:fldChar w:fldCharType="begin"/>
      </w:r>
      <w:r w:rsidRPr="007C2A70">
        <w:rPr>
          <w:rFonts w:ascii="Cambria" w:hAnsi="Cambria"/>
        </w:rPr>
        <w:instrText xml:space="preserve"> ADDIN EN.REFLIST </w:instrText>
      </w:r>
      <w:r w:rsidRPr="002D202B">
        <w:fldChar w:fldCharType="separate"/>
      </w:r>
      <w:r w:rsidR="00F36954" w:rsidRPr="007C2A70">
        <w:rPr>
          <w:rFonts w:ascii="Cambria" w:hAnsi="Cambria"/>
          <w:noProof/>
        </w:rPr>
        <w:t xml:space="preserve">Agafonkin, V. &amp; Thieurmel, B. (2017) </w:t>
      </w:r>
      <w:r w:rsidR="00F36954" w:rsidRPr="007C2A70">
        <w:rPr>
          <w:rFonts w:ascii="Cambria" w:hAnsi="Cambria"/>
          <w:i/>
          <w:noProof/>
        </w:rPr>
        <w:t>suncalc: compute sun position, sunlight phases, moon position and lunar phase</w:t>
      </w:r>
      <w:r w:rsidR="00F36954" w:rsidRPr="007C2A70">
        <w:rPr>
          <w:rFonts w:ascii="Cambria" w:hAnsi="Cambria"/>
          <w:noProof/>
        </w:rPr>
        <w:t xml:space="preserve">. </w:t>
      </w:r>
      <w:hyperlink r:id="rId11" w:history="1">
        <w:r w:rsidR="00F36954" w:rsidRPr="002D202B">
          <w:rPr>
            <w:rStyle w:val="Hyperlink"/>
            <w:rFonts w:ascii="Cambria" w:hAnsi="Cambria"/>
            <w:noProof/>
          </w:rPr>
          <w:t>https://CRAN.R-project.org/package=suncalc</w:t>
        </w:r>
      </w:hyperlink>
      <w:r w:rsidR="00F36954" w:rsidRPr="007C2A70">
        <w:rPr>
          <w:rFonts w:ascii="Cambria" w:hAnsi="Cambria"/>
          <w:noProof/>
        </w:rPr>
        <w:t>.</w:t>
      </w:r>
    </w:p>
    <w:p w14:paraId="681851AE" w14:textId="77777777" w:rsidR="00F36954" w:rsidRPr="007C2A70" w:rsidRDefault="00F36954" w:rsidP="007C2A70">
      <w:pPr>
        <w:pStyle w:val="EndNoteBibliography"/>
        <w:rPr>
          <w:rFonts w:ascii="Cambria" w:hAnsi="Cambria"/>
          <w:noProof/>
        </w:rPr>
      </w:pPr>
      <w:r w:rsidRPr="007C2A70">
        <w:rPr>
          <w:rFonts w:ascii="Cambria" w:hAnsi="Cambria"/>
          <w:noProof/>
        </w:rPr>
        <w:t xml:space="preserve">Augustine, D.J. (2004) Influence of cattle management on habitat selection by impala on central Kenyan rangeland. </w:t>
      </w:r>
      <w:r w:rsidRPr="007C2A70">
        <w:rPr>
          <w:rFonts w:ascii="Cambria" w:hAnsi="Cambria"/>
          <w:i/>
          <w:noProof/>
        </w:rPr>
        <w:t>Journal of Wildlife Management,</w:t>
      </w:r>
      <w:r w:rsidRPr="007C2A70">
        <w:rPr>
          <w:rFonts w:ascii="Cambria" w:hAnsi="Cambria"/>
          <w:noProof/>
        </w:rPr>
        <w:t xml:space="preserve"> </w:t>
      </w:r>
      <w:r w:rsidRPr="007C2A70">
        <w:rPr>
          <w:rFonts w:ascii="Cambria" w:hAnsi="Cambria"/>
          <w:b/>
          <w:noProof/>
        </w:rPr>
        <w:t>68,</w:t>
      </w:r>
      <w:r w:rsidRPr="007C2A70">
        <w:rPr>
          <w:rFonts w:ascii="Cambria" w:hAnsi="Cambria"/>
          <w:noProof/>
        </w:rPr>
        <w:t xml:space="preserve"> 916-923.</w:t>
      </w:r>
    </w:p>
    <w:p w14:paraId="65ABA633" w14:textId="77777777" w:rsidR="001C215E" w:rsidRPr="002D202B" w:rsidRDefault="001C215E" w:rsidP="007C2A70">
      <w:pPr>
        <w:rPr>
          <w:rFonts w:ascii="Cambria" w:hAnsi="Cambria"/>
          <w:noProof/>
        </w:rPr>
      </w:pPr>
      <w:r w:rsidRPr="002D202B">
        <w:rPr>
          <w:rFonts w:ascii="Cambria" w:hAnsi="Cambria"/>
          <w:noProof/>
        </w:rPr>
        <w:t xml:space="preserve">Augustine, D.J., 2010. Response of native ungulates to drought in semi-arid Kenyan rangeland. </w:t>
      </w:r>
      <w:r w:rsidRPr="002D202B">
        <w:rPr>
          <w:rFonts w:ascii="Cambria" w:hAnsi="Cambria"/>
          <w:i/>
          <w:iCs/>
          <w:noProof/>
        </w:rPr>
        <w:t>African Journal of Ecology</w:t>
      </w:r>
      <w:r w:rsidRPr="002D202B">
        <w:rPr>
          <w:rFonts w:ascii="Cambria" w:hAnsi="Cambria"/>
          <w:noProof/>
        </w:rPr>
        <w:t>, 48(4), pp.1009–1020. Available at: http://doi.wiley.com/10.1111/j.1365-2028.2010.01207.x [Accessed July 31, 2019].</w:t>
      </w:r>
    </w:p>
    <w:p w14:paraId="6095703E" w14:textId="77777777" w:rsidR="00F36954" w:rsidRPr="007C2A70" w:rsidRDefault="00F36954" w:rsidP="007C2A70">
      <w:pPr>
        <w:pStyle w:val="EndNoteBibliography"/>
        <w:rPr>
          <w:rFonts w:ascii="Cambria" w:hAnsi="Cambria"/>
          <w:noProof/>
        </w:rPr>
      </w:pPr>
      <w:r w:rsidRPr="007C2A70">
        <w:rPr>
          <w:rFonts w:ascii="Cambria" w:hAnsi="Cambria"/>
          <w:noProof/>
        </w:rPr>
        <w:t xml:space="preserve">Austin, G.T. (1976) Behavioral adaptations of verdin to desert. </w:t>
      </w:r>
      <w:r w:rsidRPr="007C2A70">
        <w:rPr>
          <w:rFonts w:ascii="Cambria" w:hAnsi="Cambria"/>
          <w:i/>
          <w:noProof/>
        </w:rPr>
        <w:t>Auk,</w:t>
      </w:r>
      <w:r w:rsidRPr="007C2A70">
        <w:rPr>
          <w:rFonts w:ascii="Cambria" w:hAnsi="Cambria"/>
          <w:noProof/>
        </w:rPr>
        <w:t xml:space="preserve"> </w:t>
      </w:r>
      <w:r w:rsidRPr="007C2A70">
        <w:rPr>
          <w:rFonts w:ascii="Cambria" w:hAnsi="Cambria"/>
          <w:b/>
          <w:noProof/>
        </w:rPr>
        <w:t>93,</w:t>
      </w:r>
      <w:r w:rsidRPr="007C2A70">
        <w:rPr>
          <w:rFonts w:ascii="Cambria" w:hAnsi="Cambria"/>
          <w:noProof/>
        </w:rPr>
        <w:t xml:space="preserve"> 245-262.</w:t>
      </w:r>
    </w:p>
    <w:p w14:paraId="763A91AB" w14:textId="783861CB" w:rsidR="00F36954" w:rsidRPr="007C2A70" w:rsidRDefault="00F36954" w:rsidP="007C2A70">
      <w:pPr>
        <w:pStyle w:val="EndNoteBibliography"/>
        <w:rPr>
          <w:rFonts w:ascii="Cambria" w:hAnsi="Cambria"/>
          <w:noProof/>
        </w:rPr>
      </w:pPr>
      <w:r w:rsidRPr="007C2A70">
        <w:rPr>
          <w:rFonts w:ascii="Cambria" w:hAnsi="Cambria"/>
          <w:noProof/>
        </w:rPr>
        <w:t xml:space="preserve">Bartoń, K. (2017) </w:t>
      </w:r>
      <w:r w:rsidRPr="007C2A70">
        <w:rPr>
          <w:rFonts w:ascii="Cambria" w:hAnsi="Cambria"/>
          <w:i/>
          <w:noProof/>
        </w:rPr>
        <w:t>MuMIn: Multi-Model Inference</w:t>
      </w:r>
      <w:r w:rsidRPr="007C2A70">
        <w:rPr>
          <w:rFonts w:ascii="Cambria" w:hAnsi="Cambria"/>
          <w:noProof/>
        </w:rPr>
        <w:t xml:space="preserve">. </w:t>
      </w:r>
      <w:hyperlink r:id="rId12" w:history="1">
        <w:r w:rsidRPr="002D202B">
          <w:rPr>
            <w:rStyle w:val="Hyperlink"/>
            <w:rFonts w:ascii="Cambria" w:hAnsi="Cambria"/>
            <w:noProof/>
          </w:rPr>
          <w:t>https://CRAN.R-project.org/package=MuMIn</w:t>
        </w:r>
      </w:hyperlink>
      <w:r w:rsidRPr="007C2A70">
        <w:rPr>
          <w:rFonts w:ascii="Cambria" w:hAnsi="Cambria"/>
          <w:noProof/>
        </w:rPr>
        <w:t>.</w:t>
      </w:r>
    </w:p>
    <w:p w14:paraId="4B32848B" w14:textId="77777777" w:rsidR="001C215E" w:rsidRPr="002D202B" w:rsidRDefault="001C215E" w:rsidP="007C2A70">
      <w:pPr>
        <w:rPr>
          <w:rFonts w:ascii="Cambria" w:hAnsi="Cambria"/>
          <w:noProof/>
        </w:rPr>
      </w:pPr>
      <w:r w:rsidRPr="002D202B">
        <w:rPr>
          <w:rFonts w:ascii="Cambria" w:hAnsi="Cambria"/>
          <w:noProof/>
        </w:rPr>
        <w:t xml:space="preserve">Burnham, K.P., Anderson, D.R. &amp; Burnham, K.P., 2002. </w:t>
      </w:r>
      <w:r w:rsidRPr="002D202B">
        <w:rPr>
          <w:rFonts w:ascii="Cambria" w:hAnsi="Cambria"/>
          <w:i/>
          <w:iCs/>
          <w:noProof/>
        </w:rPr>
        <w:t>Model selection and multimodel inference : a practical information-theoretic approach</w:t>
      </w:r>
      <w:r w:rsidRPr="002D202B">
        <w:rPr>
          <w:rFonts w:ascii="Cambria" w:hAnsi="Cambria"/>
          <w:noProof/>
        </w:rPr>
        <w:t>, Springer.</w:t>
      </w:r>
    </w:p>
    <w:p w14:paraId="3308ABB8" w14:textId="77777777" w:rsidR="00F36954" w:rsidRPr="007C2A70" w:rsidRDefault="00F36954" w:rsidP="007C2A70">
      <w:pPr>
        <w:pStyle w:val="EndNoteBibliography"/>
        <w:rPr>
          <w:rFonts w:ascii="Cambria" w:hAnsi="Cambria"/>
          <w:noProof/>
        </w:rPr>
      </w:pPr>
      <w:r w:rsidRPr="007C2A70">
        <w:rPr>
          <w:rFonts w:ascii="Cambria" w:hAnsi="Cambria"/>
          <w:noProof/>
        </w:rPr>
        <w:t xml:space="preserve">Cahill, A.E., Aiello-Lammens, M.E., Fisher-Reid, M.C., Hua, X., Karanewsky, C.J., Ryu, H.Y., Sbeglia, G.C., Spagnolo, F., Waldron, J.B., Warsi, O. &amp; Wiens, J.J. (2012) How does climate change cause extinction? </w:t>
      </w:r>
      <w:r w:rsidRPr="007C2A70">
        <w:rPr>
          <w:rFonts w:ascii="Cambria" w:hAnsi="Cambria"/>
          <w:i/>
          <w:noProof/>
        </w:rPr>
        <w:t>Proceedings of the Royal Society B-Biological Sciences,</w:t>
      </w:r>
      <w:r w:rsidRPr="007C2A70">
        <w:rPr>
          <w:rFonts w:ascii="Cambria" w:hAnsi="Cambria"/>
          <w:noProof/>
        </w:rPr>
        <w:t xml:space="preserve"> </w:t>
      </w:r>
      <w:r w:rsidRPr="007C2A70">
        <w:rPr>
          <w:rFonts w:ascii="Cambria" w:hAnsi="Cambria"/>
          <w:b/>
          <w:noProof/>
        </w:rPr>
        <w:t>280,</w:t>
      </w:r>
      <w:r w:rsidRPr="007C2A70">
        <w:rPr>
          <w:rFonts w:ascii="Cambria" w:hAnsi="Cambria"/>
          <w:noProof/>
        </w:rPr>
        <w:t xml:space="preserve"> 20121890.</w:t>
      </w:r>
    </w:p>
    <w:p w14:paraId="062227CB" w14:textId="77777777" w:rsidR="00F36954" w:rsidRPr="007C2A70" w:rsidRDefault="00F36954" w:rsidP="007C2A70">
      <w:pPr>
        <w:pStyle w:val="EndNoteBibliography"/>
        <w:rPr>
          <w:rFonts w:ascii="Cambria" w:hAnsi="Cambria"/>
          <w:noProof/>
        </w:rPr>
      </w:pPr>
      <w:r w:rsidRPr="007C2A70">
        <w:rPr>
          <w:rFonts w:ascii="Cambria" w:hAnsi="Cambria"/>
          <w:noProof/>
        </w:rPr>
        <w:t>Caylor, K.K., Gitonga, J. &amp; Martins, D.J. (2017) Mpala Research Centre Meteorological and Hydrological Dataset Mpala Research Centre, Kenya.</w:t>
      </w:r>
    </w:p>
    <w:p w14:paraId="253A6EE5" w14:textId="77777777" w:rsidR="001C215E" w:rsidRPr="002D202B" w:rsidRDefault="001C215E" w:rsidP="007C2A70">
      <w:pPr>
        <w:rPr>
          <w:rFonts w:ascii="Cambria" w:hAnsi="Cambria"/>
          <w:noProof/>
        </w:rPr>
      </w:pPr>
      <w:r w:rsidRPr="002D202B">
        <w:rPr>
          <w:rFonts w:ascii="Cambria" w:hAnsi="Cambria"/>
          <w:noProof/>
        </w:rPr>
        <w:t xml:space="preserve">Cozzi, G. et al., 2012. Fear of the dark or dinner by moonlight ? Reduced temporal partitioning among Africa ’ s large carnivores Author ( s ): Gabriele Cozzi , Femke Broekhuis , John W . McNutt , Lindsay A . Turnbull , David W . Macdonald and Bernhard Schmid Stable URL : http:/. </w:t>
      </w:r>
      <w:r w:rsidRPr="002D202B">
        <w:rPr>
          <w:rFonts w:ascii="Cambria" w:hAnsi="Cambria"/>
          <w:i/>
          <w:iCs/>
          <w:noProof/>
        </w:rPr>
        <w:t>Ecology</w:t>
      </w:r>
      <w:r w:rsidRPr="002D202B">
        <w:rPr>
          <w:rFonts w:ascii="Cambria" w:hAnsi="Cambria"/>
          <w:noProof/>
        </w:rPr>
        <w:t>, 93(12), pp.2590–2599.</w:t>
      </w:r>
    </w:p>
    <w:p w14:paraId="28402779" w14:textId="77777777" w:rsidR="00F36954" w:rsidRPr="007C2A70" w:rsidRDefault="00F36954" w:rsidP="007C2A70">
      <w:pPr>
        <w:pStyle w:val="EndNoteBibliography"/>
        <w:rPr>
          <w:rFonts w:ascii="Cambria" w:hAnsi="Cambria"/>
          <w:noProof/>
        </w:rPr>
      </w:pPr>
      <w:r w:rsidRPr="007C2A70">
        <w:rPr>
          <w:rFonts w:ascii="Cambria" w:hAnsi="Cambria"/>
          <w:noProof/>
        </w:rPr>
        <w:lastRenderedPageBreak/>
        <w:t xml:space="preserve">Creel, S. &amp; Creel, N.M. (1995) Communal hunting and pack size in African wild dogs, </w:t>
      </w:r>
      <w:r w:rsidRPr="007C2A70">
        <w:rPr>
          <w:rFonts w:ascii="Cambria" w:hAnsi="Cambria"/>
          <w:i/>
          <w:noProof/>
        </w:rPr>
        <w:t>Lycaon pictus</w:t>
      </w:r>
      <w:r w:rsidRPr="007C2A70">
        <w:rPr>
          <w:rFonts w:ascii="Cambria" w:hAnsi="Cambria"/>
          <w:noProof/>
        </w:rPr>
        <w:t xml:space="preserve">. </w:t>
      </w:r>
      <w:r w:rsidRPr="007C2A70">
        <w:rPr>
          <w:rFonts w:ascii="Cambria" w:hAnsi="Cambria"/>
          <w:i/>
          <w:noProof/>
        </w:rPr>
        <w:t>Animal Behaviour,</w:t>
      </w:r>
      <w:r w:rsidRPr="007C2A70">
        <w:rPr>
          <w:rFonts w:ascii="Cambria" w:hAnsi="Cambria"/>
          <w:noProof/>
        </w:rPr>
        <w:t xml:space="preserve"> </w:t>
      </w:r>
      <w:r w:rsidRPr="007C2A70">
        <w:rPr>
          <w:rFonts w:ascii="Cambria" w:hAnsi="Cambria"/>
          <w:b/>
          <w:noProof/>
        </w:rPr>
        <w:t>50,</w:t>
      </w:r>
      <w:r w:rsidRPr="007C2A70">
        <w:rPr>
          <w:rFonts w:ascii="Cambria" w:hAnsi="Cambria"/>
          <w:noProof/>
        </w:rPr>
        <w:t xml:space="preserve"> 1325-1339.</w:t>
      </w:r>
    </w:p>
    <w:p w14:paraId="1BA50225" w14:textId="77777777" w:rsidR="00F36954" w:rsidRPr="007C2A70" w:rsidRDefault="00F36954" w:rsidP="007C2A70">
      <w:pPr>
        <w:pStyle w:val="EndNoteBibliography"/>
        <w:rPr>
          <w:rFonts w:ascii="Cambria" w:hAnsi="Cambria"/>
          <w:noProof/>
        </w:rPr>
      </w:pPr>
      <w:r w:rsidRPr="007C2A70">
        <w:rPr>
          <w:rFonts w:ascii="Cambria" w:hAnsi="Cambria"/>
          <w:noProof/>
        </w:rPr>
        <w:t xml:space="preserve">Creel, S., Creel, N.M., Creel, A.M. &amp; Creel, B.M. (2016) Hunting on a hot day: effects of temperature on interactions between African wild dogs and their prey. </w:t>
      </w:r>
      <w:r w:rsidRPr="007C2A70">
        <w:rPr>
          <w:rFonts w:ascii="Cambria" w:hAnsi="Cambria"/>
          <w:i/>
          <w:noProof/>
        </w:rPr>
        <w:t>Ecology</w:t>
      </w:r>
      <w:r w:rsidRPr="007C2A70">
        <w:rPr>
          <w:rFonts w:ascii="Cambria" w:hAnsi="Cambria"/>
          <w:noProof/>
        </w:rPr>
        <w:t>.</w:t>
      </w:r>
    </w:p>
    <w:p w14:paraId="2DCC9727" w14:textId="77777777" w:rsidR="00F36954" w:rsidRPr="007C2A70" w:rsidRDefault="00F36954" w:rsidP="007C2A70">
      <w:pPr>
        <w:pStyle w:val="EndNoteBibliography"/>
        <w:rPr>
          <w:rFonts w:ascii="Cambria" w:hAnsi="Cambria"/>
          <w:noProof/>
        </w:rPr>
      </w:pPr>
      <w:r w:rsidRPr="007C2A70">
        <w:rPr>
          <w:rFonts w:ascii="Cambria" w:hAnsi="Cambria"/>
          <w:noProof/>
        </w:rPr>
        <w:t xml:space="preserve">Creel, S., Mills, M.G.L. &amp; McNutt, J.W. (2004) Demography and population dynamics of African wild dogs in three critical populations. </w:t>
      </w:r>
      <w:r w:rsidRPr="007C2A70">
        <w:rPr>
          <w:rFonts w:ascii="Cambria" w:hAnsi="Cambria"/>
          <w:i/>
          <w:noProof/>
        </w:rPr>
        <w:t xml:space="preserve">The biology &amp; conservation of wild canids </w:t>
      </w:r>
      <w:r w:rsidRPr="007C2A70">
        <w:rPr>
          <w:rFonts w:ascii="Cambria" w:hAnsi="Cambria"/>
          <w:noProof/>
        </w:rPr>
        <w:t>(eds D.W. Macdonald &amp; C. Sillero-Zubiri), pp. 337-350.</w:t>
      </w:r>
      <w:r w:rsidRPr="007C2A70">
        <w:rPr>
          <w:rFonts w:ascii="Cambria" w:hAnsi="Cambria"/>
          <w:i/>
          <w:noProof/>
        </w:rPr>
        <w:t xml:space="preserve"> </w:t>
      </w:r>
      <w:r w:rsidRPr="007C2A70">
        <w:rPr>
          <w:rFonts w:ascii="Cambria" w:hAnsi="Cambria"/>
          <w:noProof/>
        </w:rPr>
        <w:t>Oxford University Press, Oxford.</w:t>
      </w:r>
    </w:p>
    <w:p w14:paraId="16202639" w14:textId="77777777" w:rsidR="00F36954" w:rsidRPr="007C2A70" w:rsidRDefault="00F36954" w:rsidP="007C2A70">
      <w:pPr>
        <w:pStyle w:val="EndNoteBibliography"/>
        <w:rPr>
          <w:rFonts w:ascii="Cambria" w:hAnsi="Cambria"/>
          <w:noProof/>
        </w:rPr>
      </w:pPr>
      <w:r w:rsidRPr="007C2A70">
        <w:rPr>
          <w:rFonts w:ascii="Cambria" w:hAnsi="Cambria"/>
          <w:noProof/>
        </w:rPr>
        <w:t xml:space="preserve">Creel, S.R. &amp; Creel, N.M. (1996) Limitation of African wild dogs by competition with larger carnivores. </w:t>
      </w:r>
      <w:r w:rsidRPr="007C2A70">
        <w:rPr>
          <w:rFonts w:ascii="Cambria" w:hAnsi="Cambria"/>
          <w:i/>
          <w:noProof/>
        </w:rPr>
        <w:t>Conservation Biology,</w:t>
      </w:r>
      <w:r w:rsidRPr="007C2A70">
        <w:rPr>
          <w:rFonts w:ascii="Cambria" w:hAnsi="Cambria"/>
          <w:noProof/>
        </w:rPr>
        <w:t xml:space="preserve"> </w:t>
      </w:r>
      <w:r w:rsidRPr="007C2A70">
        <w:rPr>
          <w:rFonts w:ascii="Cambria" w:hAnsi="Cambria"/>
          <w:b/>
          <w:noProof/>
        </w:rPr>
        <w:t>10,</w:t>
      </w:r>
      <w:r w:rsidRPr="007C2A70">
        <w:rPr>
          <w:rFonts w:ascii="Cambria" w:hAnsi="Cambria"/>
          <w:noProof/>
        </w:rPr>
        <w:t xml:space="preserve"> 1-15.</w:t>
      </w:r>
    </w:p>
    <w:p w14:paraId="12854FA3" w14:textId="77777777" w:rsidR="00F36954" w:rsidRPr="007C2A70" w:rsidRDefault="00F36954" w:rsidP="007C2A70">
      <w:pPr>
        <w:pStyle w:val="EndNoteBibliography"/>
        <w:rPr>
          <w:rFonts w:ascii="Cambria" w:hAnsi="Cambria"/>
          <w:noProof/>
        </w:rPr>
      </w:pPr>
      <w:r w:rsidRPr="007C2A70">
        <w:rPr>
          <w:rFonts w:ascii="Cambria" w:hAnsi="Cambria"/>
          <w:noProof/>
        </w:rPr>
        <w:t xml:space="preserve">Dell, A.I., Pawar, S. &amp; Savage, V. (2014) Temperature dependence of trophic interactions are driven by asymmetry of species responses and foraging strategy. </w:t>
      </w:r>
      <w:r w:rsidRPr="007C2A70">
        <w:rPr>
          <w:rFonts w:ascii="Cambria" w:hAnsi="Cambria"/>
          <w:i/>
          <w:noProof/>
        </w:rPr>
        <w:t>Journal of Animal Ecology,</w:t>
      </w:r>
      <w:r w:rsidRPr="007C2A70">
        <w:rPr>
          <w:rFonts w:ascii="Cambria" w:hAnsi="Cambria"/>
          <w:noProof/>
        </w:rPr>
        <w:t xml:space="preserve"> </w:t>
      </w:r>
      <w:r w:rsidRPr="007C2A70">
        <w:rPr>
          <w:rFonts w:ascii="Cambria" w:hAnsi="Cambria"/>
          <w:b/>
          <w:noProof/>
        </w:rPr>
        <w:t>83,</w:t>
      </w:r>
      <w:r w:rsidRPr="007C2A70">
        <w:rPr>
          <w:rFonts w:ascii="Cambria" w:hAnsi="Cambria"/>
          <w:noProof/>
        </w:rPr>
        <w:t xml:space="preserve"> 70-84.</w:t>
      </w:r>
    </w:p>
    <w:p w14:paraId="60D8052E" w14:textId="77777777" w:rsidR="00F36954" w:rsidRPr="007C2A70" w:rsidRDefault="00F36954" w:rsidP="007C2A70">
      <w:pPr>
        <w:pStyle w:val="EndNoteBibliography"/>
        <w:rPr>
          <w:rFonts w:ascii="Cambria" w:hAnsi="Cambria"/>
          <w:noProof/>
        </w:rPr>
      </w:pPr>
      <w:r w:rsidRPr="007C2A70">
        <w:rPr>
          <w:rFonts w:ascii="Cambria" w:hAnsi="Cambria"/>
          <w:noProof/>
        </w:rPr>
        <w:t xml:space="preserve">Doolan, S.P. &amp; Macdonald, D.W. (1996) Diet and foraging behaviour of group-living meerkats, Suricata suricatta, in the southern Kalahari. </w:t>
      </w:r>
      <w:r w:rsidRPr="007C2A70">
        <w:rPr>
          <w:rFonts w:ascii="Cambria" w:hAnsi="Cambria"/>
          <w:i/>
          <w:noProof/>
        </w:rPr>
        <w:t>Journal of Zoology,</w:t>
      </w:r>
      <w:r w:rsidRPr="007C2A70">
        <w:rPr>
          <w:rFonts w:ascii="Cambria" w:hAnsi="Cambria"/>
          <w:noProof/>
        </w:rPr>
        <w:t xml:space="preserve"> </w:t>
      </w:r>
      <w:r w:rsidRPr="007C2A70">
        <w:rPr>
          <w:rFonts w:ascii="Cambria" w:hAnsi="Cambria"/>
          <w:b/>
          <w:noProof/>
        </w:rPr>
        <w:t>239,</w:t>
      </w:r>
      <w:r w:rsidRPr="007C2A70">
        <w:rPr>
          <w:rFonts w:ascii="Cambria" w:hAnsi="Cambria"/>
          <w:noProof/>
        </w:rPr>
        <w:t xml:space="preserve"> 697-716.</w:t>
      </w:r>
    </w:p>
    <w:p w14:paraId="3FB0F77E" w14:textId="77777777" w:rsidR="00F36954" w:rsidRPr="007C2A70" w:rsidRDefault="00F36954" w:rsidP="007C2A70">
      <w:pPr>
        <w:pStyle w:val="EndNoteBibliography"/>
        <w:rPr>
          <w:rFonts w:ascii="Cambria" w:hAnsi="Cambria"/>
          <w:noProof/>
        </w:rPr>
      </w:pPr>
      <w:r w:rsidRPr="007C2A70">
        <w:rPr>
          <w:rFonts w:ascii="Cambria" w:hAnsi="Cambria"/>
          <w:noProof/>
        </w:rPr>
        <w:t xml:space="preserve">Ford, A.T. &amp; Goheen, J.R. (2015) An experimental study on risk effects in a dwarf antelope, Madoqua guentheri. </w:t>
      </w:r>
      <w:r w:rsidRPr="007C2A70">
        <w:rPr>
          <w:rFonts w:ascii="Cambria" w:hAnsi="Cambria"/>
          <w:i/>
          <w:noProof/>
        </w:rPr>
        <w:t>Journal of Mammalogy,</w:t>
      </w:r>
      <w:r w:rsidRPr="007C2A70">
        <w:rPr>
          <w:rFonts w:ascii="Cambria" w:hAnsi="Cambria"/>
          <w:noProof/>
        </w:rPr>
        <w:t xml:space="preserve"> </w:t>
      </w:r>
      <w:r w:rsidRPr="007C2A70">
        <w:rPr>
          <w:rFonts w:ascii="Cambria" w:hAnsi="Cambria"/>
          <w:b/>
          <w:noProof/>
        </w:rPr>
        <w:t>96,</w:t>
      </w:r>
      <w:r w:rsidRPr="007C2A70">
        <w:rPr>
          <w:rFonts w:ascii="Cambria" w:hAnsi="Cambria"/>
          <w:noProof/>
        </w:rPr>
        <w:t xml:space="preserve"> 918-926.</w:t>
      </w:r>
    </w:p>
    <w:p w14:paraId="3F20BD9E" w14:textId="77777777" w:rsidR="00F36954" w:rsidRPr="007C2A70" w:rsidRDefault="00F36954" w:rsidP="007C2A70">
      <w:pPr>
        <w:pStyle w:val="EndNoteBibliography"/>
        <w:rPr>
          <w:rFonts w:ascii="Cambria" w:hAnsi="Cambria"/>
          <w:noProof/>
        </w:rPr>
      </w:pPr>
      <w:r w:rsidRPr="007C2A70">
        <w:rPr>
          <w:rFonts w:ascii="Cambria" w:hAnsi="Cambria"/>
          <w:noProof/>
        </w:rPr>
        <w:t xml:space="preserve">Ford, A.T., Goheen, J.R., Augustine, D.J., Kinnaird, M.F., O’Brien, T.G., Palmer, T.M., Pringle, R.M. &amp; Woodroffe, R. (2015) Recovery of African wild dogs suppresses prey but does not trigger a trophic cascade. </w:t>
      </w:r>
      <w:r w:rsidRPr="007C2A70">
        <w:rPr>
          <w:rFonts w:ascii="Cambria" w:hAnsi="Cambria"/>
          <w:i/>
          <w:noProof/>
        </w:rPr>
        <w:t>Ecology,</w:t>
      </w:r>
      <w:r w:rsidRPr="007C2A70">
        <w:rPr>
          <w:rFonts w:ascii="Cambria" w:hAnsi="Cambria"/>
          <w:noProof/>
        </w:rPr>
        <w:t xml:space="preserve"> </w:t>
      </w:r>
      <w:r w:rsidRPr="007C2A70">
        <w:rPr>
          <w:rFonts w:ascii="Cambria" w:hAnsi="Cambria"/>
          <w:b/>
          <w:noProof/>
        </w:rPr>
        <w:t>96,</w:t>
      </w:r>
      <w:r w:rsidRPr="007C2A70">
        <w:rPr>
          <w:rFonts w:ascii="Cambria" w:hAnsi="Cambria"/>
          <w:noProof/>
        </w:rPr>
        <w:t xml:space="preserve"> 2705-2714.</w:t>
      </w:r>
    </w:p>
    <w:p w14:paraId="3CFF6D93" w14:textId="77777777" w:rsidR="00F36954" w:rsidRPr="007C2A70" w:rsidRDefault="00F36954" w:rsidP="007C2A70">
      <w:pPr>
        <w:pStyle w:val="EndNoteBibliography"/>
        <w:rPr>
          <w:rFonts w:ascii="Cambria" w:hAnsi="Cambria"/>
          <w:noProof/>
        </w:rPr>
      </w:pPr>
      <w:r w:rsidRPr="007C2A70">
        <w:rPr>
          <w:rFonts w:ascii="Cambria" w:hAnsi="Cambria"/>
          <w:noProof/>
        </w:rPr>
        <w:t xml:space="preserve">Ford, A.T., Goheen, J.R., Otieno, T.O., Bidner, L., Isbell, L.A., Palmer, T.M., Ward, D., Woodroffe, R. &amp; Pringle, R.M. (2014) Large carnivores make savanna tree communities less thorny. </w:t>
      </w:r>
      <w:r w:rsidRPr="007C2A70">
        <w:rPr>
          <w:rFonts w:ascii="Cambria" w:hAnsi="Cambria"/>
          <w:i/>
          <w:noProof/>
        </w:rPr>
        <w:t>Science,</w:t>
      </w:r>
      <w:r w:rsidRPr="007C2A70">
        <w:rPr>
          <w:rFonts w:ascii="Cambria" w:hAnsi="Cambria"/>
          <w:noProof/>
        </w:rPr>
        <w:t xml:space="preserve"> </w:t>
      </w:r>
      <w:r w:rsidRPr="007C2A70">
        <w:rPr>
          <w:rFonts w:ascii="Cambria" w:hAnsi="Cambria"/>
          <w:b/>
          <w:noProof/>
        </w:rPr>
        <w:t>346,</w:t>
      </w:r>
      <w:r w:rsidRPr="007C2A70">
        <w:rPr>
          <w:rFonts w:ascii="Cambria" w:hAnsi="Cambria"/>
          <w:noProof/>
        </w:rPr>
        <w:t xml:space="preserve"> 346-349.</w:t>
      </w:r>
    </w:p>
    <w:p w14:paraId="6D560367" w14:textId="77777777" w:rsidR="00F36954" w:rsidRPr="007C2A70" w:rsidRDefault="00F36954" w:rsidP="007C2A70">
      <w:pPr>
        <w:pStyle w:val="EndNoteBibliography"/>
        <w:rPr>
          <w:rFonts w:ascii="Cambria" w:hAnsi="Cambria"/>
          <w:noProof/>
        </w:rPr>
      </w:pPr>
      <w:r w:rsidRPr="007C2A70">
        <w:rPr>
          <w:rFonts w:ascii="Cambria" w:hAnsi="Cambria"/>
          <w:noProof/>
        </w:rPr>
        <w:lastRenderedPageBreak/>
        <w:t xml:space="preserve">Fortin, D., Beyer, H.L., Boyce, M.S., Smith, D.W., Duchesne, T. &amp; Mao, J.S. (2005) Wolves influence elk movements: Behavior shapes a trophic cascade in Yellowstone National Park. </w:t>
      </w:r>
      <w:r w:rsidRPr="007C2A70">
        <w:rPr>
          <w:rFonts w:ascii="Cambria" w:hAnsi="Cambria"/>
          <w:i/>
          <w:noProof/>
        </w:rPr>
        <w:t>Ecology,</w:t>
      </w:r>
      <w:r w:rsidRPr="007C2A70">
        <w:rPr>
          <w:rFonts w:ascii="Cambria" w:hAnsi="Cambria"/>
          <w:noProof/>
        </w:rPr>
        <w:t xml:space="preserve"> </w:t>
      </w:r>
      <w:r w:rsidRPr="007C2A70">
        <w:rPr>
          <w:rFonts w:ascii="Cambria" w:hAnsi="Cambria"/>
          <w:b/>
          <w:noProof/>
        </w:rPr>
        <w:t>86,</w:t>
      </w:r>
      <w:r w:rsidRPr="007C2A70">
        <w:rPr>
          <w:rFonts w:ascii="Cambria" w:hAnsi="Cambria"/>
          <w:noProof/>
        </w:rPr>
        <w:t xml:space="preserve"> 1320-1330.</w:t>
      </w:r>
    </w:p>
    <w:p w14:paraId="4AAAF4AC" w14:textId="77777777" w:rsidR="00F36954" w:rsidRPr="007C2A70" w:rsidRDefault="00F36954" w:rsidP="007C2A70">
      <w:pPr>
        <w:pStyle w:val="EndNoteBibliography"/>
        <w:rPr>
          <w:rFonts w:ascii="Cambria" w:hAnsi="Cambria"/>
          <w:noProof/>
        </w:rPr>
      </w:pPr>
      <w:r w:rsidRPr="007C2A70">
        <w:rPr>
          <w:rFonts w:ascii="Cambria" w:hAnsi="Cambria"/>
          <w:noProof/>
        </w:rPr>
        <w:t xml:space="preserve">Frank, L.G., Woodroffe, R. &amp; Ogada, M.O. (2005) People and predators in Laikipia District, Kenya. </w:t>
      </w:r>
      <w:r w:rsidRPr="007C2A70">
        <w:rPr>
          <w:rFonts w:ascii="Cambria" w:hAnsi="Cambria"/>
          <w:i/>
          <w:noProof/>
        </w:rPr>
        <w:t xml:space="preserve">People and wildlife - Conflict or coexistence? </w:t>
      </w:r>
      <w:r w:rsidRPr="007C2A70">
        <w:rPr>
          <w:rFonts w:ascii="Cambria" w:hAnsi="Cambria"/>
          <w:noProof/>
        </w:rPr>
        <w:t>(eds R. Woodroffe, S. Thirgood &amp; A.R. Rabinowitz), pp. 286-304.</w:t>
      </w:r>
      <w:r w:rsidRPr="007C2A70">
        <w:rPr>
          <w:rFonts w:ascii="Cambria" w:hAnsi="Cambria"/>
          <w:i/>
          <w:noProof/>
        </w:rPr>
        <w:t xml:space="preserve"> </w:t>
      </w:r>
      <w:r w:rsidRPr="007C2A70">
        <w:rPr>
          <w:rFonts w:ascii="Cambria" w:hAnsi="Cambria"/>
          <w:noProof/>
        </w:rPr>
        <w:t>Cambridge University Press, Cambridge.</w:t>
      </w:r>
    </w:p>
    <w:p w14:paraId="1A806679" w14:textId="77777777" w:rsidR="00F36954" w:rsidRPr="007C2A70" w:rsidRDefault="00F36954" w:rsidP="007C2A70">
      <w:pPr>
        <w:pStyle w:val="EndNoteBibliography"/>
        <w:rPr>
          <w:rFonts w:ascii="Cambria" w:hAnsi="Cambria"/>
          <w:noProof/>
        </w:rPr>
      </w:pPr>
      <w:r w:rsidRPr="007C2A70">
        <w:rPr>
          <w:rFonts w:ascii="Cambria" w:hAnsi="Cambria"/>
          <w:noProof/>
        </w:rPr>
        <w:t xml:space="preserve">Funston, P.J., Mills, M.G.L. &amp; Biggs, H.C. (2001) Factors affecting the hunting success of male and female lions in the Kruger National Park. </w:t>
      </w:r>
      <w:r w:rsidRPr="007C2A70">
        <w:rPr>
          <w:rFonts w:ascii="Cambria" w:hAnsi="Cambria"/>
          <w:i/>
          <w:noProof/>
        </w:rPr>
        <w:t>Journal of Zoology,</w:t>
      </w:r>
      <w:r w:rsidRPr="007C2A70">
        <w:rPr>
          <w:rFonts w:ascii="Cambria" w:hAnsi="Cambria"/>
          <w:noProof/>
        </w:rPr>
        <w:t xml:space="preserve"> </w:t>
      </w:r>
      <w:r w:rsidRPr="007C2A70">
        <w:rPr>
          <w:rFonts w:ascii="Cambria" w:hAnsi="Cambria"/>
          <w:b/>
          <w:noProof/>
        </w:rPr>
        <w:t>253,</w:t>
      </w:r>
      <w:r w:rsidRPr="007C2A70">
        <w:rPr>
          <w:rFonts w:ascii="Cambria" w:hAnsi="Cambria"/>
          <w:noProof/>
        </w:rPr>
        <w:t xml:space="preserve"> 419-431.</w:t>
      </w:r>
    </w:p>
    <w:p w14:paraId="6FEBF02E" w14:textId="77777777" w:rsidR="00F36954" w:rsidRPr="007C2A70" w:rsidRDefault="00F36954" w:rsidP="007C2A70">
      <w:pPr>
        <w:pStyle w:val="EndNoteBibliography"/>
        <w:rPr>
          <w:rFonts w:ascii="Cambria" w:hAnsi="Cambria"/>
          <w:noProof/>
        </w:rPr>
      </w:pPr>
      <w:r w:rsidRPr="007C2A70">
        <w:rPr>
          <w:rFonts w:ascii="Cambria" w:hAnsi="Cambria"/>
          <w:noProof/>
        </w:rPr>
        <w:t xml:space="preserve">Garcia-Heras, M.S., Mougeot, F., Simmons, R.E. &amp; Arroyo, B. (2017) Regional and temporal variation in diet and provisioning rates suggest weather limits prey availability for an endangered raptor. </w:t>
      </w:r>
      <w:r w:rsidRPr="007C2A70">
        <w:rPr>
          <w:rFonts w:ascii="Cambria" w:hAnsi="Cambria"/>
          <w:i/>
          <w:noProof/>
        </w:rPr>
        <w:t>Ibis,</w:t>
      </w:r>
      <w:r w:rsidRPr="007C2A70">
        <w:rPr>
          <w:rFonts w:ascii="Cambria" w:hAnsi="Cambria"/>
          <w:noProof/>
        </w:rPr>
        <w:t xml:space="preserve"> </w:t>
      </w:r>
      <w:r w:rsidRPr="007C2A70">
        <w:rPr>
          <w:rFonts w:ascii="Cambria" w:hAnsi="Cambria"/>
          <w:b/>
          <w:noProof/>
        </w:rPr>
        <w:t>159,</w:t>
      </w:r>
      <w:r w:rsidRPr="007C2A70">
        <w:rPr>
          <w:rFonts w:ascii="Cambria" w:hAnsi="Cambria"/>
          <w:noProof/>
        </w:rPr>
        <w:t xml:space="preserve"> 567-579.</w:t>
      </w:r>
    </w:p>
    <w:p w14:paraId="2DB2B41F" w14:textId="77777777" w:rsidR="00F36954" w:rsidRPr="007C2A70" w:rsidRDefault="00F36954" w:rsidP="007C2A70">
      <w:pPr>
        <w:pStyle w:val="EndNoteBibliography"/>
        <w:rPr>
          <w:rFonts w:ascii="Cambria" w:hAnsi="Cambria"/>
          <w:noProof/>
        </w:rPr>
      </w:pPr>
      <w:r w:rsidRPr="007C2A70">
        <w:rPr>
          <w:rFonts w:ascii="Cambria" w:hAnsi="Cambria"/>
          <w:noProof/>
        </w:rPr>
        <w:t xml:space="preserve">Harfoot, M.B.J., Newbold, T., Tittensor, D.P., Emmott, S., Hutton, J., Lyutsarev, V., Smith, M.J., Scharlemann, J.P.W. &amp; Purves, D.W. (2014) Emergent global patterns of ecosystem structure and function from a mechanistic general ecosystem model. </w:t>
      </w:r>
      <w:r w:rsidRPr="007C2A70">
        <w:rPr>
          <w:rFonts w:ascii="Cambria" w:hAnsi="Cambria"/>
          <w:i/>
          <w:noProof/>
        </w:rPr>
        <w:t>PLOS Biology,</w:t>
      </w:r>
      <w:r w:rsidRPr="007C2A70">
        <w:rPr>
          <w:rFonts w:ascii="Cambria" w:hAnsi="Cambria"/>
          <w:noProof/>
        </w:rPr>
        <w:t xml:space="preserve"> </w:t>
      </w:r>
      <w:r w:rsidRPr="007C2A70">
        <w:rPr>
          <w:rFonts w:ascii="Cambria" w:hAnsi="Cambria"/>
          <w:b/>
          <w:noProof/>
        </w:rPr>
        <w:t>12,</w:t>
      </w:r>
      <w:r w:rsidRPr="007C2A70">
        <w:rPr>
          <w:rFonts w:ascii="Cambria" w:hAnsi="Cambria"/>
          <w:noProof/>
        </w:rPr>
        <w:t xml:space="preserve"> 24.</w:t>
      </w:r>
    </w:p>
    <w:p w14:paraId="64824187" w14:textId="77777777" w:rsidR="00F36954" w:rsidRPr="007C2A70" w:rsidRDefault="00F36954" w:rsidP="007C2A70">
      <w:pPr>
        <w:pStyle w:val="EndNoteBibliography"/>
        <w:rPr>
          <w:rFonts w:ascii="Cambria" w:hAnsi="Cambria"/>
          <w:noProof/>
        </w:rPr>
      </w:pPr>
      <w:r w:rsidRPr="007C2A70">
        <w:rPr>
          <w:rFonts w:ascii="Cambria" w:hAnsi="Cambria"/>
          <w:noProof/>
        </w:rPr>
        <w:t xml:space="preserve">Johnson, C.N., Isaac, J.L. &amp; Fisher, D.O. (2007) Rarity of a top predator triggers continent-wide collapse of mammal prey: dingoes and marsupials in Australia. </w:t>
      </w:r>
      <w:r w:rsidRPr="007C2A70">
        <w:rPr>
          <w:rFonts w:ascii="Cambria" w:hAnsi="Cambria"/>
          <w:i/>
          <w:noProof/>
        </w:rPr>
        <w:t>Proceedings of the Royal Society B-Biological Sciences,</w:t>
      </w:r>
      <w:r w:rsidRPr="007C2A70">
        <w:rPr>
          <w:rFonts w:ascii="Cambria" w:hAnsi="Cambria"/>
          <w:noProof/>
        </w:rPr>
        <w:t xml:space="preserve"> </w:t>
      </w:r>
      <w:r w:rsidRPr="007C2A70">
        <w:rPr>
          <w:rFonts w:ascii="Cambria" w:hAnsi="Cambria"/>
          <w:b/>
          <w:noProof/>
        </w:rPr>
        <w:t>274,</w:t>
      </w:r>
      <w:r w:rsidRPr="007C2A70">
        <w:rPr>
          <w:rFonts w:ascii="Cambria" w:hAnsi="Cambria"/>
          <w:noProof/>
        </w:rPr>
        <w:t xml:space="preserve"> 341-346.</w:t>
      </w:r>
    </w:p>
    <w:p w14:paraId="29F74C9E" w14:textId="392F964D" w:rsidR="00F36954" w:rsidRPr="007C2A70" w:rsidRDefault="00F36954" w:rsidP="007C2A70">
      <w:pPr>
        <w:pStyle w:val="EndNoteBibliography"/>
        <w:rPr>
          <w:rFonts w:ascii="Cambria" w:hAnsi="Cambria"/>
          <w:noProof/>
        </w:rPr>
      </w:pPr>
      <w:r w:rsidRPr="007C2A70">
        <w:rPr>
          <w:rFonts w:ascii="Cambria" w:hAnsi="Cambria"/>
          <w:noProof/>
        </w:rPr>
        <w:t xml:space="preserve">Kamau, J.M.Z. &amp; Maloiy, G.M.O. (1985) Thermoregulation and heat balance in the </w:t>
      </w:r>
      <w:r w:rsidR="00E679EB">
        <w:rPr>
          <w:rFonts w:ascii="Cambria" w:hAnsi="Cambria"/>
          <w:noProof/>
        </w:rPr>
        <w:t>dikdik</w:t>
      </w:r>
      <w:r w:rsidRPr="007C2A70">
        <w:rPr>
          <w:rFonts w:ascii="Cambria" w:hAnsi="Cambria"/>
          <w:noProof/>
        </w:rPr>
        <w:t xml:space="preserve"> antelope (</w:t>
      </w:r>
      <w:r w:rsidRPr="007C2A70">
        <w:rPr>
          <w:rFonts w:ascii="Cambria" w:hAnsi="Cambria"/>
          <w:i/>
          <w:noProof/>
        </w:rPr>
        <w:t>Rhynchotragus kirki</w:t>
      </w:r>
      <w:r w:rsidRPr="007C2A70">
        <w:rPr>
          <w:rFonts w:ascii="Cambria" w:hAnsi="Cambria"/>
          <w:noProof/>
        </w:rPr>
        <w:t xml:space="preserve">) - a field and laboratory study. </w:t>
      </w:r>
      <w:r w:rsidRPr="007C2A70">
        <w:rPr>
          <w:rFonts w:ascii="Cambria" w:hAnsi="Cambria"/>
          <w:i/>
          <w:noProof/>
        </w:rPr>
        <w:t>Comparative Biochemistry and Physiology a-Physiology,</w:t>
      </w:r>
      <w:r w:rsidRPr="007C2A70">
        <w:rPr>
          <w:rFonts w:ascii="Cambria" w:hAnsi="Cambria"/>
          <w:noProof/>
        </w:rPr>
        <w:t xml:space="preserve"> </w:t>
      </w:r>
      <w:r w:rsidRPr="007C2A70">
        <w:rPr>
          <w:rFonts w:ascii="Cambria" w:hAnsi="Cambria"/>
          <w:b/>
          <w:noProof/>
        </w:rPr>
        <w:t>81,</w:t>
      </w:r>
      <w:r w:rsidRPr="007C2A70">
        <w:rPr>
          <w:rFonts w:ascii="Cambria" w:hAnsi="Cambria"/>
          <w:noProof/>
        </w:rPr>
        <w:t xml:space="preserve"> 335-340.</w:t>
      </w:r>
    </w:p>
    <w:p w14:paraId="1C5E3BD6" w14:textId="77777777" w:rsidR="00F36954" w:rsidRPr="007C2A70" w:rsidRDefault="00F36954" w:rsidP="007C2A70">
      <w:pPr>
        <w:pStyle w:val="EndNoteBibliography"/>
        <w:rPr>
          <w:rFonts w:ascii="Cambria" w:hAnsi="Cambria"/>
          <w:noProof/>
        </w:rPr>
      </w:pPr>
      <w:r w:rsidRPr="007C2A70">
        <w:rPr>
          <w:rFonts w:ascii="Cambria" w:hAnsi="Cambria"/>
          <w:noProof/>
        </w:rPr>
        <w:t xml:space="preserve">Kingdon, J. &amp; Hoffman, M. (2013) </w:t>
      </w:r>
      <w:r w:rsidRPr="002D202B">
        <w:rPr>
          <w:rFonts w:ascii="Cambria" w:hAnsi="Cambria"/>
          <w:i/>
          <w:noProof/>
        </w:rPr>
        <w:t>Mammals of Africa: Volume VI, Hippopotamuses, Pigs, Deer, Giraffe and Bovids</w:t>
      </w:r>
      <w:r w:rsidRPr="007C2A70">
        <w:rPr>
          <w:rFonts w:ascii="Cambria" w:hAnsi="Cambria"/>
          <w:noProof/>
        </w:rPr>
        <w:t>. Bloomsbury, London.</w:t>
      </w:r>
    </w:p>
    <w:p w14:paraId="569007B2" w14:textId="77777777" w:rsidR="00F36954" w:rsidRPr="007C2A70" w:rsidRDefault="00F36954" w:rsidP="007C2A70">
      <w:pPr>
        <w:pStyle w:val="EndNoteBibliography"/>
        <w:rPr>
          <w:rFonts w:ascii="Cambria" w:hAnsi="Cambria"/>
          <w:noProof/>
        </w:rPr>
      </w:pPr>
      <w:r w:rsidRPr="007C2A70">
        <w:rPr>
          <w:rFonts w:ascii="Cambria" w:hAnsi="Cambria"/>
          <w:noProof/>
        </w:rPr>
        <w:lastRenderedPageBreak/>
        <w:t xml:space="preserve">Levy, O., Dayan, T., Porter, W.P. &amp; Kronfeld-Schor, N. (2018) Time and ecological resilience: can diurnal animals compensate for climate change by shifting to nocturnal activity? </w:t>
      </w:r>
      <w:r w:rsidRPr="007C2A70">
        <w:rPr>
          <w:rFonts w:ascii="Cambria" w:hAnsi="Cambria"/>
          <w:i/>
          <w:noProof/>
        </w:rPr>
        <w:t>Ecological Monographs</w:t>
      </w:r>
      <w:r w:rsidRPr="007C2A70">
        <w:rPr>
          <w:rFonts w:ascii="Cambria" w:hAnsi="Cambria"/>
          <w:b/>
          <w:noProof/>
        </w:rPr>
        <w:t>,</w:t>
      </w:r>
      <w:r w:rsidRPr="007C2A70">
        <w:rPr>
          <w:rFonts w:ascii="Cambria" w:hAnsi="Cambria"/>
          <w:noProof/>
        </w:rPr>
        <w:t xml:space="preserve"> doi:10.1002/ecm.1334.</w:t>
      </w:r>
    </w:p>
    <w:p w14:paraId="20FDF35F" w14:textId="77777777" w:rsidR="00F36954" w:rsidRPr="007C2A70" w:rsidRDefault="00F36954" w:rsidP="007C2A70">
      <w:pPr>
        <w:pStyle w:val="EndNoteBibliography"/>
        <w:rPr>
          <w:rFonts w:ascii="Cambria" w:hAnsi="Cambria"/>
          <w:noProof/>
        </w:rPr>
      </w:pPr>
      <w:r w:rsidRPr="007C2A70">
        <w:rPr>
          <w:rFonts w:ascii="Cambria" w:hAnsi="Cambria"/>
          <w:noProof/>
        </w:rPr>
        <w:t xml:space="preserve">Lucas, J.R. (1983) The role of foraging time constraints and variable prey encounter in optimal diet choice. </w:t>
      </w:r>
      <w:r w:rsidRPr="007C2A70">
        <w:rPr>
          <w:rFonts w:ascii="Cambria" w:hAnsi="Cambria"/>
          <w:i/>
          <w:noProof/>
        </w:rPr>
        <w:t>American Naturalist,</w:t>
      </w:r>
      <w:r w:rsidRPr="007C2A70">
        <w:rPr>
          <w:rFonts w:ascii="Cambria" w:hAnsi="Cambria"/>
          <w:noProof/>
        </w:rPr>
        <w:t xml:space="preserve"> </w:t>
      </w:r>
      <w:r w:rsidRPr="007C2A70">
        <w:rPr>
          <w:rFonts w:ascii="Cambria" w:hAnsi="Cambria"/>
          <w:b/>
          <w:noProof/>
        </w:rPr>
        <w:t>122,</w:t>
      </w:r>
      <w:r w:rsidRPr="007C2A70">
        <w:rPr>
          <w:rFonts w:ascii="Cambria" w:hAnsi="Cambria"/>
          <w:noProof/>
        </w:rPr>
        <w:t xml:space="preserve"> 191-209.</w:t>
      </w:r>
    </w:p>
    <w:p w14:paraId="6C923474" w14:textId="77777777" w:rsidR="00F36954" w:rsidRPr="007C2A70" w:rsidRDefault="00F36954" w:rsidP="007C2A70">
      <w:pPr>
        <w:pStyle w:val="EndNoteBibliography"/>
        <w:rPr>
          <w:rFonts w:ascii="Cambria" w:hAnsi="Cambria"/>
          <w:noProof/>
        </w:rPr>
      </w:pPr>
      <w:r w:rsidRPr="007C2A70">
        <w:rPr>
          <w:rFonts w:ascii="Cambria" w:hAnsi="Cambria"/>
          <w:noProof/>
        </w:rPr>
        <w:t>Mbizah, M.M., Marino, J. &amp; Groom, R.J. (2012) Diet of four sympatric carnivores in Savé Valley Conservancy, Zimbabwe: implications for conservation of the African wild dog (</w:t>
      </w:r>
      <w:r w:rsidRPr="007C2A70">
        <w:rPr>
          <w:rFonts w:ascii="Cambria" w:hAnsi="Cambria"/>
          <w:i/>
          <w:noProof/>
        </w:rPr>
        <w:t>Lycaon pictus</w:t>
      </w:r>
      <w:r w:rsidRPr="007C2A70">
        <w:rPr>
          <w:rFonts w:ascii="Cambria" w:hAnsi="Cambria"/>
          <w:noProof/>
        </w:rPr>
        <w:t xml:space="preserve">). </w:t>
      </w:r>
      <w:r w:rsidRPr="007C2A70">
        <w:rPr>
          <w:rFonts w:ascii="Cambria" w:hAnsi="Cambria"/>
          <w:i/>
          <w:noProof/>
        </w:rPr>
        <w:t>South African Journal of Wildlife Research,</w:t>
      </w:r>
      <w:r w:rsidRPr="007C2A70">
        <w:rPr>
          <w:rFonts w:ascii="Cambria" w:hAnsi="Cambria"/>
          <w:noProof/>
        </w:rPr>
        <w:t xml:space="preserve"> </w:t>
      </w:r>
      <w:r w:rsidRPr="007C2A70">
        <w:rPr>
          <w:rFonts w:ascii="Cambria" w:hAnsi="Cambria"/>
          <w:b/>
          <w:noProof/>
        </w:rPr>
        <w:t>42,</w:t>
      </w:r>
      <w:r w:rsidRPr="007C2A70">
        <w:rPr>
          <w:rFonts w:ascii="Cambria" w:hAnsi="Cambria"/>
          <w:noProof/>
        </w:rPr>
        <w:t xml:space="preserve"> 94-103.</w:t>
      </w:r>
    </w:p>
    <w:p w14:paraId="70C20807" w14:textId="77777777" w:rsidR="00F36954" w:rsidRPr="007C2A70" w:rsidRDefault="00F36954" w:rsidP="007C2A70">
      <w:pPr>
        <w:pStyle w:val="EndNoteBibliography"/>
        <w:rPr>
          <w:rFonts w:ascii="Cambria" w:hAnsi="Cambria"/>
          <w:noProof/>
        </w:rPr>
      </w:pPr>
      <w:r w:rsidRPr="007C2A70">
        <w:rPr>
          <w:rFonts w:ascii="Cambria" w:hAnsi="Cambria"/>
          <w:noProof/>
        </w:rPr>
        <w:t xml:space="preserve">Mills, M.G.L. &amp; Gorman, M.L. (1997) Factors affecting the density and distribution of wild dogs in the Kruger National Park. </w:t>
      </w:r>
      <w:r w:rsidRPr="007C2A70">
        <w:rPr>
          <w:rFonts w:ascii="Cambria" w:hAnsi="Cambria"/>
          <w:i/>
          <w:noProof/>
        </w:rPr>
        <w:t>Conservation Biology,</w:t>
      </w:r>
      <w:r w:rsidRPr="007C2A70">
        <w:rPr>
          <w:rFonts w:ascii="Cambria" w:hAnsi="Cambria"/>
          <w:noProof/>
        </w:rPr>
        <w:t xml:space="preserve"> </w:t>
      </w:r>
      <w:r w:rsidRPr="007C2A70">
        <w:rPr>
          <w:rFonts w:ascii="Cambria" w:hAnsi="Cambria"/>
          <w:b/>
          <w:noProof/>
        </w:rPr>
        <w:t>11,</w:t>
      </w:r>
      <w:r w:rsidRPr="007C2A70">
        <w:rPr>
          <w:rFonts w:ascii="Cambria" w:hAnsi="Cambria"/>
          <w:noProof/>
        </w:rPr>
        <w:t xml:space="preserve"> 1397-1406.</w:t>
      </w:r>
    </w:p>
    <w:p w14:paraId="13720B1E" w14:textId="77777777" w:rsidR="00F36954" w:rsidRPr="007C2A70" w:rsidRDefault="00F36954" w:rsidP="007C2A70">
      <w:pPr>
        <w:pStyle w:val="EndNoteBibliography"/>
        <w:rPr>
          <w:rFonts w:ascii="Cambria" w:hAnsi="Cambria"/>
          <w:noProof/>
        </w:rPr>
      </w:pPr>
      <w:r w:rsidRPr="007C2A70">
        <w:rPr>
          <w:rFonts w:ascii="Cambria" w:hAnsi="Cambria"/>
          <w:noProof/>
        </w:rPr>
        <w:t xml:space="preserve">Mole, M.A., Rodrigues DÁraujo, S., van Aarde, R.J., Mitchell, D. &amp; Fuller, A. (2016) Coping with heat: behavioural and physiological responses of savanna elephants in their natural habitat. </w:t>
      </w:r>
      <w:r w:rsidRPr="007C2A70">
        <w:rPr>
          <w:rFonts w:ascii="Cambria" w:hAnsi="Cambria"/>
          <w:i/>
          <w:noProof/>
        </w:rPr>
        <w:t>Conservation Physiology,</w:t>
      </w:r>
      <w:r w:rsidRPr="007C2A70">
        <w:rPr>
          <w:rFonts w:ascii="Cambria" w:hAnsi="Cambria"/>
          <w:noProof/>
        </w:rPr>
        <w:t xml:space="preserve"> </w:t>
      </w:r>
      <w:r w:rsidRPr="007C2A70">
        <w:rPr>
          <w:rFonts w:ascii="Cambria" w:hAnsi="Cambria"/>
          <w:b/>
          <w:noProof/>
        </w:rPr>
        <w:t>4,</w:t>
      </w:r>
      <w:r w:rsidRPr="007C2A70">
        <w:rPr>
          <w:rFonts w:ascii="Cambria" w:hAnsi="Cambria"/>
          <w:noProof/>
        </w:rPr>
        <w:t xml:space="preserve"> cow044.</w:t>
      </w:r>
    </w:p>
    <w:p w14:paraId="7D9FB282" w14:textId="77777777" w:rsidR="00F36954" w:rsidRPr="007C2A70" w:rsidRDefault="00F36954" w:rsidP="007C2A70">
      <w:pPr>
        <w:pStyle w:val="EndNoteBibliography"/>
        <w:rPr>
          <w:rFonts w:ascii="Cambria" w:hAnsi="Cambria"/>
          <w:noProof/>
        </w:rPr>
      </w:pPr>
      <w:r w:rsidRPr="007C2A70">
        <w:rPr>
          <w:rFonts w:ascii="Cambria" w:hAnsi="Cambria"/>
          <w:noProof/>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7C2A70">
        <w:rPr>
          <w:rFonts w:ascii="Cambria" w:hAnsi="Cambria"/>
          <w:i/>
          <w:noProof/>
        </w:rPr>
        <w:t>Global Change Biology,</w:t>
      </w:r>
      <w:r w:rsidRPr="007C2A70">
        <w:rPr>
          <w:rFonts w:ascii="Cambria" w:hAnsi="Cambria"/>
          <w:noProof/>
        </w:rPr>
        <w:t xml:space="preserve"> </w:t>
      </w:r>
      <w:r w:rsidRPr="007C2A70">
        <w:rPr>
          <w:rFonts w:ascii="Cambria" w:hAnsi="Cambria"/>
          <w:b/>
          <w:noProof/>
        </w:rPr>
        <w:t>20,</w:t>
      </w:r>
      <w:r w:rsidRPr="007C2A70">
        <w:rPr>
          <w:rFonts w:ascii="Cambria" w:hAnsi="Cambria"/>
          <w:noProof/>
        </w:rPr>
        <w:t xml:space="preserve"> 2221-2229.</w:t>
      </w:r>
    </w:p>
    <w:p w14:paraId="304B2F2F" w14:textId="5673C070" w:rsidR="001C215E" w:rsidRPr="007C2A70" w:rsidRDefault="001C215E" w:rsidP="007C2A70">
      <w:pPr>
        <w:pStyle w:val="EndNoteBibliography"/>
        <w:rPr>
          <w:rFonts w:ascii="Cambria" w:hAnsi="Cambria"/>
          <w:noProof/>
        </w:rPr>
      </w:pPr>
      <w:r w:rsidRPr="007C2A70">
        <w:rPr>
          <w:rFonts w:ascii="Cambria" w:hAnsi="Cambria" w:cs="Times New Roman"/>
          <w:noProof/>
        </w:rPr>
        <w:t xml:space="preserve">Otieno, T.O. et al., 2019. Human- and risk-mediated browsing pressure by sympatric antelope in an African savanna. </w:t>
      </w:r>
      <w:r w:rsidRPr="007C2A70">
        <w:rPr>
          <w:rFonts w:ascii="Cambria" w:hAnsi="Cambria" w:cs="Times New Roman"/>
          <w:i/>
          <w:iCs/>
          <w:noProof/>
        </w:rPr>
        <w:t>Biological Conservation</w:t>
      </w:r>
      <w:r w:rsidRPr="007C2A70">
        <w:rPr>
          <w:rFonts w:ascii="Cambria" w:hAnsi="Cambria" w:cs="Times New Roman"/>
          <w:noProof/>
        </w:rPr>
        <w:t>, 232, pp.59–65. Available at: https://www.sciencedirect.com/science/article/pii/S0006320718312771</w:t>
      </w:r>
    </w:p>
    <w:p w14:paraId="1FB6762D" w14:textId="77777777" w:rsidR="00F36954" w:rsidRPr="007C2A70" w:rsidRDefault="00F36954" w:rsidP="007C2A70">
      <w:pPr>
        <w:pStyle w:val="EndNoteBibliography"/>
        <w:rPr>
          <w:rFonts w:ascii="Cambria" w:hAnsi="Cambria"/>
          <w:noProof/>
        </w:rPr>
      </w:pPr>
      <w:r w:rsidRPr="007C2A70">
        <w:rPr>
          <w:rFonts w:ascii="Cambria" w:hAnsi="Cambria"/>
          <w:noProof/>
        </w:rPr>
        <w:t xml:space="preserve">Parmesan, C. &amp; Yohe, G. (2003) A globally coherent fingerprint of climate change impacts across natural systems. </w:t>
      </w:r>
      <w:r w:rsidRPr="007C2A70">
        <w:rPr>
          <w:rFonts w:ascii="Cambria" w:hAnsi="Cambria"/>
          <w:i/>
          <w:noProof/>
        </w:rPr>
        <w:t>Nature,</w:t>
      </w:r>
      <w:r w:rsidRPr="007C2A70">
        <w:rPr>
          <w:rFonts w:ascii="Cambria" w:hAnsi="Cambria"/>
          <w:noProof/>
        </w:rPr>
        <w:t xml:space="preserve"> </w:t>
      </w:r>
      <w:r w:rsidRPr="007C2A70">
        <w:rPr>
          <w:rFonts w:ascii="Cambria" w:hAnsi="Cambria"/>
          <w:b/>
          <w:noProof/>
        </w:rPr>
        <w:t>421,</w:t>
      </w:r>
      <w:r w:rsidRPr="007C2A70">
        <w:rPr>
          <w:rFonts w:ascii="Cambria" w:hAnsi="Cambria"/>
          <w:noProof/>
        </w:rPr>
        <w:t xml:space="preserve"> 37-42.</w:t>
      </w:r>
    </w:p>
    <w:p w14:paraId="457ADA4A" w14:textId="5D4934E8" w:rsidR="001C215E" w:rsidRPr="007C2A70" w:rsidRDefault="001C215E" w:rsidP="007C2A70">
      <w:pPr>
        <w:pStyle w:val="EndNoteBibliography"/>
        <w:rPr>
          <w:rFonts w:ascii="Cambria" w:hAnsi="Cambria"/>
          <w:noProof/>
        </w:rPr>
      </w:pPr>
      <w:r w:rsidRPr="007C2A70">
        <w:rPr>
          <w:rFonts w:ascii="Cambria" w:hAnsi="Cambria" w:cs="Times New Roman"/>
          <w:noProof/>
        </w:rPr>
        <w:t xml:space="preserve">Peters, R.H., 1986. </w:t>
      </w:r>
      <w:r w:rsidRPr="007C2A70">
        <w:rPr>
          <w:rFonts w:ascii="Cambria" w:hAnsi="Cambria" w:cs="Times New Roman"/>
          <w:i/>
          <w:iCs/>
          <w:noProof/>
        </w:rPr>
        <w:t>The ecological implications of body size</w:t>
      </w:r>
      <w:r w:rsidRPr="007C2A70">
        <w:rPr>
          <w:rFonts w:ascii="Cambria" w:hAnsi="Cambria" w:cs="Times New Roman"/>
          <w:noProof/>
        </w:rPr>
        <w:t>, Cambridge University Press.</w:t>
      </w:r>
    </w:p>
    <w:p w14:paraId="02DC5FF4" w14:textId="77777777" w:rsidR="00F36954" w:rsidRPr="007C2A70" w:rsidRDefault="00F36954" w:rsidP="007C2A70">
      <w:pPr>
        <w:pStyle w:val="EndNoteBibliography"/>
        <w:rPr>
          <w:rFonts w:ascii="Cambria" w:hAnsi="Cambria"/>
          <w:noProof/>
        </w:rPr>
      </w:pPr>
      <w:r w:rsidRPr="007C2A70">
        <w:rPr>
          <w:rFonts w:ascii="Cambria" w:hAnsi="Cambria"/>
          <w:noProof/>
        </w:rPr>
        <w:lastRenderedPageBreak/>
        <w:t xml:space="preserve">Pigeon, K.E., Cardinal, E., Stenhouse, G.B. &amp; Cote, S.D. (2016) Staying cool in a changing landscape: the influence of maximum daily ambient temperature on grizzly bear habitat selection. </w:t>
      </w:r>
      <w:r w:rsidRPr="007C2A70">
        <w:rPr>
          <w:rFonts w:ascii="Cambria" w:hAnsi="Cambria"/>
          <w:i/>
          <w:noProof/>
        </w:rPr>
        <w:t>Oecologia,</w:t>
      </w:r>
      <w:r w:rsidRPr="007C2A70">
        <w:rPr>
          <w:rFonts w:ascii="Cambria" w:hAnsi="Cambria"/>
          <w:noProof/>
        </w:rPr>
        <w:t xml:space="preserve"> </w:t>
      </w:r>
      <w:r w:rsidRPr="007C2A70">
        <w:rPr>
          <w:rFonts w:ascii="Cambria" w:hAnsi="Cambria"/>
          <w:b/>
          <w:noProof/>
        </w:rPr>
        <w:t>181,</w:t>
      </w:r>
      <w:r w:rsidRPr="007C2A70">
        <w:rPr>
          <w:rFonts w:ascii="Cambria" w:hAnsi="Cambria"/>
          <w:noProof/>
        </w:rPr>
        <w:t xml:space="preserve"> 1101-1116.</w:t>
      </w:r>
    </w:p>
    <w:p w14:paraId="1C1C4A50" w14:textId="5D9EFDD1" w:rsidR="00F36954" w:rsidRPr="007C2A70" w:rsidRDefault="00F36954" w:rsidP="007C2A70">
      <w:pPr>
        <w:pStyle w:val="EndNoteBibliography"/>
        <w:rPr>
          <w:rFonts w:ascii="Cambria" w:hAnsi="Cambria"/>
          <w:noProof/>
        </w:rPr>
      </w:pPr>
      <w:r w:rsidRPr="007C2A70">
        <w:rPr>
          <w:rFonts w:ascii="Cambria" w:hAnsi="Cambria"/>
          <w:noProof/>
        </w:rPr>
        <w:t xml:space="preserve">Pinheiro, J., Bates, D., DebRoy, S., Sarkar, D. &amp; R Core Team (2015) </w:t>
      </w:r>
      <w:r w:rsidRPr="007C2A70">
        <w:rPr>
          <w:rFonts w:ascii="Cambria" w:hAnsi="Cambria"/>
          <w:i/>
          <w:noProof/>
        </w:rPr>
        <w:t>nlme: Linear and Nonlinear Mixed Effects Models. R package version 3.1-119</w:t>
      </w:r>
      <w:r w:rsidRPr="007C2A70">
        <w:rPr>
          <w:rFonts w:ascii="Cambria" w:hAnsi="Cambria"/>
          <w:noProof/>
        </w:rPr>
        <w:t xml:space="preserve">. </w:t>
      </w:r>
      <w:hyperlink r:id="rId13" w:history="1">
        <w:r w:rsidRPr="002D202B">
          <w:rPr>
            <w:rStyle w:val="Hyperlink"/>
            <w:rFonts w:ascii="Cambria" w:hAnsi="Cambria"/>
            <w:noProof/>
          </w:rPr>
          <w:t>http://CRAN.R-project.org/package=nlme</w:t>
        </w:r>
      </w:hyperlink>
      <w:r w:rsidRPr="007C2A70">
        <w:rPr>
          <w:rFonts w:ascii="Cambria" w:hAnsi="Cambria"/>
          <w:noProof/>
        </w:rPr>
        <w:t>.</w:t>
      </w:r>
    </w:p>
    <w:p w14:paraId="481D094A" w14:textId="066B5F84" w:rsidR="00F36954" w:rsidRPr="007C2A70" w:rsidRDefault="00F36954" w:rsidP="007C2A70">
      <w:pPr>
        <w:pStyle w:val="EndNoteBibliography"/>
        <w:rPr>
          <w:rFonts w:ascii="Cambria" w:hAnsi="Cambria"/>
          <w:noProof/>
        </w:rPr>
      </w:pPr>
      <w:r w:rsidRPr="007C2A70">
        <w:rPr>
          <w:rFonts w:ascii="Cambria" w:hAnsi="Cambria"/>
          <w:noProof/>
        </w:rPr>
        <w:t xml:space="preserve">QGIS Development Team (2018) </w:t>
      </w:r>
      <w:r w:rsidRPr="007C2A70">
        <w:rPr>
          <w:rFonts w:ascii="Cambria" w:hAnsi="Cambria"/>
          <w:i/>
          <w:noProof/>
        </w:rPr>
        <w:t>QGIS Geographic Information System</w:t>
      </w:r>
      <w:r w:rsidRPr="007C2A70">
        <w:rPr>
          <w:rFonts w:ascii="Cambria" w:hAnsi="Cambria"/>
          <w:noProof/>
        </w:rPr>
        <w:t xml:space="preserve">. Open Source Geospatial Foundation Project, </w:t>
      </w:r>
      <w:hyperlink r:id="rId14" w:history="1">
        <w:r w:rsidRPr="002D202B">
          <w:rPr>
            <w:rStyle w:val="Hyperlink"/>
            <w:rFonts w:ascii="Cambria" w:hAnsi="Cambria"/>
            <w:noProof/>
          </w:rPr>
          <w:t>http://qgis.osgeo.org</w:t>
        </w:r>
      </w:hyperlink>
      <w:r w:rsidRPr="007C2A70">
        <w:rPr>
          <w:rFonts w:ascii="Cambria" w:hAnsi="Cambria"/>
          <w:noProof/>
        </w:rPr>
        <w:t>.</w:t>
      </w:r>
    </w:p>
    <w:p w14:paraId="27CFD4D7" w14:textId="77777777" w:rsidR="00F36954" w:rsidRPr="007C2A70" w:rsidRDefault="00F36954" w:rsidP="007C2A70">
      <w:pPr>
        <w:pStyle w:val="EndNoteBibliography"/>
        <w:rPr>
          <w:rFonts w:ascii="Cambria" w:hAnsi="Cambria"/>
          <w:noProof/>
        </w:rPr>
      </w:pPr>
      <w:r w:rsidRPr="007C2A70">
        <w:rPr>
          <w:rFonts w:ascii="Cambria" w:hAnsi="Cambria"/>
          <w:noProof/>
        </w:rPr>
        <w:t xml:space="preserve">Quaglietta, L., Mira, A. &amp; Boitani, L. (2018) Extrinsic and intrinsic factors affecting the daily rhythms of a semiaquatic carnivore in a mediterranean environment. </w:t>
      </w:r>
      <w:r w:rsidRPr="007C2A70">
        <w:rPr>
          <w:rFonts w:ascii="Cambria" w:hAnsi="Cambria"/>
          <w:i/>
          <w:noProof/>
        </w:rPr>
        <w:t>Hystrix-Italian Journal of Mammalogy,</w:t>
      </w:r>
      <w:r w:rsidRPr="007C2A70">
        <w:rPr>
          <w:rFonts w:ascii="Cambria" w:hAnsi="Cambria"/>
          <w:noProof/>
        </w:rPr>
        <w:t xml:space="preserve"> </w:t>
      </w:r>
      <w:r w:rsidRPr="007C2A70">
        <w:rPr>
          <w:rFonts w:ascii="Cambria" w:hAnsi="Cambria"/>
          <w:b/>
          <w:noProof/>
        </w:rPr>
        <w:t>29,</w:t>
      </w:r>
      <w:r w:rsidRPr="007C2A70">
        <w:rPr>
          <w:rFonts w:ascii="Cambria" w:hAnsi="Cambria"/>
          <w:noProof/>
        </w:rPr>
        <w:t xml:space="preserve"> 128-136.</w:t>
      </w:r>
    </w:p>
    <w:p w14:paraId="02EA7C7F" w14:textId="3E64CF4D" w:rsidR="00F36954" w:rsidRPr="007C2A70" w:rsidRDefault="00F36954" w:rsidP="007C2A70">
      <w:pPr>
        <w:pStyle w:val="EndNoteBibliography"/>
        <w:rPr>
          <w:rFonts w:ascii="Cambria" w:hAnsi="Cambria"/>
          <w:noProof/>
        </w:rPr>
      </w:pPr>
      <w:r w:rsidRPr="007C2A70">
        <w:rPr>
          <w:rFonts w:ascii="Cambria" w:hAnsi="Cambria"/>
          <w:noProof/>
        </w:rPr>
        <w:t xml:space="preserve">R Core Team (2015) </w:t>
      </w:r>
      <w:r w:rsidRPr="007C2A70">
        <w:rPr>
          <w:rFonts w:ascii="Cambria" w:hAnsi="Cambria"/>
          <w:i/>
          <w:noProof/>
        </w:rPr>
        <w:t>R: A language and environment for statistical computing</w:t>
      </w:r>
      <w:r w:rsidRPr="007C2A70">
        <w:rPr>
          <w:rFonts w:ascii="Cambria" w:hAnsi="Cambria"/>
          <w:noProof/>
        </w:rPr>
        <w:t xml:space="preserve">. R Foundation for Statistical Computing </w:t>
      </w:r>
      <w:hyperlink r:id="rId15" w:history="1">
        <w:r w:rsidRPr="002D202B">
          <w:rPr>
            <w:rStyle w:val="Hyperlink"/>
            <w:rFonts w:ascii="Cambria" w:hAnsi="Cambria"/>
            <w:noProof/>
          </w:rPr>
          <w:t>http://www.R-project.org</w:t>
        </w:r>
      </w:hyperlink>
      <w:r w:rsidRPr="007C2A70">
        <w:rPr>
          <w:rFonts w:ascii="Cambria" w:hAnsi="Cambria"/>
          <w:noProof/>
        </w:rPr>
        <w:t>, Vienna, Austria.</w:t>
      </w:r>
    </w:p>
    <w:p w14:paraId="5A552EAB" w14:textId="766F6DD2" w:rsidR="00F36954" w:rsidRPr="007C2A70" w:rsidRDefault="00F36954" w:rsidP="007C2A70">
      <w:pPr>
        <w:pStyle w:val="EndNoteBibliography"/>
        <w:rPr>
          <w:rFonts w:ascii="Cambria" w:hAnsi="Cambria"/>
          <w:noProof/>
        </w:rPr>
      </w:pPr>
      <w:r w:rsidRPr="007C2A70">
        <w:rPr>
          <w:rFonts w:ascii="Cambria" w:hAnsi="Cambria"/>
          <w:noProof/>
        </w:rPr>
        <w:t>Rabaiotti, D., Groom, R., McNutt, J.W., Watermeyer, J. &amp; Woodroffe, R. (</w:t>
      </w:r>
      <w:r w:rsidR="001C215E" w:rsidRPr="007C2A70">
        <w:rPr>
          <w:rFonts w:ascii="Cambria" w:hAnsi="Cambria"/>
          <w:noProof/>
        </w:rPr>
        <w:t>I</w:t>
      </w:r>
      <w:r w:rsidRPr="007C2A70">
        <w:rPr>
          <w:rFonts w:ascii="Cambria" w:hAnsi="Cambria"/>
          <w:noProof/>
        </w:rPr>
        <w:t xml:space="preserve">n </w:t>
      </w:r>
      <w:r w:rsidR="001C215E" w:rsidRPr="007C2A70">
        <w:rPr>
          <w:rFonts w:ascii="Cambria" w:hAnsi="Cambria"/>
          <w:noProof/>
        </w:rPr>
        <w:t>R</w:t>
      </w:r>
      <w:r w:rsidRPr="007C2A70">
        <w:rPr>
          <w:rFonts w:ascii="Cambria" w:hAnsi="Cambria"/>
          <w:noProof/>
        </w:rPr>
        <w:t>eview) High temperatures and human pressures interact to influence mortality in an African carnivore.</w:t>
      </w:r>
    </w:p>
    <w:p w14:paraId="509C9AAB" w14:textId="77777777" w:rsidR="00F36954" w:rsidRPr="007C2A70" w:rsidRDefault="00F36954" w:rsidP="007C2A70">
      <w:pPr>
        <w:pStyle w:val="EndNoteBibliography"/>
        <w:rPr>
          <w:rFonts w:ascii="Cambria" w:hAnsi="Cambria"/>
          <w:noProof/>
        </w:rPr>
      </w:pPr>
      <w:r w:rsidRPr="007C2A70">
        <w:rPr>
          <w:rFonts w:ascii="Cambria" w:hAnsi="Cambria"/>
          <w:noProof/>
        </w:rPr>
        <w:t xml:space="preserve">Rabaiotti, D. &amp; Woodroffe, R. (2019) Coping with climate change: limited behavioural responses to hot weather in a tropical carnivore. </w:t>
      </w:r>
      <w:r w:rsidRPr="007C2A70">
        <w:rPr>
          <w:rFonts w:ascii="Cambria" w:hAnsi="Cambria"/>
          <w:i/>
          <w:noProof/>
        </w:rPr>
        <w:t>Oecologia,</w:t>
      </w:r>
      <w:r w:rsidRPr="007C2A70">
        <w:rPr>
          <w:rFonts w:ascii="Cambria" w:hAnsi="Cambria"/>
          <w:noProof/>
        </w:rPr>
        <w:t xml:space="preserve"> </w:t>
      </w:r>
      <w:r w:rsidRPr="007C2A70">
        <w:rPr>
          <w:rFonts w:ascii="Cambria" w:hAnsi="Cambria"/>
          <w:b/>
          <w:noProof/>
        </w:rPr>
        <w:t>189,</w:t>
      </w:r>
      <w:r w:rsidRPr="007C2A70">
        <w:rPr>
          <w:rFonts w:ascii="Cambria" w:hAnsi="Cambria"/>
          <w:noProof/>
        </w:rPr>
        <w:t xml:space="preserve"> 587-599.</w:t>
      </w:r>
    </w:p>
    <w:p w14:paraId="7C036490" w14:textId="77777777" w:rsidR="00F36954" w:rsidRPr="007C2A70" w:rsidRDefault="00F36954" w:rsidP="007C2A70">
      <w:pPr>
        <w:pStyle w:val="EndNoteBibliography"/>
        <w:rPr>
          <w:rFonts w:ascii="Cambria" w:hAnsi="Cambria"/>
          <w:noProof/>
        </w:rPr>
      </w:pPr>
      <w:r w:rsidRPr="007C2A70">
        <w:rPr>
          <w:rFonts w:ascii="Cambria" w:hAnsi="Cambria"/>
          <w:noProof/>
        </w:rPr>
        <w:t xml:space="preserve">Ricklefs, R.E. &amp; Hainsworth, F.R. (1968) Temperature dependent behavior of cactus wren. </w:t>
      </w:r>
      <w:r w:rsidRPr="007C2A70">
        <w:rPr>
          <w:rFonts w:ascii="Cambria" w:hAnsi="Cambria"/>
          <w:i/>
          <w:noProof/>
        </w:rPr>
        <w:t>Ecology,</w:t>
      </w:r>
      <w:r w:rsidRPr="007C2A70">
        <w:rPr>
          <w:rFonts w:ascii="Cambria" w:hAnsi="Cambria"/>
          <w:noProof/>
        </w:rPr>
        <w:t xml:space="preserve"> </w:t>
      </w:r>
      <w:r w:rsidRPr="007C2A70">
        <w:rPr>
          <w:rFonts w:ascii="Cambria" w:hAnsi="Cambria"/>
          <w:b/>
          <w:noProof/>
        </w:rPr>
        <w:t>49,</w:t>
      </w:r>
      <w:r w:rsidRPr="007C2A70">
        <w:rPr>
          <w:rFonts w:ascii="Cambria" w:hAnsi="Cambria"/>
          <w:noProof/>
        </w:rPr>
        <w:t xml:space="preserve"> 227-233.</w:t>
      </w:r>
    </w:p>
    <w:p w14:paraId="14486027" w14:textId="77777777" w:rsidR="00F36954" w:rsidRPr="007C2A70" w:rsidRDefault="00F36954" w:rsidP="007C2A70">
      <w:pPr>
        <w:pStyle w:val="EndNoteBibliography"/>
        <w:rPr>
          <w:rFonts w:ascii="Cambria" w:hAnsi="Cambria"/>
          <w:noProof/>
        </w:rPr>
      </w:pPr>
      <w:r w:rsidRPr="007C2A70">
        <w:rPr>
          <w:rFonts w:ascii="Cambria" w:hAnsi="Cambria"/>
          <w:noProof/>
        </w:rPr>
        <w:t xml:space="preserve">Speakman, J.R. &amp; Krol, E. (2010) Maximal heat dissipation capacity and hyperthermia risk: neglected key factors in the ecology of endotherms. </w:t>
      </w:r>
      <w:r w:rsidRPr="007C2A70">
        <w:rPr>
          <w:rFonts w:ascii="Cambria" w:hAnsi="Cambria"/>
          <w:i/>
          <w:noProof/>
        </w:rPr>
        <w:t>Journal of Animal Ecology,</w:t>
      </w:r>
      <w:r w:rsidRPr="007C2A70">
        <w:rPr>
          <w:rFonts w:ascii="Cambria" w:hAnsi="Cambria"/>
          <w:noProof/>
        </w:rPr>
        <w:t xml:space="preserve"> </w:t>
      </w:r>
      <w:r w:rsidRPr="007C2A70">
        <w:rPr>
          <w:rFonts w:ascii="Cambria" w:hAnsi="Cambria"/>
          <w:b/>
          <w:noProof/>
        </w:rPr>
        <w:t>79,</w:t>
      </w:r>
      <w:r w:rsidRPr="007C2A70">
        <w:rPr>
          <w:rFonts w:ascii="Cambria" w:hAnsi="Cambria"/>
          <w:noProof/>
        </w:rPr>
        <w:t xml:space="preserve"> 726-746.</w:t>
      </w:r>
    </w:p>
    <w:p w14:paraId="7B3AA717" w14:textId="77777777" w:rsidR="00F36954" w:rsidRPr="007C2A70" w:rsidRDefault="00F36954" w:rsidP="007C2A70">
      <w:pPr>
        <w:pStyle w:val="EndNoteBibliography"/>
        <w:rPr>
          <w:rFonts w:ascii="Cambria" w:hAnsi="Cambria"/>
          <w:noProof/>
        </w:rPr>
      </w:pPr>
      <w:r w:rsidRPr="007C2A70">
        <w:rPr>
          <w:rFonts w:ascii="Cambria" w:hAnsi="Cambria"/>
          <w:noProof/>
        </w:rPr>
        <w:t>Woodroffe, R. (2011a) Demography of a recovering African wild dog (</w:t>
      </w:r>
      <w:r w:rsidRPr="007C2A70">
        <w:rPr>
          <w:rFonts w:ascii="Cambria" w:hAnsi="Cambria"/>
          <w:i/>
          <w:noProof/>
        </w:rPr>
        <w:t>Lycaon pictus</w:t>
      </w:r>
      <w:r w:rsidRPr="007C2A70">
        <w:rPr>
          <w:rFonts w:ascii="Cambria" w:hAnsi="Cambria"/>
          <w:noProof/>
        </w:rPr>
        <w:t xml:space="preserve">) population. </w:t>
      </w:r>
      <w:r w:rsidRPr="007C2A70">
        <w:rPr>
          <w:rFonts w:ascii="Cambria" w:hAnsi="Cambria"/>
          <w:i/>
          <w:noProof/>
        </w:rPr>
        <w:t>Journal of Mammalogy,</w:t>
      </w:r>
      <w:r w:rsidRPr="007C2A70">
        <w:rPr>
          <w:rFonts w:ascii="Cambria" w:hAnsi="Cambria"/>
          <w:noProof/>
        </w:rPr>
        <w:t xml:space="preserve"> </w:t>
      </w:r>
      <w:r w:rsidRPr="007C2A70">
        <w:rPr>
          <w:rFonts w:ascii="Cambria" w:hAnsi="Cambria"/>
          <w:b/>
          <w:noProof/>
        </w:rPr>
        <w:t>92,</w:t>
      </w:r>
      <w:r w:rsidRPr="007C2A70">
        <w:rPr>
          <w:rFonts w:ascii="Cambria" w:hAnsi="Cambria"/>
          <w:noProof/>
        </w:rPr>
        <w:t xml:space="preserve"> 305-315.</w:t>
      </w:r>
    </w:p>
    <w:p w14:paraId="08F541FA" w14:textId="77777777" w:rsidR="00F36954" w:rsidRPr="007C2A70" w:rsidRDefault="00F36954" w:rsidP="007C2A70">
      <w:pPr>
        <w:pStyle w:val="EndNoteBibliography"/>
        <w:rPr>
          <w:rFonts w:ascii="Cambria" w:hAnsi="Cambria"/>
          <w:noProof/>
        </w:rPr>
      </w:pPr>
      <w:r w:rsidRPr="007C2A70">
        <w:rPr>
          <w:rFonts w:ascii="Cambria" w:hAnsi="Cambria"/>
          <w:noProof/>
        </w:rPr>
        <w:lastRenderedPageBreak/>
        <w:t xml:space="preserve">Woodroffe, R. (2011b) Ranging behaviour of African wild dog packs in a human-dominated landscape. </w:t>
      </w:r>
      <w:r w:rsidRPr="007C2A70">
        <w:rPr>
          <w:rFonts w:ascii="Cambria" w:hAnsi="Cambria"/>
          <w:i/>
          <w:noProof/>
        </w:rPr>
        <w:t>Journal of Zoology,</w:t>
      </w:r>
      <w:r w:rsidRPr="007C2A70">
        <w:rPr>
          <w:rFonts w:ascii="Cambria" w:hAnsi="Cambria"/>
          <w:noProof/>
        </w:rPr>
        <w:t xml:space="preserve"> </w:t>
      </w:r>
      <w:r w:rsidRPr="007C2A70">
        <w:rPr>
          <w:rFonts w:ascii="Cambria" w:hAnsi="Cambria"/>
          <w:b/>
          <w:noProof/>
        </w:rPr>
        <w:t>283,</w:t>
      </w:r>
      <w:r w:rsidRPr="007C2A70">
        <w:rPr>
          <w:rFonts w:ascii="Cambria" w:hAnsi="Cambria"/>
          <w:noProof/>
        </w:rPr>
        <w:t xml:space="preserve"> 88-97.</w:t>
      </w:r>
    </w:p>
    <w:p w14:paraId="5E2208D5" w14:textId="77777777" w:rsidR="00F36954" w:rsidRPr="007C2A70" w:rsidRDefault="00F36954" w:rsidP="007C2A70">
      <w:pPr>
        <w:pStyle w:val="EndNoteBibliography"/>
        <w:rPr>
          <w:rFonts w:ascii="Cambria" w:hAnsi="Cambria"/>
          <w:noProof/>
        </w:rPr>
      </w:pPr>
      <w:r w:rsidRPr="007C2A70">
        <w:rPr>
          <w:rFonts w:ascii="Cambria" w:hAnsi="Cambria"/>
          <w:noProof/>
        </w:rPr>
        <w:t xml:space="preserve">Woodroffe, R., Groom, R. &amp; McNutt, J.W. (2017) Hot dogs: high ambient temperatures influence reproductive success in a tropical mammal. </w:t>
      </w:r>
      <w:r w:rsidRPr="007C2A70">
        <w:rPr>
          <w:rFonts w:ascii="Cambria" w:hAnsi="Cambria"/>
          <w:i/>
          <w:noProof/>
        </w:rPr>
        <w:t>Journal of Animal Ecology,</w:t>
      </w:r>
      <w:r w:rsidRPr="007C2A70">
        <w:rPr>
          <w:rFonts w:ascii="Cambria" w:hAnsi="Cambria"/>
          <w:noProof/>
        </w:rPr>
        <w:t xml:space="preserve"> </w:t>
      </w:r>
      <w:r w:rsidRPr="007C2A70">
        <w:rPr>
          <w:rFonts w:ascii="Cambria" w:hAnsi="Cambria"/>
          <w:b/>
          <w:noProof/>
        </w:rPr>
        <w:t>86,</w:t>
      </w:r>
      <w:r w:rsidRPr="007C2A70">
        <w:rPr>
          <w:rFonts w:ascii="Cambria" w:hAnsi="Cambria"/>
          <w:noProof/>
        </w:rPr>
        <w:t xml:space="preserve"> 1329-1338.</w:t>
      </w:r>
    </w:p>
    <w:p w14:paraId="1A329B4B" w14:textId="77777777" w:rsidR="00F36954" w:rsidRPr="007C2A70" w:rsidRDefault="00F36954" w:rsidP="007C2A70">
      <w:pPr>
        <w:pStyle w:val="EndNoteBibliography"/>
        <w:rPr>
          <w:rFonts w:ascii="Cambria" w:hAnsi="Cambria"/>
          <w:noProof/>
        </w:rPr>
      </w:pPr>
      <w:r w:rsidRPr="007C2A70">
        <w:rPr>
          <w:rFonts w:ascii="Cambria" w:hAnsi="Cambria"/>
          <w:noProof/>
        </w:rPr>
        <w:t>Woodroffe, R., Lindsey, P.A., Romañach, S.S. &amp; ole Ranah, S.M.K. (2007) African wild dogs (</w:t>
      </w:r>
      <w:r w:rsidRPr="007C2A70">
        <w:rPr>
          <w:rFonts w:ascii="Cambria" w:hAnsi="Cambria"/>
          <w:i/>
          <w:noProof/>
        </w:rPr>
        <w:t>Lycaon pictus</w:t>
      </w:r>
      <w:r w:rsidRPr="007C2A70">
        <w:rPr>
          <w:rFonts w:ascii="Cambria" w:hAnsi="Cambria"/>
          <w:noProof/>
        </w:rPr>
        <w:t xml:space="preserve">) can subsist on small prey: implications for conservation. </w:t>
      </w:r>
      <w:r w:rsidRPr="007C2A70">
        <w:rPr>
          <w:rFonts w:ascii="Cambria" w:hAnsi="Cambria"/>
          <w:i/>
          <w:noProof/>
        </w:rPr>
        <w:t>Journal of Mammalogy,</w:t>
      </w:r>
      <w:r w:rsidRPr="007C2A70">
        <w:rPr>
          <w:rFonts w:ascii="Cambria" w:hAnsi="Cambria"/>
          <w:noProof/>
        </w:rPr>
        <w:t xml:space="preserve"> </w:t>
      </w:r>
      <w:r w:rsidRPr="007C2A70">
        <w:rPr>
          <w:rFonts w:ascii="Cambria" w:hAnsi="Cambria"/>
          <w:b/>
          <w:noProof/>
        </w:rPr>
        <w:t>88,</w:t>
      </w:r>
      <w:r w:rsidRPr="007C2A70">
        <w:rPr>
          <w:rFonts w:ascii="Cambria" w:hAnsi="Cambria"/>
          <w:noProof/>
        </w:rPr>
        <w:t xml:space="preserve"> 181-193.</w:t>
      </w:r>
    </w:p>
    <w:p w14:paraId="52EE3F1C" w14:textId="2682794B" w:rsidR="0059137A" w:rsidRPr="002D202B" w:rsidRDefault="00F36954" w:rsidP="00817B03">
      <w:pPr>
        <w:pStyle w:val="EndNoteBibliography"/>
        <w:rPr>
          <w:rFonts w:ascii="Cambria" w:hAnsi="Cambria"/>
          <w:noProof/>
        </w:rPr>
        <w:sectPr w:rsidR="0059137A" w:rsidRPr="002D202B" w:rsidSect="00E679EB">
          <w:headerReference w:type="even" r:id="rId16"/>
          <w:headerReference w:type="default" r:id="rId17"/>
          <w:footerReference w:type="even" r:id="rId18"/>
          <w:footerReference w:type="default" r:id="rId19"/>
          <w:headerReference w:type="first" r:id="rId20"/>
          <w:footerReference w:type="first" r:id="rId21"/>
          <w:pgSz w:w="11906" w:h="16838"/>
          <w:pgMar w:top="1440" w:right="1304" w:bottom="1440" w:left="1304" w:header="709" w:footer="709" w:gutter="0"/>
          <w:lnNumType w:countBy="1" w:restart="continuous"/>
          <w:cols w:space="708"/>
          <w:titlePg/>
          <w:docGrid w:linePitch="360"/>
        </w:sectPr>
      </w:pPr>
      <w:r w:rsidRPr="007C2A70">
        <w:rPr>
          <w:rFonts w:ascii="Cambria" w:hAnsi="Cambria"/>
          <w:noProof/>
        </w:rPr>
        <w:t xml:space="preserve">Woodroffe, R. &amp; Sillero-Zubiri, C. (2013) </w:t>
      </w:r>
      <w:r w:rsidRPr="007C2A70">
        <w:rPr>
          <w:rFonts w:ascii="Cambria" w:hAnsi="Cambria"/>
          <w:i/>
          <w:noProof/>
        </w:rPr>
        <w:t>African wild dog Red List Assessment</w:t>
      </w:r>
      <w:r w:rsidRPr="007C2A70">
        <w:rPr>
          <w:rFonts w:ascii="Cambria" w:hAnsi="Cambria"/>
          <w:noProof/>
        </w:rPr>
        <w:t>. IUCN, Gland.</w:t>
      </w:r>
      <w:r w:rsidR="0059137A" w:rsidRPr="002D202B">
        <w:rPr>
          <w:rFonts w:ascii="Cambria" w:hAnsi="Cambria"/>
          <w:noProof/>
        </w:rPr>
        <w:br w:type="page"/>
      </w:r>
    </w:p>
    <w:p w14:paraId="202BAB84" w14:textId="6B31CD69" w:rsidR="0059137A" w:rsidRPr="002D202B" w:rsidRDefault="00EC0DAE" w:rsidP="007C2A70">
      <w:pPr>
        <w:rPr>
          <w:rFonts w:ascii="Cambria" w:hAnsi="Cambria"/>
        </w:rPr>
      </w:pPr>
      <w:r w:rsidRPr="00EC0DAE">
        <w:rPr>
          <w:noProof/>
          <w:lang w:eastAsia="en-GB"/>
        </w:rPr>
        <w:lastRenderedPageBreak/>
        <mc:AlternateContent>
          <mc:Choice Requires="wps">
            <w:drawing>
              <wp:anchor distT="0" distB="0" distL="114300" distR="114300" simplePos="0" relativeHeight="251659264" behindDoc="1" locked="0" layoutInCell="1" allowOverlap="1" wp14:anchorId="70A21640" wp14:editId="23876CB5">
                <wp:simplePos x="0" y="0"/>
                <wp:positionH relativeFrom="column">
                  <wp:posOffset>-517525</wp:posOffset>
                </wp:positionH>
                <wp:positionV relativeFrom="paragraph">
                  <wp:posOffset>-454025</wp:posOffset>
                </wp:positionV>
                <wp:extent cx="9335135" cy="1403985"/>
                <wp:effectExtent l="0" t="0" r="0" b="0"/>
                <wp:wrapTight wrapText="bothSides">
                  <wp:wrapPolygon edited="0">
                    <wp:start x="0" y="0"/>
                    <wp:lineTo x="0" y="21033"/>
                    <wp:lineTo x="21554" y="21033"/>
                    <wp:lineTo x="21554"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5135" cy="1403985"/>
                        </a:xfrm>
                        <a:prstGeom prst="rect">
                          <a:avLst/>
                        </a:prstGeom>
                        <a:solidFill>
                          <a:srgbClr val="FFFFFF"/>
                        </a:solidFill>
                        <a:ln w="9525">
                          <a:noFill/>
                          <a:miter lim="800000"/>
                          <a:headEnd/>
                          <a:tailEnd/>
                        </a:ln>
                      </wps:spPr>
                      <wps:txbx>
                        <w:txbxContent>
                          <w:p w14:paraId="7C511C35" w14:textId="3F414E8E" w:rsidR="00E679EB" w:rsidRPr="00EC0DAE" w:rsidRDefault="00E679EB" w:rsidP="00817B03">
                            <w:pPr>
                              <w:pStyle w:val="NoSpacing"/>
                            </w:pPr>
                            <w:r w:rsidRPr="00EC0DAE">
                              <w:rPr>
                                <w:b/>
                                <w:bCs/>
                              </w:rPr>
                              <w:t>Figure 1</w:t>
                            </w:r>
                            <w:r w:rsidRPr="00EC0DAE">
                              <w:t xml:space="preserve">  </w:t>
                            </w:r>
                            <w:r w:rsidRPr="00EC0DAE">
                              <w:rPr>
                                <w:rStyle w:val="CommentReference"/>
                                <w:rFonts w:ascii="Cambria" w:hAnsi="Cambria"/>
                                <w:sz w:val="22"/>
                                <w:szCs w:val="22"/>
                              </w:rPr>
                              <w:annotationRef/>
                            </w:r>
                            <w:r w:rsidRPr="00EC0DAE">
                              <w:t xml:space="preserve">Daily movement patterns of sympatric African wild dogs, impala, and </w:t>
                            </w:r>
                            <w:r>
                              <w:t>dikdik</w:t>
                            </w:r>
                            <w:r w:rsidRPr="00EC0DAE">
                              <w:t xml:space="preserve">. (A) activity measured by collar-mounted accelerometers fitted to 18 wild dogs; grey bands denote the start and stop times used to classify morning and evening hunts (B) mean distance moved between successive GPS-collar locations for 20 impala (solid line) and 15 </w:t>
                            </w:r>
                            <w:r>
                              <w:t>dikdik</w:t>
                            </w:r>
                            <w:r w:rsidRPr="00EC0DAE">
                              <w:t xml:space="preserve"> (dashed line) during Morning, Day, Evening and Night periods, (C) mean woody cover measures, and (D) mean distances to the nearest glade, at GPS-locations for the same 18 wild dogs (during hunts only), 20 impala and 15 </w:t>
                            </w:r>
                            <w:r>
                              <w:t>dikdik</w:t>
                            </w:r>
                            <w:r w:rsidRPr="00EC0DAE">
                              <w:t xml:space="preserve"> during Morning, Day, Evening and Night periods.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A21640" id="_x0000_t202" coordsize="21600,21600" o:spt="202" path="m,l,21600r21600,l21600,xe">
                <v:stroke joinstyle="miter"/>
                <v:path gradientshapeok="t" o:connecttype="rect"/>
              </v:shapetype>
              <v:shape id="Text Box 2" o:spid="_x0000_s1026" type="#_x0000_t202" style="position:absolute;left:0;text-align:left;margin-left:-40.75pt;margin-top:-35.75pt;width:735.05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CMIgIAAB4EAAAOAAAAZHJzL2Uyb0RvYy54bWysU9uO2yAQfa/Uf0C8N3Yu7iZWnNU221SV&#10;thdptx+AMY5RgaFAYqdf3wFns2n7VpUHxDAzhzNnhvXtoBU5CuclmIpOJzklwnBopNlX9NvT7s2S&#10;Eh+YaZgCIyp6Ep7ebl6/Wve2FDPoQDXCEQQxvuxtRbsQbJllnndCMz8BKww6W3CaBTTdPmsc6xFd&#10;q2yW52+zHlxjHXDhPd7ej066SfhtK3j40rZeBKIqitxC2l3a67hnmzUr947ZTvIzDfYPLDSTBh+9&#10;QN2zwMjByb+gtOQOPLRhwkFn0LaSi1QDVjPN/6jmsWNWpFpQHG8vMvn/B8s/H786IpuKzvMbSgzT&#10;2KQnMQTyDgYyi/r01pcY9mgxMAx4jX1OtXr7APy7Jwa2HTN7cecc9J1gDfKbxszsKnXE8RGk7j9B&#10;g8+wQ4AENLROR/FQDoLo2KfTpTeRCsfL1XxeTOcFJRx900U+Xy2L9AYrn9Ot8+GDAE3ioaIOm5/g&#10;2fHBh0iHlc8h8TUPSjY7qVQy3L7eKkeODAdll9YZ/bcwZUiPXIpZkZANxPw0Q1oGHGQldUWXeVwx&#10;nZVRjvemSefApBrPyESZsz5RklGcMNQDBkbRamhOqJSDcWDxg+GhA/eTkh6HtaL+x4E5QYn6aFDt&#10;1XSxiNOdjEVxM0PDXXvqaw8zHKEqGigZj9uQfkTSwd5hV3Yy6fXC5MwVhzDJeP4wccqv7RT18q03&#10;vwAAAP//AwBQSwMEFAAGAAgAAAAhAOcUR27fAAAADAEAAA8AAABkcnMvZG93bnJldi54bWxMj8tO&#10;wzAQRfdI/IM1SOxap0DTEOJUFRUbFkgUpLJ040kcET9ku2n4eyYr2J3RXN05U20nM7ARQ+ydFbBa&#10;ZsDQNk71thPw+fGyKIDFJK2Sg7Mo4AcjbOvrq0qWyl3sO46H1DEqsbGUAnRKvuQ8NhqNjEvn0dKu&#10;dcHIRGPouAryQuVm4HdZlnMje0sXtPT4rLH5PpyNgKPRvdqHt69WDeP+td2t/RS8ELc30+4JWMIp&#10;/YVh1id1qMnp5M5WRTYIWBSrNUUJNjPMifuiyIGdiB4ec+B1xf8/Uf8CAAD//wMAUEsBAi0AFAAG&#10;AAgAAAAhALaDOJL+AAAA4QEAABMAAAAAAAAAAAAAAAAAAAAAAFtDb250ZW50X1R5cGVzXS54bWxQ&#10;SwECLQAUAAYACAAAACEAOP0h/9YAAACUAQAACwAAAAAAAAAAAAAAAAAvAQAAX3JlbHMvLnJlbHNQ&#10;SwECLQAUAAYACAAAACEAWmtAjCICAAAeBAAADgAAAAAAAAAAAAAAAAAuAgAAZHJzL2Uyb0RvYy54&#10;bWxQSwECLQAUAAYACAAAACEA5xRHbt8AAAAMAQAADwAAAAAAAAAAAAAAAAB8BAAAZHJzL2Rvd25y&#10;ZXYueG1sUEsFBgAAAAAEAAQA8wAAAIgFAAAAAA==&#10;" stroked="f">
                <v:textbox style="mso-fit-shape-to-text:t">
                  <w:txbxContent>
                    <w:p w14:paraId="7C511C35" w14:textId="3F414E8E" w:rsidR="00E679EB" w:rsidRPr="00EC0DAE" w:rsidRDefault="00E679EB" w:rsidP="00817B03">
                      <w:pPr>
                        <w:pStyle w:val="NoSpacing"/>
                      </w:pPr>
                      <w:r w:rsidRPr="00EC0DAE">
                        <w:rPr>
                          <w:b/>
                          <w:bCs/>
                        </w:rPr>
                        <w:t>Figure 1</w:t>
                      </w:r>
                      <w:r w:rsidRPr="00EC0DAE">
                        <w:t xml:space="preserve">  </w:t>
                      </w:r>
                      <w:r w:rsidRPr="00EC0DAE">
                        <w:rPr>
                          <w:rStyle w:val="CommentReference"/>
                          <w:rFonts w:ascii="Cambria" w:hAnsi="Cambria"/>
                          <w:sz w:val="22"/>
                          <w:szCs w:val="22"/>
                        </w:rPr>
                        <w:annotationRef/>
                      </w:r>
                      <w:r w:rsidRPr="00EC0DAE">
                        <w:t xml:space="preserve">Daily movement patterns of sympatric African wild dogs, impala, and </w:t>
                      </w:r>
                      <w:r>
                        <w:t>dikdik</w:t>
                      </w:r>
                      <w:r w:rsidRPr="00EC0DAE">
                        <w:t xml:space="preserve">. (A) activity measured by collar-mounted accelerometers fitted to 18 wild dogs; grey bands denote the start and stop times used to classify morning and evening hunts (B) mean distance moved between successive GPS-collar locations for 20 impala (solid line) and 15 </w:t>
                      </w:r>
                      <w:r>
                        <w:t>dikdik</w:t>
                      </w:r>
                      <w:r w:rsidRPr="00EC0DAE">
                        <w:t xml:space="preserve"> (dashed line) during Morning, Day, Evening and Night periods, (C) mean woody cover measures, and (D) mean distances to the nearest glade, at GPS-locations for the same 18 wild dogs (during hunts only), 20 impala and 15 </w:t>
                      </w:r>
                      <w:r>
                        <w:t>dikdik</w:t>
                      </w:r>
                      <w:r w:rsidRPr="00EC0DAE">
                        <w:t xml:space="preserve"> during Morning, Day, Evening and Night periods.</w:t>
                      </w:r>
                    </w:p>
                  </w:txbxContent>
                </v:textbox>
                <w10:wrap type="tight"/>
              </v:shape>
            </w:pict>
          </mc:Fallback>
        </mc:AlternateContent>
      </w:r>
      <w:bookmarkStart w:id="13" w:name="_GoBack"/>
      <w:r w:rsidR="0059137A" w:rsidRPr="002D202B">
        <w:rPr>
          <w:rFonts w:ascii="Cambria" w:hAnsi="Cambria"/>
          <w:noProof/>
          <w:lang w:eastAsia="en-GB"/>
        </w:rPr>
        <w:drawing>
          <wp:anchor distT="0" distB="0" distL="114300" distR="114300" simplePos="0" relativeHeight="251657216" behindDoc="1" locked="0" layoutInCell="1" allowOverlap="1" wp14:anchorId="7658F8B4" wp14:editId="294C8442">
            <wp:simplePos x="0" y="0"/>
            <wp:positionH relativeFrom="column">
              <wp:posOffset>-567055</wp:posOffset>
            </wp:positionH>
            <wp:positionV relativeFrom="paragraph">
              <wp:posOffset>471170</wp:posOffset>
            </wp:positionV>
            <wp:extent cx="9385300" cy="4692015"/>
            <wp:effectExtent l="0" t="0" r="6350" b="0"/>
            <wp:wrapTight wrapText="bothSides">
              <wp:wrapPolygon edited="0">
                <wp:start x="0" y="0"/>
                <wp:lineTo x="0" y="21486"/>
                <wp:lineTo x="21571" y="21486"/>
                <wp:lineTo x="2157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ded plots-page-00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85300" cy="4692015"/>
                    </a:xfrm>
                    <a:prstGeom prst="rect">
                      <a:avLst/>
                    </a:prstGeom>
                  </pic:spPr>
                </pic:pic>
              </a:graphicData>
            </a:graphic>
            <wp14:sizeRelH relativeFrom="page">
              <wp14:pctWidth>0</wp14:pctWidth>
            </wp14:sizeRelH>
            <wp14:sizeRelV relativeFrom="page">
              <wp14:pctHeight>0</wp14:pctHeight>
            </wp14:sizeRelV>
          </wp:anchor>
        </w:drawing>
      </w:r>
      <w:bookmarkEnd w:id="13"/>
      <w:r w:rsidR="0059137A" w:rsidRPr="002D202B">
        <w:rPr>
          <w:rFonts w:ascii="Cambria" w:hAnsi="Cambria"/>
        </w:rPr>
        <w:t xml:space="preserve"> </w:t>
      </w:r>
      <w:r>
        <w:t xml:space="preserve">  </w:t>
      </w:r>
      <w:r w:rsidR="0059137A" w:rsidRPr="002D202B">
        <w:rPr>
          <w:rFonts w:ascii="Cambria" w:hAnsi="Cambria"/>
        </w:rPr>
        <w:t xml:space="preserve"> </w:t>
      </w:r>
    </w:p>
    <w:tbl>
      <w:tblPr>
        <w:tblpPr w:leftFromText="180" w:rightFromText="180" w:vertAnchor="text" w:horzAnchor="margin" w:tblpY="-132"/>
        <w:tblW w:w="14134" w:type="dxa"/>
        <w:tblBorders>
          <w:top w:val="single" w:sz="18" w:space="0" w:color="000000"/>
          <w:bottom w:val="single" w:sz="18" w:space="0" w:color="000000"/>
        </w:tblBorders>
        <w:tblCellMar>
          <w:top w:w="15" w:type="dxa"/>
          <w:left w:w="15" w:type="dxa"/>
          <w:bottom w:w="15" w:type="dxa"/>
          <w:right w:w="15" w:type="dxa"/>
        </w:tblCellMar>
        <w:tblLook w:val="04A0" w:firstRow="1" w:lastRow="0" w:firstColumn="1" w:lastColumn="0" w:noHBand="0" w:noVBand="1"/>
      </w:tblPr>
      <w:tblGrid>
        <w:gridCol w:w="1518"/>
        <w:gridCol w:w="2715"/>
        <w:gridCol w:w="2288"/>
        <w:gridCol w:w="2210"/>
        <w:gridCol w:w="2042"/>
        <w:gridCol w:w="3361"/>
      </w:tblGrid>
      <w:tr w:rsidR="002D202B" w:rsidRPr="003F0922" w14:paraId="086193B0" w14:textId="77777777" w:rsidTr="002D202B">
        <w:trPr>
          <w:trHeight w:val="20"/>
        </w:trPr>
        <w:tc>
          <w:tcPr>
            <w:tcW w:w="1518" w:type="dxa"/>
            <w:vMerge w:val="restart"/>
            <w:tcBorders>
              <w:top w:val="single" w:sz="18" w:space="0" w:color="auto"/>
            </w:tcBorders>
            <w:tcMar>
              <w:top w:w="100" w:type="dxa"/>
              <w:left w:w="100" w:type="dxa"/>
              <w:bottom w:w="100" w:type="dxa"/>
              <w:right w:w="100" w:type="dxa"/>
            </w:tcMar>
            <w:hideMark/>
          </w:tcPr>
          <w:p w14:paraId="51E4D138" w14:textId="77777777" w:rsidR="002D202B" w:rsidRPr="002D202B" w:rsidRDefault="002D202B" w:rsidP="002D202B">
            <w:pPr>
              <w:pStyle w:val="NoSpacing"/>
              <w:rPr>
                <w:rFonts w:ascii="Cambria" w:hAnsi="Cambria"/>
                <w:b/>
                <w:bCs/>
                <w:sz w:val="20"/>
                <w:szCs w:val="22"/>
              </w:rPr>
            </w:pPr>
            <w:r w:rsidRPr="002D202B">
              <w:rPr>
                <w:rFonts w:ascii="Cambria" w:hAnsi="Cambria"/>
                <w:b/>
                <w:bCs/>
                <w:sz w:val="20"/>
                <w:szCs w:val="22"/>
              </w:rPr>
              <w:lastRenderedPageBreak/>
              <w:t>Scenario</w:t>
            </w:r>
          </w:p>
        </w:tc>
        <w:tc>
          <w:tcPr>
            <w:tcW w:w="2715" w:type="dxa"/>
            <w:vMerge w:val="restart"/>
            <w:tcBorders>
              <w:top w:val="single" w:sz="18" w:space="0" w:color="auto"/>
            </w:tcBorders>
            <w:tcMar>
              <w:top w:w="100" w:type="dxa"/>
              <w:left w:w="100" w:type="dxa"/>
              <w:bottom w:w="100" w:type="dxa"/>
              <w:right w:w="100" w:type="dxa"/>
            </w:tcMar>
            <w:hideMark/>
          </w:tcPr>
          <w:p w14:paraId="523B3FF0" w14:textId="77777777" w:rsidR="002D202B" w:rsidRPr="002D202B" w:rsidRDefault="002D202B" w:rsidP="002D202B">
            <w:pPr>
              <w:pStyle w:val="NoSpacing"/>
              <w:rPr>
                <w:rFonts w:ascii="Cambria" w:hAnsi="Cambria"/>
                <w:b/>
                <w:bCs/>
                <w:sz w:val="20"/>
                <w:szCs w:val="22"/>
              </w:rPr>
            </w:pPr>
            <w:r w:rsidRPr="002D202B">
              <w:rPr>
                <w:rFonts w:ascii="Cambria" w:hAnsi="Cambria"/>
                <w:b/>
                <w:bCs/>
                <w:sz w:val="20"/>
                <w:szCs w:val="22"/>
              </w:rPr>
              <w:t>Explanation</w:t>
            </w:r>
          </w:p>
        </w:tc>
        <w:tc>
          <w:tcPr>
            <w:tcW w:w="6540" w:type="dxa"/>
            <w:gridSpan w:val="3"/>
            <w:tcBorders>
              <w:top w:val="single" w:sz="18" w:space="0" w:color="auto"/>
              <w:bottom w:val="single" w:sz="4" w:space="0" w:color="auto"/>
            </w:tcBorders>
            <w:tcMar>
              <w:top w:w="100" w:type="dxa"/>
              <w:left w:w="100" w:type="dxa"/>
              <w:bottom w:w="100" w:type="dxa"/>
              <w:right w:w="100" w:type="dxa"/>
            </w:tcMar>
            <w:hideMark/>
          </w:tcPr>
          <w:p w14:paraId="4610B7EC" w14:textId="77777777" w:rsidR="002D202B" w:rsidRPr="002D202B" w:rsidRDefault="002D202B" w:rsidP="002D202B">
            <w:pPr>
              <w:pStyle w:val="NoSpacing"/>
              <w:rPr>
                <w:rFonts w:ascii="Cambria" w:hAnsi="Cambria"/>
                <w:b/>
                <w:bCs/>
                <w:sz w:val="20"/>
                <w:szCs w:val="22"/>
              </w:rPr>
            </w:pPr>
            <w:r w:rsidRPr="002D202B">
              <w:rPr>
                <w:rFonts w:ascii="Cambria" w:hAnsi="Cambria"/>
                <w:b/>
                <w:bCs/>
                <w:sz w:val="20"/>
                <w:szCs w:val="22"/>
              </w:rPr>
              <w:t>Predicted behaviour change at high ambient temperature</w:t>
            </w:r>
          </w:p>
        </w:tc>
        <w:tc>
          <w:tcPr>
            <w:tcW w:w="3361" w:type="dxa"/>
            <w:vMerge w:val="restart"/>
            <w:tcBorders>
              <w:top w:val="single" w:sz="18" w:space="0" w:color="auto"/>
            </w:tcBorders>
            <w:tcMar>
              <w:top w:w="100" w:type="dxa"/>
              <w:left w:w="100" w:type="dxa"/>
              <w:bottom w:w="100" w:type="dxa"/>
              <w:right w:w="100" w:type="dxa"/>
            </w:tcMar>
            <w:hideMark/>
          </w:tcPr>
          <w:p w14:paraId="0A6CBB7E" w14:textId="77777777" w:rsidR="002D202B" w:rsidRPr="002D202B" w:rsidRDefault="002D202B" w:rsidP="002D202B">
            <w:pPr>
              <w:pStyle w:val="NoSpacing"/>
              <w:rPr>
                <w:rFonts w:ascii="Cambria" w:hAnsi="Cambria"/>
                <w:b/>
                <w:bCs/>
                <w:sz w:val="20"/>
                <w:szCs w:val="22"/>
              </w:rPr>
            </w:pPr>
            <w:r w:rsidRPr="002D202B">
              <w:rPr>
                <w:rFonts w:ascii="Cambria" w:hAnsi="Cambria"/>
                <w:b/>
                <w:bCs/>
                <w:sz w:val="20"/>
                <w:szCs w:val="22"/>
              </w:rPr>
              <w:t>Predicted change in predation rate</w:t>
            </w:r>
          </w:p>
        </w:tc>
      </w:tr>
      <w:tr w:rsidR="002D202B" w:rsidRPr="003F0922" w14:paraId="685CECD0" w14:textId="77777777" w:rsidTr="002D202B">
        <w:trPr>
          <w:trHeight w:val="20"/>
        </w:trPr>
        <w:tc>
          <w:tcPr>
            <w:tcW w:w="1518" w:type="dxa"/>
            <w:vMerge/>
            <w:tcBorders>
              <w:bottom w:val="single" w:sz="18" w:space="0" w:color="auto"/>
            </w:tcBorders>
            <w:hideMark/>
          </w:tcPr>
          <w:p w14:paraId="226B8248" w14:textId="77777777" w:rsidR="002D202B" w:rsidRPr="002D202B" w:rsidRDefault="002D202B" w:rsidP="002D202B">
            <w:pPr>
              <w:pStyle w:val="NoSpacing"/>
              <w:rPr>
                <w:rFonts w:ascii="Cambria" w:hAnsi="Cambria"/>
                <w:sz w:val="20"/>
                <w:szCs w:val="22"/>
              </w:rPr>
            </w:pPr>
          </w:p>
        </w:tc>
        <w:tc>
          <w:tcPr>
            <w:tcW w:w="2715" w:type="dxa"/>
            <w:vMerge/>
            <w:tcBorders>
              <w:bottom w:val="single" w:sz="18" w:space="0" w:color="auto"/>
            </w:tcBorders>
            <w:hideMark/>
          </w:tcPr>
          <w:p w14:paraId="1171D89B" w14:textId="77777777" w:rsidR="002D202B" w:rsidRPr="002D202B" w:rsidRDefault="002D202B" w:rsidP="002D202B">
            <w:pPr>
              <w:pStyle w:val="NoSpacing"/>
              <w:rPr>
                <w:rFonts w:ascii="Cambria" w:hAnsi="Cambria"/>
                <w:sz w:val="20"/>
                <w:szCs w:val="22"/>
              </w:rPr>
            </w:pPr>
          </w:p>
        </w:tc>
        <w:tc>
          <w:tcPr>
            <w:tcW w:w="2288" w:type="dxa"/>
            <w:tcBorders>
              <w:top w:val="single" w:sz="4" w:space="0" w:color="auto"/>
              <w:bottom w:val="single" w:sz="18" w:space="0" w:color="auto"/>
            </w:tcBorders>
            <w:tcMar>
              <w:top w:w="100" w:type="dxa"/>
              <w:left w:w="100" w:type="dxa"/>
              <w:bottom w:w="100" w:type="dxa"/>
              <w:right w:w="100" w:type="dxa"/>
            </w:tcMar>
            <w:hideMark/>
          </w:tcPr>
          <w:p w14:paraId="578F5A9E" w14:textId="77777777" w:rsidR="002D202B" w:rsidRPr="002D202B" w:rsidRDefault="002D202B" w:rsidP="002D202B">
            <w:pPr>
              <w:pStyle w:val="NoSpacing"/>
              <w:rPr>
                <w:rFonts w:ascii="Cambria" w:hAnsi="Cambria"/>
                <w:i/>
                <w:iCs/>
                <w:sz w:val="20"/>
                <w:szCs w:val="22"/>
              </w:rPr>
            </w:pPr>
            <w:r w:rsidRPr="002D202B">
              <w:rPr>
                <w:rFonts w:ascii="Cambria" w:hAnsi="Cambria"/>
                <w:i/>
                <w:iCs/>
                <w:sz w:val="20"/>
                <w:szCs w:val="22"/>
              </w:rPr>
              <w:t>wild dog (23kg)</w:t>
            </w:r>
          </w:p>
        </w:tc>
        <w:tc>
          <w:tcPr>
            <w:tcW w:w="2210" w:type="dxa"/>
            <w:tcBorders>
              <w:top w:val="single" w:sz="4" w:space="0" w:color="auto"/>
              <w:bottom w:val="single" w:sz="18" w:space="0" w:color="auto"/>
            </w:tcBorders>
            <w:tcMar>
              <w:top w:w="100" w:type="dxa"/>
              <w:left w:w="100" w:type="dxa"/>
              <w:bottom w:w="100" w:type="dxa"/>
              <w:right w:w="100" w:type="dxa"/>
            </w:tcMar>
            <w:hideMark/>
          </w:tcPr>
          <w:p w14:paraId="319454F6" w14:textId="77777777" w:rsidR="002D202B" w:rsidRPr="002D202B" w:rsidRDefault="002D202B" w:rsidP="002D202B">
            <w:pPr>
              <w:pStyle w:val="NoSpacing"/>
              <w:rPr>
                <w:rFonts w:ascii="Cambria" w:hAnsi="Cambria"/>
                <w:i/>
                <w:iCs/>
                <w:sz w:val="20"/>
                <w:szCs w:val="22"/>
              </w:rPr>
            </w:pPr>
            <w:r w:rsidRPr="002D202B">
              <w:rPr>
                <w:rFonts w:ascii="Cambria" w:hAnsi="Cambria"/>
                <w:i/>
                <w:iCs/>
                <w:sz w:val="20"/>
                <w:szCs w:val="22"/>
              </w:rPr>
              <w:t>impala (40kg)</w:t>
            </w:r>
          </w:p>
        </w:tc>
        <w:tc>
          <w:tcPr>
            <w:tcW w:w="2042" w:type="dxa"/>
            <w:tcBorders>
              <w:top w:val="single" w:sz="4" w:space="0" w:color="auto"/>
              <w:bottom w:val="single" w:sz="18" w:space="0" w:color="auto"/>
            </w:tcBorders>
            <w:tcMar>
              <w:top w:w="100" w:type="dxa"/>
              <w:left w:w="100" w:type="dxa"/>
              <w:bottom w:w="100" w:type="dxa"/>
              <w:right w:w="100" w:type="dxa"/>
            </w:tcMar>
            <w:hideMark/>
          </w:tcPr>
          <w:p w14:paraId="228C3AFC" w14:textId="00D53CC5" w:rsidR="002D202B" w:rsidRPr="002D202B" w:rsidRDefault="00E679EB" w:rsidP="002D202B">
            <w:pPr>
              <w:pStyle w:val="NoSpacing"/>
              <w:rPr>
                <w:rFonts w:ascii="Cambria" w:hAnsi="Cambria"/>
                <w:i/>
                <w:iCs/>
                <w:sz w:val="20"/>
                <w:szCs w:val="22"/>
              </w:rPr>
            </w:pPr>
            <w:r>
              <w:rPr>
                <w:rFonts w:ascii="Cambria" w:hAnsi="Cambria"/>
                <w:i/>
                <w:iCs/>
                <w:sz w:val="20"/>
                <w:szCs w:val="22"/>
              </w:rPr>
              <w:t>dikdik</w:t>
            </w:r>
            <w:r w:rsidR="002D202B" w:rsidRPr="002D202B">
              <w:rPr>
                <w:rFonts w:ascii="Cambria" w:hAnsi="Cambria"/>
                <w:i/>
                <w:iCs/>
                <w:sz w:val="20"/>
                <w:szCs w:val="22"/>
              </w:rPr>
              <w:t xml:space="preserve"> (5kg)</w:t>
            </w:r>
          </w:p>
        </w:tc>
        <w:tc>
          <w:tcPr>
            <w:tcW w:w="3361" w:type="dxa"/>
            <w:vMerge/>
            <w:tcBorders>
              <w:bottom w:val="single" w:sz="18" w:space="0" w:color="auto"/>
            </w:tcBorders>
            <w:tcMar>
              <w:top w:w="100" w:type="dxa"/>
              <w:left w:w="100" w:type="dxa"/>
              <w:bottom w:w="100" w:type="dxa"/>
              <w:right w:w="100" w:type="dxa"/>
            </w:tcMar>
            <w:hideMark/>
          </w:tcPr>
          <w:p w14:paraId="78BF9250" w14:textId="77777777" w:rsidR="002D202B" w:rsidRPr="002D202B" w:rsidRDefault="002D202B" w:rsidP="002D202B">
            <w:pPr>
              <w:pStyle w:val="NoSpacing"/>
              <w:rPr>
                <w:rFonts w:ascii="Cambria" w:hAnsi="Cambria"/>
                <w:sz w:val="20"/>
                <w:szCs w:val="22"/>
              </w:rPr>
            </w:pPr>
          </w:p>
        </w:tc>
      </w:tr>
      <w:tr w:rsidR="002D202B" w:rsidRPr="003F0922" w14:paraId="208316D1" w14:textId="77777777" w:rsidTr="002D202B">
        <w:trPr>
          <w:trHeight w:val="1105"/>
        </w:trPr>
        <w:tc>
          <w:tcPr>
            <w:tcW w:w="1518" w:type="dxa"/>
            <w:tcBorders>
              <w:top w:val="single" w:sz="4" w:space="0" w:color="auto"/>
              <w:bottom w:val="single" w:sz="4" w:space="0" w:color="auto"/>
            </w:tcBorders>
            <w:tcMar>
              <w:top w:w="100" w:type="dxa"/>
              <w:left w:w="100" w:type="dxa"/>
              <w:bottom w:w="100" w:type="dxa"/>
              <w:right w:w="100" w:type="dxa"/>
            </w:tcMar>
            <w:hideMark/>
          </w:tcPr>
          <w:p w14:paraId="4FF5DB07" w14:textId="77777777" w:rsidR="002D202B" w:rsidRPr="002D202B" w:rsidRDefault="002D202B" w:rsidP="002D202B">
            <w:pPr>
              <w:pStyle w:val="NoSpacing"/>
              <w:rPr>
                <w:rFonts w:ascii="Cambria" w:hAnsi="Cambria"/>
                <w:sz w:val="20"/>
                <w:szCs w:val="22"/>
              </w:rPr>
            </w:pPr>
            <w:r w:rsidRPr="002D202B">
              <w:rPr>
                <w:rFonts w:ascii="Cambria" w:hAnsi="Cambria"/>
                <w:sz w:val="20"/>
                <w:szCs w:val="22"/>
                <w:u w:val="single"/>
              </w:rPr>
              <w:t>Scenario 1:</w:t>
            </w:r>
            <w:r w:rsidRPr="002D202B">
              <w:rPr>
                <w:rFonts w:ascii="Cambria" w:hAnsi="Cambria"/>
                <w:sz w:val="20"/>
                <w:szCs w:val="22"/>
              </w:rPr>
              <w:t xml:space="preserve"> Reduced foraging time</w:t>
            </w:r>
          </w:p>
        </w:tc>
        <w:tc>
          <w:tcPr>
            <w:tcW w:w="2715" w:type="dxa"/>
            <w:tcBorders>
              <w:top w:val="single" w:sz="4" w:space="0" w:color="auto"/>
              <w:bottom w:val="single" w:sz="4" w:space="0" w:color="auto"/>
            </w:tcBorders>
            <w:tcMar>
              <w:top w:w="100" w:type="dxa"/>
              <w:left w:w="100" w:type="dxa"/>
              <w:bottom w:w="100" w:type="dxa"/>
              <w:right w:w="100" w:type="dxa"/>
            </w:tcMar>
            <w:hideMark/>
          </w:tcPr>
          <w:p w14:paraId="25E071DD"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Wild dogs are expected to spend less time hunting in daytime when temperatures are high</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2E7CE85A"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less time spent hunting during daytime</w:t>
            </w:r>
          </w:p>
          <w:p w14:paraId="08EA9FF6" w14:textId="77777777" w:rsidR="002D202B" w:rsidRPr="002D202B" w:rsidRDefault="002D202B" w:rsidP="002D202B">
            <w:pPr>
              <w:pStyle w:val="NoSpacing"/>
              <w:rPr>
                <w:rFonts w:ascii="Cambria" w:hAnsi="Cambria"/>
                <w:sz w:val="20"/>
                <w:szCs w:val="22"/>
              </w:rPr>
            </w:pPr>
          </w:p>
          <w:p w14:paraId="2C075CFC" w14:textId="77777777" w:rsidR="002D202B" w:rsidRPr="002D202B" w:rsidRDefault="002D202B" w:rsidP="002D202B">
            <w:pPr>
              <w:pStyle w:val="NoSpacing"/>
              <w:rPr>
                <w:rFonts w:ascii="Cambria" w:hAnsi="Cambria"/>
                <w:sz w:val="20"/>
                <w:szCs w:val="22"/>
              </w:rPr>
            </w:pPr>
          </w:p>
          <w:p w14:paraId="3187075D" w14:textId="77777777" w:rsidR="002D202B" w:rsidRPr="002D202B" w:rsidRDefault="002D202B" w:rsidP="002D202B">
            <w:pPr>
              <w:pStyle w:val="NoSpacing"/>
              <w:rPr>
                <w:rFonts w:ascii="Cambria" w:hAnsi="Cambria"/>
                <w:b/>
                <w:sz w:val="20"/>
                <w:szCs w:val="22"/>
              </w:rPr>
            </w:pPr>
            <w:r w:rsidRPr="002D202B">
              <w:rPr>
                <w:rFonts w:ascii="Cambria" w:hAnsi="Cambria"/>
                <w:sz w:val="20"/>
                <w:szCs w:val="22"/>
              </w:rPr>
              <w:t>upheld: yes</w:t>
            </w:r>
          </w:p>
        </w:tc>
        <w:tc>
          <w:tcPr>
            <w:tcW w:w="2210" w:type="dxa"/>
            <w:tcBorders>
              <w:top w:val="single" w:sz="4" w:space="0" w:color="auto"/>
              <w:bottom w:val="single" w:sz="4" w:space="0" w:color="auto"/>
            </w:tcBorders>
            <w:tcMar>
              <w:top w:w="100" w:type="dxa"/>
              <w:left w:w="100" w:type="dxa"/>
              <w:bottom w:w="100" w:type="dxa"/>
              <w:right w:w="100" w:type="dxa"/>
            </w:tcMar>
            <w:hideMark/>
          </w:tcPr>
          <w:p w14:paraId="24325021" w14:textId="77777777" w:rsidR="002D202B" w:rsidRPr="002D202B" w:rsidRDefault="002D202B" w:rsidP="002D202B">
            <w:pPr>
              <w:pStyle w:val="NoSpacing"/>
              <w:rPr>
                <w:rFonts w:ascii="Cambria" w:hAnsi="Cambria"/>
                <w:color w:val="808080" w:themeColor="background1" w:themeShade="80"/>
                <w:sz w:val="20"/>
                <w:szCs w:val="22"/>
              </w:rPr>
            </w:pPr>
            <w:r w:rsidRPr="002D202B">
              <w:rPr>
                <w:rFonts w:ascii="Cambria" w:hAnsi="Cambria"/>
                <w:color w:val="808080" w:themeColor="background1" w:themeShade="80"/>
                <w:sz w:val="20"/>
                <w:szCs w:val="22"/>
              </w:rPr>
              <w:t>unchanged foraging during daytime</w:t>
            </w:r>
          </w:p>
          <w:p w14:paraId="3938D78F" w14:textId="77777777" w:rsidR="002D202B" w:rsidRPr="002D202B" w:rsidRDefault="002D202B" w:rsidP="002D202B">
            <w:pPr>
              <w:pStyle w:val="NoSpacing"/>
              <w:rPr>
                <w:rFonts w:ascii="Cambria" w:hAnsi="Cambria"/>
                <w:color w:val="808080" w:themeColor="background1" w:themeShade="80"/>
                <w:sz w:val="20"/>
                <w:szCs w:val="22"/>
              </w:rPr>
            </w:pPr>
          </w:p>
          <w:p w14:paraId="54B24D0F" w14:textId="77777777" w:rsidR="002D202B" w:rsidRPr="002D202B" w:rsidRDefault="002D202B" w:rsidP="002D202B">
            <w:pPr>
              <w:pStyle w:val="NoSpacing"/>
              <w:rPr>
                <w:rFonts w:ascii="Cambria" w:hAnsi="Cambria"/>
                <w:color w:val="808080" w:themeColor="background1" w:themeShade="80"/>
                <w:sz w:val="20"/>
                <w:szCs w:val="22"/>
              </w:rPr>
            </w:pPr>
          </w:p>
          <w:p w14:paraId="5743168F" w14:textId="77777777" w:rsidR="002D202B" w:rsidRPr="002D202B" w:rsidRDefault="002D202B" w:rsidP="002D202B">
            <w:pPr>
              <w:pStyle w:val="NoSpacing"/>
              <w:rPr>
                <w:rFonts w:ascii="Cambria" w:hAnsi="Cambria"/>
                <w:color w:val="808080" w:themeColor="background1" w:themeShade="80"/>
                <w:sz w:val="20"/>
                <w:szCs w:val="22"/>
              </w:rPr>
            </w:pPr>
          </w:p>
          <w:p w14:paraId="43C54B2F" w14:textId="77777777" w:rsidR="002D202B" w:rsidRPr="002D202B" w:rsidRDefault="002D202B" w:rsidP="002D202B">
            <w:pPr>
              <w:pStyle w:val="NoSpacing"/>
              <w:rPr>
                <w:rFonts w:ascii="Cambria" w:hAnsi="Cambria"/>
                <w:b/>
                <w:color w:val="4472C4" w:themeColor="accent1"/>
                <w:sz w:val="20"/>
                <w:szCs w:val="22"/>
              </w:rPr>
            </w:pPr>
            <w:r w:rsidRPr="002D202B">
              <w:rPr>
                <w:rFonts w:ascii="Cambria" w:hAnsi="Cambria"/>
                <w:color w:val="808080" w:themeColor="background1" w:themeShade="80"/>
                <w:sz w:val="20"/>
                <w:szCs w:val="22"/>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02E21EBF" w14:textId="77777777" w:rsidR="002D202B" w:rsidRPr="002D202B" w:rsidRDefault="002D202B" w:rsidP="002D202B">
            <w:pPr>
              <w:pStyle w:val="NoSpacing"/>
              <w:rPr>
                <w:rFonts w:ascii="Cambria" w:hAnsi="Cambria"/>
                <w:color w:val="808080" w:themeColor="background1" w:themeShade="80"/>
                <w:sz w:val="20"/>
                <w:szCs w:val="22"/>
              </w:rPr>
            </w:pPr>
            <w:r w:rsidRPr="002D202B">
              <w:rPr>
                <w:rFonts w:ascii="Cambria" w:hAnsi="Cambria"/>
                <w:color w:val="808080" w:themeColor="background1" w:themeShade="80"/>
                <w:sz w:val="20"/>
                <w:szCs w:val="22"/>
              </w:rPr>
              <w:t>unchanged foraging during daytime</w:t>
            </w:r>
          </w:p>
          <w:p w14:paraId="37C2429B" w14:textId="77777777" w:rsidR="002D202B" w:rsidRPr="002D202B" w:rsidDel="007C5659" w:rsidRDefault="002D202B" w:rsidP="002D202B">
            <w:pPr>
              <w:pStyle w:val="NoSpacing"/>
              <w:rPr>
                <w:del w:id="14" w:author="Rosie Woodroffe" w:date="2019-08-10T12:07:00Z"/>
                <w:rFonts w:ascii="Cambria" w:hAnsi="Cambria"/>
                <w:color w:val="808080" w:themeColor="background1" w:themeShade="80"/>
                <w:sz w:val="20"/>
                <w:szCs w:val="22"/>
              </w:rPr>
            </w:pPr>
          </w:p>
          <w:p w14:paraId="3281F726" w14:textId="77777777" w:rsidR="002D202B" w:rsidRPr="002D202B" w:rsidRDefault="002D202B" w:rsidP="002D202B">
            <w:pPr>
              <w:pStyle w:val="NoSpacing"/>
              <w:rPr>
                <w:rFonts w:ascii="Cambria" w:hAnsi="Cambria"/>
                <w:color w:val="808080" w:themeColor="background1" w:themeShade="80"/>
                <w:sz w:val="20"/>
                <w:szCs w:val="22"/>
              </w:rPr>
            </w:pPr>
          </w:p>
          <w:p w14:paraId="3EF3382F" w14:textId="77777777" w:rsidR="002D202B" w:rsidRPr="002D202B" w:rsidRDefault="002D202B" w:rsidP="002D202B">
            <w:pPr>
              <w:pStyle w:val="NoSpacing"/>
              <w:rPr>
                <w:rFonts w:ascii="Cambria" w:hAnsi="Cambria"/>
                <w:b/>
                <w:sz w:val="20"/>
                <w:szCs w:val="22"/>
              </w:rPr>
            </w:pPr>
            <w:r w:rsidRPr="002D202B">
              <w:rPr>
                <w:rFonts w:ascii="Cambria" w:hAnsi="Cambria"/>
                <w:color w:val="808080" w:themeColor="background1" w:themeShade="80"/>
                <w:sz w:val="20"/>
                <w:szCs w:val="22"/>
              </w:rPr>
              <w:t>not tested</w:t>
            </w:r>
          </w:p>
        </w:tc>
        <w:tc>
          <w:tcPr>
            <w:tcW w:w="3361"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13BF3293" w14:textId="14B05E66" w:rsidR="002D202B" w:rsidRPr="002D202B" w:rsidRDefault="00E679EB" w:rsidP="002D202B">
            <w:pPr>
              <w:pStyle w:val="NoSpacing"/>
              <w:rPr>
                <w:rFonts w:ascii="Cambria" w:hAnsi="Cambria"/>
                <w:sz w:val="20"/>
                <w:szCs w:val="22"/>
              </w:rPr>
            </w:pPr>
            <w:r>
              <w:rPr>
                <w:rFonts w:ascii="Cambria" w:hAnsi="Cambria"/>
                <w:sz w:val="20"/>
                <w:szCs w:val="22"/>
              </w:rPr>
              <w:t>dikdik</w:t>
            </w:r>
            <w:r w:rsidR="002D202B" w:rsidRPr="002D202B">
              <w:rPr>
                <w:rFonts w:ascii="Cambria" w:hAnsi="Cambria"/>
                <w:sz w:val="20"/>
                <w:szCs w:val="22"/>
              </w:rPr>
              <w:t>&gt;impala</w:t>
            </w:r>
          </w:p>
          <w:p w14:paraId="29040087" w14:textId="45A81D5D" w:rsidR="002D202B" w:rsidRPr="002D202B" w:rsidRDefault="00E679EB" w:rsidP="002D202B">
            <w:pPr>
              <w:pStyle w:val="NoSpacing"/>
              <w:rPr>
                <w:rFonts w:ascii="Cambria" w:hAnsi="Cambria"/>
                <w:sz w:val="20"/>
                <w:szCs w:val="22"/>
              </w:rPr>
            </w:pPr>
            <w:r>
              <w:rPr>
                <w:rFonts w:ascii="Cambria" w:hAnsi="Cambria"/>
                <w:sz w:val="20"/>
                <w:szCs w:val="22"/>
              </w:rPr>
              <w:t>dikdik</w:t>
            </w:r>
            <w:r w:rsidR="002D202B" w:rsidRPr="002D202B">
              <w:rPr>
                <w:rFonts w:ascii="Cambria" w:hAnsi="Cambria"/>
                <w:sz w:val="20"/>
                <w:szCs w:val="22"/>
              </w:rPr>
              <w:t xml:space="preserve"> live at higher densities so are predicted to be selected by a predator with limited time</w:t>
            </w:r>
            <w:r w:rsidR="002D202B" w:rsidRPr="002D202B">
              <w:rPr>
                <w:rFonts w:ascii="Cambria" w:hAnsi="Cambria"/>
                <w:sz w:val="20"/>
                <w:szCs w:val="22"/>
                <w:vertAlign w:val="superscript"/>
              </w:rPr>
              <w:t>1</w:t>
            </w:r>
          </w:p>
          <w:p w14:paraId="19950DB1" w14:textId="77777777" w:rsidR="002D202B" w:rsidRPr="002D202B" w:rsidRDefault="002D202B" w:rsidP="002D202B">
            <w:pPr>
              <w:pStyle w:val="NoSpacing"/>
              <w:rPr>
                <w:rFonts w:ascii="Cambria" w:hAnsi="Cambria"/>
                <w:sz w:val="20"/>
                <w:szCs w:val="22"/>
              </w:rPr>
            </w:pPr>
          </w:p>
          <w:p w14:paraId="063B0031" w14:textId="77777777" w:rsidR="002D202B" w:rsidRPr="002D202B" w:rsidRDefault="002D202B" w:rsidP="002D202B">
            <w:pPr>
              <w:pStyle w:val="NoSpacing"/>
              <w:rPr>
                <w:rFonts w:ascii="Cambria" w:hAnsi="Cambria"/>
                <w:b/>
                <w:sz w:val="20"/>
                <w:szCs w:val="22"/>
              </w:rPr>
            </w:pPr>
            <w:r w:rsidRPr="002D202B">
              <w:rPr>
                <w:rFonts w:ascii="Cambria" w:hAnsi="Cambria"/>
                <w:sz w:val="20"/>
                <w:szCs w:val="22"/>
              </w:rPr>
              <w:t>upheld: yes</w:t>
            </w:r>
          </w:p>
        </w:tc>
      </w:tr>
      <w:tr w:rsidR="002D202B" w:rsidRPr="003F0922" w14:paraId="0AE8416E" w14:textId="77777777" w:rsidTr="002D202B">
        <w:trPr>
          <w:trHeight w:val="682"/>
        </w:trPr>
        <w:tc>
          <w:tcPr>
            <w:tcW w:w="1518" w:type="dxa"/>
            <w:vMerge w:val="restart"/>
            <w:tcBorders>
              <w:top w:val="single" w:sz="4" w:space="0" w:color="auto"/>
              <w:bottom w:val="nil"/>
            </w:tcBorders>
            <w:tcMar>
              <w:top w:w="100" w:type="dxa"/>
              <w:left w:w="100" w:type="dxa"/>
              <w:bottom w:w="100" w:type="dxa"/>
              <w:right w:w="100" w:type="dxa"/>
            </w:tcMar>
            <w:hideMark/>
          </w:tcPr>
          <w:p w14:paraId="600F208C" w14:textId="77777777" w:rsidR="002D202B" w:rsidRPr="002D202B" w:rsidRDefault="002D202B" w:rsidP="002D202B">
            <w:pPr>
              <w:pStyle w:val="NoSpacing"/>
              <w:rPr>
                <w:rFonts w:ascii="Cambria" w:hAnsi="Cambria"/>
                <w:sz w:val="20"/>
                <w:szCs w:val="22"/>
              </w:rPr>
            </w:pPr>
            <w:r w:rsidRPr="002D202B">
              <w:rPr>
                <w:rFonts w:ascii="Cambria" w:hAnsi="Cambria"/>
                <w:sz w:val="20"/>
                <w:szCs w:val="22"/>
                <w:u w:val="single"/>
              </w:rPr>
              <w:t>Scenario 2:</w:t>
            </w:r>
            <w:r w:rsidRPr="002D202B">
              <w:rPr>
                <w:rFonts w:ascii="Cambria" w:hAnsi="Cambria"/>
                <w:sz w:val="20"/>
                <w:szCs w:val="22"/>
              </w:rPr>
              <w:t xml:space="preserve"> Nocturnal prey-switching</w:t>
            </w:r>
          </w:p>
        </w:tc>
        <w:tc>
          <w:tcPr>
            <w:tcW w:w="2715" w:type="dxa"/>
            <w:vMerge w:val="restart"/>
            <w:tcBorders>
              <w:top w:val="single" w:sz="4" w:space="0" w:color="auto"/>
              <w:bottom w:val="nil"/>
            </w:tcBorders>
            <w:tcMar>
              <w:top w:w="100" w:type="dxa"/>
              <w:left w:w="100" w:type="dxa"/>
              <w:bottom w:w="100" w:type="dxa"/>
              <w:right w:w="100" w:type="dxa"/>
            </w:tcMar>
            <w:hideMark/>
          </w:tcPr>
          <w:p w14:paraId="3F6085C8"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Wild dogs are expected to increase activity at night, because daytime foraging is constrained and impala occur predictably in glades</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74F92B36"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increased foraging at night</w:t>
            </w:r>
          </w:p>
          <w:p w14:paraId="15FBA37E" w14:textId="77777777" w:rsidR="002D202B" w:rsidRPr="002D202B" w:rsidRDefault="002D202B" w:rsidP="002D202B">
            <w:pPr>
              <w:pStyle w:val="NoSpacing"/>
              <w:rPr>
                <w:rFonts w:ascii="Cambria" w:hAnsi="Cambria"/>
                <w:sz w:val="20"/>
                <w:szCs w:val="10"/>
              </w:rPr>
            </w:pPr>
          </w:p>
          <w:p w14:paraId="71BBC966"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 xml:space="preserve">upheld: yes </w:t>
            </w:r>
          </w:p>
        </w:tc>
        <w:tc>
          <w:tcPr>
            <w:tcW w:w="2210" w:type="dxa"/>
            <w:tcBorders>
              <w:top w:val="single" w:sz="4" w:space="0" w:color="auto"/>
              <w:bottom w:val="single" w:sz="4" w:space="0" w:color="auto"/>
            </w:tcBorders>
            <w:tcMar>
              <w:top w:w="100" w:type="dxa"/>
              <w:left w:w="100" w:type="dxa"/>
              <w:bottom w:w="100" w:type="dxa"/>
              <w:right w:w="100" w:type="dxa"/>
            </w:tcMar>
            <w:hideMark/>
          </w:tcPr>
          <w:p w14:paraId="4C2A49D6" w14:textId="77777777" w:rsidR="002D202B" w:rsidRPr="002D202B" w:rsidRDefault="002D202B" w:rsidP="002D202B">
            <w:pPr>
              <w:pStyle w:val="NoSpacing"/>
              <w:rPr>
                <w:rFonts w:ascii="Cambria" w:hAnsi="Cambria"/>
                <w:color w:val="767171" w:themeColor="background2" w:themeShade="80"/>
                <w:sz w:val="20"/>
                <w:szCs w:val="22"/>
              </w:rPr>
            </w:pPr>
            <w:r w:rsidRPr="002D202B">
              <w:rPr>
                <w:rFonts w:ascii="Cambria" w:hAnsi="Cambria"/>
                <w:color w:val="767171" w:themeColor="background2" w:themeShade="80"/>
                <w:sz w:val="20"/>
                <w:szCs w:val="22"/>
              </w:rPr>
              <w:t>no change in night-time foraging</w:t>
            </w:r>
          </w:p>
          <w:p w14:paraId="0D5F7348" w14:textId="77777777" w:rsidR="002D202B" w:rsidRPr="002D202B" w:rsidRDefault="002D202B" w:rsidP="002D202B">
            <w:pPr>
              <w:pStyle w:val="NoSpacing"/>
              <w:rPr>
                <w:rFonts w:ascii="Cambria" w:hAnsi="Cambria"/>
                <w:color w:val="767171" w:themeColor="background2" w:themeShade="80"/>
                <w:sz w:val="20"/>
                <w:szCs w:val="22"/>
              </w:rPr>
            </w:pPr>
          </w:p>
          <w:p w14:paraId="21D65126" w14:textId="77777777" w:rsidR="002D202B" w:rsidRPr="002D202B" w:rsidRDefault="002D202B" w:rsidP="002D202B">
            <w:pPr>
              <w:pStyle w:val="NoSpacing"/>
              <w:rPr>
                <w:rFonts w:ascii="Cambria" w:hAnsi="Cambria"/>
                <w:b/>
                <w:color w:val="767171" w:themeColor="background2" w:themeShade="80"/>
                <w:sz w:val="20"/>
                <w:szCs w:val="22"/>
              </w:rPr>
            </w:pPr>
            <w:r w:rsidRPr="002D202B">
              <w:rPr>
                <w:rFonts w:ascii="Cambria" w:hAnsi="Cambria"/>
                <w:color w:val="767171" w:themeColor="background2" w:themeShade="80"/>
                <w:sz w:val="20"/>
                <w:szCs w:val="22"/>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35F3D6ED" w14:textId="77777777" w:rsidR="002D202B" w:rsidRPr="002D202B" w:rsidRDefault="002D202B" w:rsidP="002D202B">
            <w:pPr>
              <w:pStyle w:val="NoSpacing"/>
              <w:rPr>
                <w:rFonts w:ascii="Cambria" w:hAnsi="Cambria"/>
                <w:color w:val="767171" w:themeColor="background2" w:themeShade="80"/>
                <w:sz w:val="20"/>
                <w:szCs w:val="22"/>
              </w:rPr>
            </w:pPr>
            <w:r w:rsidRPr="002D202B">
              <w:rPr>
                <w:rFonts w:ascii="Cambria" w:hAnsi="Cambria"/>
                <w:color w:val="767171" w:themeColor="background2" w:themeShade="80"/>
                <w:sz w:val="20"/>
                <w:szCs w:val="22"/>
              </w:rPr>
              <w:t>no change in night-time foraging</w:t>
            </w:r>
          </w:p>
          <w:p w14:paraId="66891DCF" w14:textId="77777777" w:rsidR="002D202B" w:rsidRPr="002D202B" w:rsidRDefault="002D202B" w:rsidP="002D202B">
            <w:pPr>
              <w:pStyle w:val="NoSpacing"/>
              <w:rPr>
                <w:rFonts w:ascii="Cambria" w:hAnsi="Cambria"/>
                <w:color w:val="767171" w:themeColor="background2" w:themeShade="80"/>
                <w:sz w:val="20"/>
                <w:szCs w:val="22"/>
              </w:rPr>
            </w:pPr>
          </w:p>
          <w:p w14:paraId="354974A1" w14:textId="77777777" w:rsidR="002D202B" w:rsidRPr="002D202B" w:rsidRDefault="002D202B" w:rsidP="002D202B">
            <w:pPr>
              <w:pStyle w:val="NoSpacing"/>
              <w:rPr>
                <w:rFonts w:ascii="Cambria" w:hAnsi="Cambria"/>
                <w:b/>
                <w:color w:val="767171" w:themeColor="background2" w:themeShade="80"/>
                <w:sz w:val="20"/>
                <w:szCs w:val="22"/>
              </w:rPr>
            </w:pPr>
            <w:r w:rsidRPr="002D202B">
              <w:rPr>
                <w:rFonts w:ascii="Cambria" w:hAnsi="Cambria"/>
                <w:color w:val="767171" w:themeColor="background2" w:themeShade="80"/>
                <w:sz w:val="20"/>
                <w:szCs w:val="22"/>
              </w:rPr>
              <w:t>not tested</w:t>
            </w:r>
          </w:p>
        </w:tc>
        <w:tc>
          <w:tcPr>
            <w:tcW w:w="3361" w:type="dxa"/>
            <w:vMerge w:val="restart"/>
            <w:tcBorders>
              <w:top w:val="single" w:sz="4" w:space="0" w:color="auto"/>
              <w:bottom w:val="nil"/>
            </w:tcBorders>
            <w:tcMar>
              <w:top w:w="100" w:type="dxa"/>
              <w:left w:w="100" w:type="dxa"/>
              <w:bottom w:w="100" w:type="dxa"/>
              <w:right w:w="100" w:type="dxa"/>
            </w:tcMar>
            <w:hideMark/>
          </w:tcPr>
          <w:p w14:paraId="5E0C0394" w14:textId="4E887318" w:rsidR="002D202B" w:rsidRPr="002D202B" w:rsidRDefault="002D202B" w:rsidP="002D202B">
            <w:pPr>
              <w:pStyle w:val="NoSpacing"/>
              <w:rPr>
                <w:rFonts w:ascii="Cambria" w:hAnsi="Cambria"/>
                <w:sz w:val="20"/>
                <w:szCs w:val="22"/>
              </w:rPr>
            </w:pPr>
            <w:r w:rsidRPr="002D202B">
              <w:rPr>
                <w:rFonts w:ascii="Cambria" w:hAnsi="Cambria"/>
                <w:sz w:val="20"/>
                <w:szCs w:val="22"/>
              </w:rPr>
              <w:t>impala&gt;</w:t>
            </w:r>
            <w:r w:rsidR="00E679EB">
              <w:rPr>
                <w:rFonts w:ascii="Cambria" w:hAnsi="Cambria"/>
                <w:sz w:val="20"/>
                <w:szCs w:val="22"/>
              </w:rPr>
              <w:t>dikdik</w:t>
            </w:r>
            <w:r w:rsidRPr="002D202B">
              <w:rPr>
                <w:rFonts w:ascii="Cambria" w:hAnsi="Cambria"/>
                <w:sz w:val="20"/>
                <w:szCs w:val="22"/>
              </w:rPr>
              <w:t xml:space="preserve">: </w:t>
            </w:r>
          </w:p>
          <w:p w14:paraId="0DF21C5C"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at night, impala are predictably located in glades</w:t>
            </w:r>
            <w:r w:rsidRPr="002D202B">
              <w:rPr>
                <w:rFonts w:ascii="Cambria" w:hAnsi="Cambria"/>
                <w:sz w:val="20"/>
                <w:szCs w:val="22"/>
                <w:vertAlign w:val="superscript"/>
              </w:rPr>
              <w:t>2</w:t>
            </w:r>
          </w:p>
          <w:p w14:paraId="1C36B5DD" w14:textId="77777777" w:rsidR="002D202B" w:rsidRPr="002D202B" w:rsidRDefault="002D202B" w:rsidP="002D202B">
            <w:pPr>
              <w:pStyle w:val="NoSpacing"/>
              <w:rPr>
                <w:rFonts w:ascii="Cambria" w:hAnsi="Cambria"/>
                <w:sz w:val="20"/>
                <w:szCs w:val="22"/>
              </w:rPr>
            </w:pPr>
          </w:p>
          <w:p w14:paraId="79EB9ADA" w14:textId="77777777" w:rsidR="002D202B" w:rsidRPr="002D202B" w:rsidRDefault="002D202B" w:rsidP="002D202B">
            <w:pPr>
              <w:pStyle w:val="NoSpacing"/>
              <w:rPr>
                <w:rFonts w:ascii="Cambria" w:hAnsi="Cambria"/>
                <w:b/>
                <w:sz w:val="20"/>
                <w:szCs w:val="22"/>
              </w:rPr>
            </w:pPr>
          </w:p>
          <w:p w14:paraId="5EA0868B" w14:textId="77777777" w:rsidR="002D202B" w:rsidRPr="002D202B" w:rsidRDefault="002D202B" w:rsidP="002D202B">
            <w:pPr>
              <w:pStyle w:val="NoSpacing"/>
              <w:rPr>
                <w:rFonts w:ascii="Cambria" w:hAnsi="Cambria"/>
                <w:b/>
                <w:sz w:val="20"/>
                <w:szCs w:val="22"/>
              </w:rPr>
            </w:pPr>
          </w:p>
          <w:p w14:paraId="4F566B2C" w14:textId="77777777" w:rsidR="002D202B" w:rsidRPr="002D202B" w:rsidRDefault="002D202B" w:rsidP="002D202B">
            <w:pPr>
              <w:pStyle w:val="NoSpacing"/>
              <w:rPr>
                <w:rFonts w:ascii="Cambria" w:hAnsi="Cambria"/>
                <w:b/>
                <w:sz w:val="20"/>
                <w:szCs w:val="22"/>
              </w:rPr>
            </w:pPr>
          </w:p>
          <w:p w14:paraId="415A474F" w14:textId="77777777" w:rsidR="002D202B" w:rsidRPr="002D202B" w:rsidRDefault="002D202B" w:rsidP="002D202B">
            <w:pPr>
              <w:pStyle w:val="NoSpacing"/>
              <w:rPr>
                <w:rFonts w:ascii="Cambria" w:hAnsi="Cambria"/>
                <w:b/>
                <w:sz w:val="20"/>
                <w:szCs w:val="22"/>
              </w:rPr>
            </w:pPr>
          </w:p>
          <w:p w14:paraId="3F6E70C0" w14:textId="77777777" w:rsidR="002D202B" w:rsidRPr="002D202B" w:rsidRDefault="002D202B" w:rsidP="002D202B">
            <w:pPr>
              <w:pStyle w:val="NoSpacing"/>
              <w:rPr>
                <w:rFonts w:ascii="Cambria" w:hAnsi="Cambria"/>
                <w:b/>
                <w:sz w:val="20"/>
                <w:szCs w:val="22"/>
              </w:rPr>
            </w:pPr>
            <w:r w:rsidRPr="002D202B">
              <w:rPr>
                <w:rFonts w:ascii="Cambria" w:hAnsi="Cambria"/>
                <w:sz w:val="20"/>
                <w:szCs w:val="22"/>
              </w:rPr>
              <w:t>upheld: no</w:t>
            </w:r>
          </w:p>
        </w:tc>
      </w:tr>
      <w:tr w:rsidR="002D202B" w:rsidRPr="003F0922" w14:paraId="4C46AC54" w14:textId="77777777" w:rsidTr="002D202B">
        <w:trPr>
          <w:trHeight w:val="763"/>
        </w:trPr>
        <w:tc>
          <w:tcPr>
            <w:tcW w:w="1518" w:type="dxa"/>
            <w:vMerge/>
            <w:tcBorders>
              <w:top w:val="nil"/>
              <w:bottom w:val="single" w:sz="4" w:space="0" w:color="auto"/>
            </w:tcBorders>
            <w:tcMar>
              <w:top w:w="100" w:type="dxa"/>
              <w:left w:w="100" w:type="dxa"/>
              <w:bottom w:w="100" w:type="dxa"/>
              <w:right w:w="100" w:type="dxa"/>
            </w:tcMar>
          </w:tcPr>
          <w:p w14:paraId="0B22DDF9" w14:textId="77777777" w:rsidR="002D202B" w:rsidRPr="002D202B" w:rsidRDefault="002D202B" w:rsidP="002D202B">
            <w:pPr>
              <w:pStyle w:val="NoSpacing"/>
              <w:rPr>
                <w:rFonts w:ascii="Cambria" w:hAnsi="Cambria"/>
                <w:sz w:val="20"/>
                <w:szCs w:val="22"/>
              </w:rPr>
            </w:pPr>
          </w:p>
        </w:tc>
        <w:tc>
          <w:tcPr>
            <w:tcW w:w="2715" w:type="dxa"/>
            <w:vMerge/>
            <w:tcBorders>
              <w:top w:val="nil"/>
              <w:bottom w:val="single" w:sz="4" w:space="0" w:color="auto"/>
            </w:tcBorders>
            <w:tcMar>
              <w:top w:w="100" w:type="dxa"/>
              <w:left w:w="100" w:type="dxa"/>
              <w:bottom w:w="100" w:type="dxa"/>
              <w:right w:w="100" w:type="dxa"/>
            </w:tcMar>
          </w:tcPr>
          <w:p w14:paraId="53AA5819" w14:textId="77777777" w:rsidR="002D202B" w:rsidRPr="002D202B" w:rsidRDefault="002D202B" w:rsidP="002D202B">
            <w:pPr>
              <w:pStyle w:val="NoSpacing"/>
              <w:rPr>
                <w:rFonts w:ascii="Cambria" w:hAnsi="Cambria"/>
                <w:sz w:val="20"/>
                <w:szCs w:val="22"/>
              </w:rPr>
            </w:pPr>
          </w:p>
        </w:tc>
        <w:tc>
          <w:tcPr>
            <w:tcW w:w="2288" w:type="dxa"/>
            <w:tcBorders>
              <w:top w:val="single" w:sz="4" w:space="0" w:color="auto"/>
              <w:bottom w:val="single" w:sz="4" w:space="0" w:color="auto"/>
            </w:tcBorders>
            <w:tcMar>
              <w:top w:w="100" w:type="dxa"/>
              <w:left w:w="100" w:type="dxa"/>
              <w:bottom w:w="100" w:type="dxa"/>
              <w:right w:w="100" w:type="dxa"/>
            </w:tcMar>
          </w:tcPr>
          <w:p w14:paraId="49028B3A"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 xml:space="preserve">increased use of glades </w:t>
            </w:r>
          </w:p>
          <w:p w14:paraId="01A4093D" w14:textId="77777777" w:rsidR="002D202B" w:rsidRPr="002D202B" w:rsidRDefault="002D202B" w:rsidP="002D202B">
            <w:pPr>
              <w:pStyle w:val="NoSpacing"/>
              <w:rPr>
                <w:rFonts w:ascii="Cambria" w:hAnsi="Cambria"/>
                <w:sz w:val="20"/>
                <w:szCs w:val="22"/>
              </w:rPr>
            </w:pPr>
          </w:p>
          <w:p w14:paraId="0D03227C"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upheld: no</w:t>
            </w:r>
          </w:p>
        </w:tc>
        <w:tc>
          <w:tcPr>
            <w:tcW w:w="2210" w:type="dxa"/>
            <w:tcBorders>
              <w:top w:val="single" w:sz="4" w:space="0" w:color="auto"/>
              <w:bottom w:val="single" w:sz="4" w:space="0" w:color="auto"/>
            </w:tcBorders>
            <w:tcMar>
              <w:top w:w="100" w:type="dxa"/>
              <w:left w:w="100" w:type="dxa"/>
              <w:bottom w:w="100" w:type="dxa"/>
              <w:right w:w="100" w:type="dxa"/>
            </w:tcMar>
          </w:tcPr>
          <w:p w14:paraId="4C4EA0CD" w14:textId="77777777" w:rsidR="002D202B" w:rsidRPr="002D202B" w:rsidRDefault="002D202B" w:rsidP="002D202B">
            <w:pPr>
              <w:pStyle w:val="NoSpacing"/>
              <w:rPr>
                <w:rFonts w:ascii="Cambria" w:hAnsi="Cambria"/>
                <w:color w:val="000000" w:themeColor="text1"/>
                <w:sz w:val="20"/>
                <w:szCs w:val="22"/>
              </w:rPr>
            </w:pPr>
            <w:r w:rsidRPr="002D202B">
              <w:rPr>
                <w:rFonts w:ascii="Cambria" w:hAnsi="Cambria"/>
                <w:color w:val="000000" w:themeColor="text1"/>
                <w:sz w:val="20"/>
                <w:szCs w:val="22"/>
              </w:rPr>
              <w:t>no change in glade use</w:t>
            </w:r>
          </w:p>
          <w:p w14:paraId="7F7BAED3" w14:textId="77777777" w:rsidR="002D202B" w:rsidRPr="002D202B" w:rsidRDefault="002D202B" w:rsidP="002D202B">
            <w:pPr>
              <w:pStyle w:val="NoSpacing"/>
              <w:rPr>
                <w:rFonts w:ascii="Cambria" w:hAnsi="Cambria"/>
                <w:color w:val="808080" w:themeColor="background1" w:themeShade="80"/>
                <w:sz w:val="20"/>
                <w:szCs w:val="22"/>
              </w:rPr>
            </w:pPr>
          </w:p>
          <w:p w14:paraId="46EECEC9"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upheld: no</w:t>
            </w:r>
          </w:p>
        </w:tc>
        <w:tc>
          <w:tcPr>
            <w:tcW w:w="2042" w:type="dxa"/>
            <w:tcBorders>
              <w:top w:val="single" w:sz="4" w:space="0" w:color="auto"/>
              <w:bottom w:val="single" w:sz="4" w:space="0" w:color="auto"/>
            </w:tcBorders>
            <w:tcMar>
              <w:top w:w="100" w:type="dxa"/>
              <w:left w:w="100" w:type="dxa"/>
              <w:bottom w:w="100" w:type="dxa"/>
              <w:right w:w="100" w:type="dxa"/>
            </w:tcMar>
          </w:tcPr>
          <w:p w14:paraId="527FD1B4" w14:textId="77777777" w:rsidR="002D202B" w:rsidRPr="002D202B" w:rsidRDefault="002D202B" w:rsidP="002D202B">
            <w:pPr>
              <w:pStyle w:val="NoSpacing"/>
              <w:rPr>
                <w:rFonts w:ascii="Cambria" w:hAnsi="Cambria"/>
                <w:color w:val="000000" w:themeColor="text1"/>
                <w:sz w:val="20"/>
                <w:szCs w:val="22"/>
              </w:rPr>
            </w:pPr>
            <w:r w:rsidRPr="002D202B">
              <w:rPr>
                <w:rFonts w:ascii="Cambria" w:hAnsi="Cambria"/>
                <w:color w:val="000000" w:themeColor="text1"/>
                <w:sz w:val="20"/>
                <w:szCs w:val="22"/>
              </w:rPr>
              <w:t>no change in glade use</w:t>
            </w:r>
          </w:p>
          <w:p w14:paraId="0C9CDAAF" w14:textId="77777777" w:rsidR="002D202B" w:rsidRPr="002D202B" w:rsidRDefault="002D202B" w:rsidP="002D202B">
            <w:pPr>
              <w:pStyle w:val="NoSpacing"/>
              <w:rPr>
                <w:rFonts w:ascii="Cambria" w:hAnsi="Cambria"/>
                <w:color w:val="808080" w:themeColor="background1" w:themeShade="80"/>
                <w:sz w:val="20"/>
                <w:szCs w:val="22"/>
              </w:rPr>
            </w:pPr>
          </w:p>
          <w:p w14:paraId="787E1B73"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upheld: yes</w:t>
            </w:r>
          </w:p>
        </w:tc>
        <w:tc>
          <w:tcPr>
            <w:tcW w:w="3361" w:type="dxa"/>
            <w:vMerge/>
            <w:tcBorders>
              <w:top w:val="nil"/>
              <w:bottom w:val="single" w:sz="4" w:space="0" w:color="auto"/>
            </w:tcBorders>
            <w:tcMar>
              <w:top w:w="100" w:type="dxa"/>
              <w:left w:w="100" w:type="dxa"/>
              <w:bottom w:w="100" w:type="dxa"/>
              <w:right w:w="100" w:type="dxa"/>
            </w:tcMar>
          </w:tcPr>
          <w:p w14:paraId="18F00D9B" w14:textId="77777777" w:rsidR="002D202B" w:rsidRPr="002D202B" w:rsidRDefault="002D202B" w:rsidP="002D202B">
            <w:pPr>
              <w:pStyle w:val="NoSpacing"/>
              <w:rPr>
                <w:rFonts w:ascii="Cambria" w:hAnsi="Cambria"/>
                <w:sz w:val="20"/>
                <w:szCs w:val="22"/>
              </w:rPr>
            </w:pPr>
          </w:p>
        </w:tc>
      </w:tr>
      <w:tr w:rsidR="002D202B" w:rsidRPr="003F0922" w14:paraId="2EEECE65" w14:textId="77777777" w:rsidTr="002D202B">
        <w:trPr>
          <w:trHeight w:val="1137"/>
        </w:trPr>
        <w:tc>
          <w:tcPr>
            <w:tcW w:w="1518" w:type="dxa"/>
            <w:tcBorders>
              <w:top w:val="single" w:sz="4" w:space="0" w:color="auto"/>
              <w:bottom w:val="single" w:sz="4" w:space="0" w:color="auto"/>
            </w:tcBorders>
            <w:tcMar>
              <w:top w:w="100" w:type="dxa"/>
              <w:left w:w="100" w:type="dxa"/>
              <w:bottom w:w="100" w:type="dxa"/>
              <w:right w:w="100" w:type="dxa"/>
            </w:tcMar>
            <w:hideMark/>
          </w:tcPr>
          <w:p w14:paraId="4E4DF51F" w14:textId="77777777" w:rsidR="002D202B" w:rsidRPr="002D202B" w:rsidRDefault="002D202B" w:rsidP="002D202B">
            <w:pPr>
              <w:pStyle w:val="NoSpacing"/>
              <w:rPr>
                <w:rFonts w:ascii="Cambria" w:hAnsi="Cambria"/>
                <w:sz w:val="20"/>
                <w:szCs w:val="22"/>
              </w:rPr>
            </w:pPr>
            <w:r w:rsidRPr="002D202B">
              <w:rPr>
                <w:rFonts w:ascii="Cambria" w:hAnsi="Cambria"/>
                <w:sz w:val="20"/>
                <w:szCs w:val="22"/>
                <w:u w:val="single"/>
              </w:rPr>
              <w:t>Scenario 3:</w:t>
            </w:r>
            <w:r w:rsidRPr="002D202B">
              <w:rPr>
                <w:rFonts w:ascii="Cambria" w:hAnsi="Cambria"/>
                <w:sz w:val="20"/>
                <w:szCs w:val="22"/>
              </w:rPr>
              <w:t xml:space="preserve"> </w:t>
            </w:r>
          </w:p>
          <w:p w14:paraId="1FC1819A"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Shade-seeking</w:t>
            </w:r>
          </w:p>
        </w:tc>
        <w:tc>
          <w:tcPr>
            <w:tcW w:w="2715" w:type="dxa"/>
            <w:tcBorders>
              <w:top w:val="single" w:sz="4" w:space="0" w:color="auto"/>
              <w:bottom w:val="single" w:sz="4" w:space="0" w:color="auto"/>
            </w:tcBorders>
            <w:tcMar>
              <w:top w:w="100" w:type="dxa"/>
              <w:left w:w="100" w:type="dxa"/>
              <w:bottom w:w="100" w:type="dxa"/>
              <w:right w:w="100" w:type="dxa"/>
            </w:tcMar>
            <w:hideMark/>
          </w:tcPr>
          <w:p w14:paraId="5D95B487"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All species predicted to seek shade at high temperatures.</w:t>
            </w:r>
          </w:p>
        </w:tc>
        <w:tc>
          <w:tcPr>
            <w:tcW w:w="2288" w:type="dxa"/>
            <w:tcBorders>
              <w:top w:val="single" w:sz="4" w:space="0" w:color="auto"/>
              <w:bottom w:val="single" w:sz="4" w:space="0" w:color="auto"/>
            </w:tcBorders>
            <w:tcMar>
              <w:top w:w="100" w:type="dxa"/>
              <w:left w:w="100" w:type="dxa"/>
              <w:bottom w:w="100" w:type="dxa"/>
              <w:right w:w="100" w:type="dxa"/>
            </w:tcMar>
            <w:hideMark/>
          </w:tcPr>
          <w:p w14:paraId="533B991A"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increased preference for dense habitat</w:t>
            </w:r>
          </w:p>
          <w:p w14:paraId="306D502A" w14:textId="77777777" w:rsidR="002D202B" w:rsidRPr="002D202B" w:rsidRDefault="002D202B" w:rsidP="002D202B">
            <w:pPr>
              <w:pStyle w:val="NoSpacing"/>
              <w:rPr>
                <w:rFonts w:ascii="Cambria" w:hAnsi="Cambria"/>
                <w:sz w:val="20"/>
                <w:szCs w:val="22"/>
              </w:rPr>
            </w:pPr>
          </w:p>
          <w:p w14:paraId="6CA92D4D" w14:textId="77777777" w:rsidR="002D202B" w:rsidRPr="002D202B" w:rsidRDefault="002D202B" w:rsidP="002D202B">
            <w:pPr>
              <w:pStyle w:val="NoSpacing"/>
              <w:rPr>
                <w:rFonts w:ascii="Cambria" w:hAnsi="Cambria"/>
                <w:sz w:val="20"/>
                <w:szCs w:val="10"/>
              </w:rPr>
            </w:pPr>
          </w:p>
          <w:p w14:paraId="313BDF34"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upheld: no</w:t>
            </w:r>
          </w:p>
        </w:tc>
        <w:tc>
          <w:tcPr>
            <w:tcW w:w="2210"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60EEADDF"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increased selection for dense habitat</w:t>
            </w:r>
          </w:p>
          <w:p w14:paraId="3F913800" w14:textId="77777777" w:rsidR="002D202B" w:rsidRPr="002D202B" w:rsidRDefault="002D202B" w:rsidP="002D202B">
            <w:pPr>
              <w:pStyle w:val="NoSpacing"/>
              <w:rPr>
                <w:rFonts w:ascii="Cambria" w:hAnsi="Cambria"/>
                <w:sz w:val="20"/>
                <w:szCs w:val="22"/>
              </w:rPr>
            </w:pPr>
          </w:p>
          <w:p w14:paraId="411E38BC" w14:textId="77777777" w:rsidR="002D202B" w:rsidRPr="002D202B" w:rsidRDefault="002D202B" w:rsidP="002D202B">
            <w:pPr>
              <w:pStyle w:val="NoSpacing"/>
              <w:rPr>
                <w:rFonts w:ascii="Cambria" w:hAnsi="Cambria"/>
                <w:sz w:val="20"/>
                <w:szCs w:val="10"/>
              </w:rPr>
            </w:pPr>
            <w:r w:rsidRPr="002D202B">
              <w:rPr>
                <w:rFonts w:ascii="Cambria" w:hAnsi="Cambria"/>
                <w:sz w:val="20"/>
                <w:szCs w:val="10"/>
              </w:rPr>
              <w:t xml:space="preserve"> </w:t>
            </w:r>
          </w:p>
          <w:p w14:paraId="3F734AE1" w14:textId="77777777" w:rsidR="002D202B" w:rsidRPr="002D202B" w:rsidRDefault="002D202B" w:rsidP="002D202B">
            <w:pPr>
              <w:pStyle w:val="NoSpacing"/>
              <w:rPr>
                <w:rFonts w:ascii="Cambria" w:hAnsi="Cambria"/>
                <w:b/>
                <w:sz w:val="20"/>
                <w:szCs w:val="22"/>
              </w:rPr>
            </w:pPr>
            <w:r w:rsidRPr="002D202B">
              <w:rPr>
                <w:rFonts w:ascii="Cambria" w:hAnsi="Cambria"/>
                <w:sz w:val="20"/>
                <w:szCs w:val="22"/>
              </w:rPr>
              <w:t>upheld: yes</w:t>
            </w:r>
            <w:r w:rsidRPr="002D202B">
              <w:rPr>
                <w:rFonts w:ascii="Cambria" w:hAnsi="Cambria"/>
                <w:b/>
                <w:color w:val="FF0000"/>
                <w:sz w:val="20"/>
                <w:szCs w:val="22"/>
              </w:rPr>
              <w:t xml:space="preserve"> </w:t>
            </w:r>
          </w:p>
        </w:tc>
        <w:tc>
          <w:tcPr>
            <w:tcW w:w="2042" w:type="dxa"/>
            <w:tcBorders>
              <w:top w:val="single" w:sz="4" w:space="0" w:color="auto"/>
              <w:bottom w:val="single" w:sz="4" w:space="0" w:color="auto"/>
            </w:tcBorders>
            <w:tcMar>
              <w:top w:w="100" w:type="dxa"/>
              <w:left w:w="100" w:type="dxa"/>
              <w:bottom w:w="100" w:type="dxa"/>
              <w:right w:w="100" w:type="dxa"/>
            </w:tcMar>
            <w:hideMark/>
          </w:tcPr>
          <w:p w14:paraId="450C77A0"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increased preference for dense habitat</w:t>
            </w:r>
          </w:p>
          <w:p w14:paraId="0A55FF75" w14:textId="77777777" w:rsidR="002D202B" w:rsidRPr="002D202B" w:rsidRDefault="002D202B" w:rsidP="002D202B">
            <w:pPr>
              <w:pStyle w:val="NoSpacing"/>
              <w:rPr>
                <w:rFonts w:ascii="Cambria" w:hAnsi="Cambria"/>
                <w:sz w:val="20"/>
                <w:szCs w:val="10"/>
              </w:rPr>
            </w:pPr>
          </w:p>
          <w:p w14:paraId="2035E62D" w14:textId="77777777" w:rsidR="002D202B" w:rsidRPr="002D202B" w:rsidRDefault="002D202B" w:rsidP="002D202B">
            <w:pPr>
              <w:pStyle w:val="NoSpacing"/>
              <w:rPr>
                <w:rFonts w:ascii="Cambria" w:hAnsi="Cambria"/>
                <w:b/>
                <w:sz w:val="20"/>
                <w:szCs w:val="22"/>
              </w:rPr>
            </w:pPr>
            <w:r w:rsidRPr="002D202B">
              <w:rPr>
                <w:rFonts w:ascii="Cambria" w:hAnsi="Cambria"/>
                <w:sz w:val="20"/>
                <w:szCs w:val="22"/>
              </w:rPr>
              <w:t>upheld: no</w:t>
            </w:r>
          </w:p>
        </w:tc>
        <w:tc>
          <w:tcPr>
            <w:tcW w:w="3361" w:type="dxa"/>
            <w:tcBorders>
              <w:top w:val="single" w:sz="4" w:space="0" w:color="auto"/>
              <w:bottom w:val="single" w:sz="4" w:space="0" w:color="auto"/>
            </w:tcBorders>
            <w:tcMar>
              <w:top w:w="100" w:type="dxa"/>
              <w:left w:w="100" w:type="dxa"/>
              <w:bottom w:w="100" w:type="dxa"/>
              <w:right w:w="100" w:type="dxa"/>
            </w:tcMar>
            <w:hideMark/>
          </w:tcPr>
          <w:p w14:paraId="4ECC0871" w14:textId="169D7744" w:rsidR="002D202B" w:rsidRPr="002D202B" w:rsidRDefault="002D202B" w:rsidP="002D202B">
            <w:pPr>
              <w:pStyle w:val="NoSpacing"/>
              <w:rPr>
                <w:rFonts w:ascii="Cambria" w:hAnsi="Cambria"/>
                <w:sz w:val="20"/>
                <w:szCs w:val="22"/>
              </w:rPr>
            </w:pPr>
            <w:r w:rsidRPr="002D202B">
              <w:rPr>
                <w:rFonts w:ascii="Cambria" w:hAnsi="Cambria"/>
                <w:sz w:val="20"/>
                <w:szCs w:val="22"/>
              </w:rPr>
              <w:t>impala&gt;</w:t>
            </w:r>
            <w:r w:rsidR="00E679EB">
              <w:rPr>
                <w:rFonts w:ascii="Cambria" w:hAnsi="Cambria"/>
                <w:sz w:val="20"/>
                <w:szCs w:val="22"/>
              </w:rPr>
              <w:t>dikdik</w:t>
            </w:r>
            <w:r w:rsidRPr="002D202B">
              <w:rPr>
                <w:rFonts w:ascii="Cambria" w:hAnsi="Cambria"/>
                <w:sz w:val="20"/>
                <w:szCs w:val="22"/>
              </w:rPr>
              <w:t xml:space="preserve">: </w:t>
            </w:r>
          </w:p>
          <w:p w14:paraId="046CA475"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predation on impala is higher in denser habitat</w:t>
            </w:r>
            <w:r w:rsidRPr="002D202B">
              <w:rPr>
                <w:rFonts w:ascii="Cambria" w:hAnsi="Cambria"/>
                <w:sz w:val="20"/>
                <w:szCs w:val="22"/>
                <w:vertAlign w:val="superscript"/>
              </w:rPr>
              <w:t>3</w:t>
            </w:r>
            <w:r w:rsidRPr="002D202B">
              <w:rPr>
                <w:rFonts w:ascii="Cambria" w:hAnsi="Cambria"/>
                <w:sz w:val="20"/>
                <w:szCs w:val="22"/>
              </w:rPr>
              <w:t xml:space="preserve"> </w:t>
            </w:r>
          </w:p>
          <w:p w14:paraId="56EDC1F8" w14:textId="77777777" w:rsidR="002D202B" w:rsidRPr="002D202B" w:rsidRDefault="002D202B" w:rsidP="002D202B">
            <w:pPr>
              <w:pStyle w:val="NoSpacing"/>
              <w:rPr>
                <w:rFonts w:ascii="Cambria" w:hAnsi="Cambria"/>
                <w:sz w:val="20"/>
                <w:szCs w:val="10"/>
              </w:rPr>
            </w:pPr>
          </w:p>
          <w:p w14:paraId="7A371A09" w14:textId="77777777" w:rsidR="002D202B" w:rsidRPr="002D202B" w:rsidRDefault="002D202B" w:rsidP="002D202B">
            <w:pPr>
              <w:pStyle w:val="NoSpacing"/>
              <w:rPr>
                <w:rFonts w:ascii="Cambria" w:hAnsi="Cambria"/>
                <w:b/>
                <w:sz w:val="20"/>
                <w:szCs w:val="22"/>
              </w:rPr>
            </w:pPr>
            <w:r w:rsidRPr="002D202B">
              <w:rPr>
                <w:rFonts w:ascii="Cambria" w:hAnsi="Cambria"/>
                <w:sz w:val="20"/>
                <w:szCs w:val="22"/>
              </w:rPr>
              <w:t>upheld: no</w:t>
            </w:r>
          </w:p>
        </w:tc>
      </w:tr>
      <w:tr w:rsidR="002D202B" w:rsidRPr="003F0922" w14:paraId="3FE47434" w14:textId="77777777" w:rsidTr="002D202B">
        <w:trPr>
          <w:trHeight w:val="316"/>
        </w:trPr>
        <w:tc>
          <w:tcPr>
            <w:tcW w:w="1518" w:type="dxa"/>
            <w:tcBorders>
              <w:top w:val="single" w:sz="4" w:space="0" w:color="auto"/>
              <w:bottom w:val="single" w:sz="18" w:space="0" w:color="auto"/>
            </w:tcBorders>
            <w:tcMar>
              <w:top w:w="100" w:type="dxa"/>
              <w:left w:w="100" w:type="dxa"/>
              <w:bottom w:w="100" w:type="dxa"/>
              <w:right w:w="100" w:type="dxa"/>
            </w:tcMar>
            <w:hideMark/>
          </w:tcPr>
          <w:p w14:paraId="1A70CD96" w14:textId="77777777" w:rsidR="002D202B" w:rsidRPr="002D202B" w:rsidRDefault="002D202B" w:rsidP="002D202B">
            <w:pPr>
              <w:pStyle w:val="NoSpacing"/>
              <w:rPr>
                <w:rFonts w:ascii="Cambria" w:hAnsi="Cambria"/>
                <w:sz w:val="20"/>
                <w:szCs w:val="22"/>
              </w:rPr>
            </w:pPr>
            <w:r w:rsidRPr="002D202B">
              <w:rPr>
                <w:rFonts w:ascii="Cambria" w:hAnsi="Cambria"/>
                <w:sz w:val="20"/>
                <w:szCs w:val="22"/>
                <w:u w:val="single"/>
              </w:rPr>
              <w:t>Scenario 4</w:t>
            </w:r>
            <w:r w:rsidRPr="002D202B">
              <w:rPr>
                <w:rFonts w:ascii="Cambria" w:hAnsi="Cambria"/>
                <w:sz w:val="20"/>
                <w:szCs w:val="22"/>
              </w:rPr>
              <w:t xml:space="preserve">: </w:t>
            </w:r>
          </w:p>
          <w:p w14:paraId="748BC59C"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Chase speed</w:t>
            </w:r>
          </w:p>
        </w:tc>
        <w:tc>
          <w:tcPr>
            <w:tcW w:w="2715" w:type="dxa"/>
            <w:tcBorders>
              <w:top w:val="single" w:sz="4" w:space="0" w:color="auto"/>
              <w:bottom w:val="single" w:sz="18" w:space="0" w:color="auto"/>
            </w:tcBorders>
            <w:tcMar>
              <w:top w:w="100" w:type="dxa"/>
              <w:left w:w="100" w:type="dxa"/>
              <w:bottom w:w="100" w:type="dxa"/>
              <w:right w:w="100" w:type="dxa"/>
            </w:tcMar>
            <w:hideMark/>
          </w:tcPr>
          <w:p w14:paraId="3128F4DF"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All species overheat when running, but largest-bodied species overheat first</w:t>
            </w:r>
          </w:p>
        </w:tc>
        <w:tc>
          <w:tcPr>
            <w:tcW w:w="2288" w:type="dxa"/>
            <w:tcBorders>
              <w:top w:val="single" w:sz="4" w:space="0" w:color="auto"/>
              <w:bottom w:val="single" w:sz="18" w:space="0" w:color="auto"/>
            </w:tcBorders>
            <w:tcMar>
              <w:top w:w="100" w:type="dxa"/>
              <w:left w:w="100" w:type="dxa"/>
              <w:bottom w:w="100" w:type="dxa"/>
              <w:right w:w="100" w:type="dxa"/>
            </w:tcMar>
            <w:hideMark/>
          </w:tcPr>
          <w:p w14:paraId="0B46EAF4" w14:textId="77777777" w:rsidR="002D202B" w:rsidRPr="002D202B" w:rsidRDefault="002D202B" w:rsidP="002D202B">
            <w:pPr>
              <w:pStyle w:val="NoSpacing"/>
              <w:rPr>
                <w:rFonts w:ascii="Cambria" w:hAnsi="Cambria"/>
                <w:color w:val="808080" w:themeColor="background1" w:themeShade="80"/>
                <w:sz w:val="20"/>
                <w:szCs w:val="22"/>
              </w:rPr>
            </w:pPr>
            <w:r w:rsidRPr="002D202B">
              <w:rPr>
                <w:rFonts w:ascii="Cambria" w:hAnsi="Cambria"/>
                <w:color w:val="808080" w:themeColor="background1" w:themeShade="80"/>
                <w:sz w:val="20"/>
                <w:szCs w:val="22"/>
              </w:rPr>
              <w:t>intermediate reduction in running speed</w:t>
            </w:r>
          </w:p>
          <w:p w14:paraId="3AB0413F" w14:textId="77777777" w:rsidR="002D202B" w:rsidRPr="002D202B" w:rsidRDefault="002D202B" w:rsidP="002D202B">
            <w:pPr>
              <w:pStyle w:val="NoSpacing"/>
              <w:rPr>
                <w:rFonts w:ascii="Cambria" w:hAnsi="Cambria"/>
                <w:color w:val="808080" w:themeColor="background1" w:themeShade="80"/>
                <w:sz w:val="20"/>
                <w:szCs w:val="22"/>
              </w:rPr>
            </w:pPr>
          </w:p>
          <w:p w14:paraId="16C3E6FB" w14:textId="77777777" w:rsidR="002D202B" w:rsidRPr="002D202B" w:rsidRDefault="002D202B" w:rsidP="002D202B">
            <w:pPr>
              <w:pStyle w:val="NoSpacing"/>
              <w:rPr>
                <w:rFonts w:ascii="Cambria" w:hAnsi="Cambria"/>
                <w:color w:val="808080" w:themeColor="background1" w:themeShade="80"/>
                <w:sz w:val="20"/>
                <w:szCs w:val="10"/>
              </w:rPr>
            </w:pPr>
          </w:p>
          <w:p w14:paraId="7480DD88" w14:textId="77777777" w:rsidR="002D202B" w:rsidRPr="002D202B" w:rsidRDefault="002D202B" w:rsidP="002D202B">
            <w:pPr>
              <w:pStyle w:val="NoSpacing"/>
              <w:rPr>
                <w:rFonts w:ascii="Cambria" w:hAnsi="Cambria"/>
                <w:color w:val="808080" w:themeColor="background1" w:themeShade="80"/>
                <w:sz w:val="20"/>
                <w:szCs w:val="22"/>
              </w:rPr>
            </w:pPr>
            <w:r w:rsidRPr="002D202B">
              <w:rPr>
                <w:rFonts w:ascii="Cambria" w:hAnsi="Cambria"/>
                <w:color w:val="808080" w:themeColor="background1" w:themeShade="80"/>
                <w:sz w:val="20"/>
                <w:szCs w:val="22"/>
              </w:rPr>
              <w:t>not tested</w:t>
            </w:r>
          </w:p>
        </w:tc>
        <w:tc>
          <w:tcPr>
            <w:tcW w:w="2210" w:type="dxa"/>
            <w:tcBorders>
              <w:top w:val="single" w:sz="4" w:space="0" w:color="auto"/>
              <w:bottom w:val="single" w:sz="18" w:space="0" w:color="auto"/>
            </w:tcBorders>
            <w:tcMar>
              <w:top w:w="100" w:type="dxa"/>
              <w:left w:w="100" w:type="dxa"/>
              <w:bottom w:w="100" w:type="dxa"/>
              <w:right w:w="100" w:type="dxa"/>
            </w:tcMar>
            <w:hideMark/>
          </w:tcPr>
          <w:p w14:paraId="0EBFAD02" w14:textId="77777777" w:rsidR="002D202B" w:rsidRPr="002D202B" w:rsidRDefault="002D202B" w:rsidP="002D202B">
            <w:pPr>
              <w:pStyle w:val="NoSpacing"/>
              <w:rPr>
                <w:rFonts w:ascii="Cambria" w:hAnsi="Cambria"/>
                <w:color w:val="808080" w:themeColor="background1" w:themeShade="80"/>
                <w:sz w:val="20"/>
                <w:szCs w:val="22"/>
              </w:rPr>
            </w:pPr>
            <w:r w:rsidRPr="002D202B">
              <w:rPr>
                <w:rFonts w:ascii="Cambria" w:hAnsi="Cambria"/>
                <w:color w:val="808080" w:themeColor="background1" w:themeShade="80"/>
                <w:sz w:val="20"/>
                <w:szCs w:val="22"/>
              </w:rPr>
              <w:t>greatest reduction in running speed</w:t>
            </w:r>
          </w:p>
          <w:p w14:paraId="6A5CF047" w14:textId="77777777" w:rsidR="002D202B" w:rsidRPr="002D202B" w:rsidRDefault="002D202B" w:rsidP="002D202B">
            <w:pPr>
              <w:pStyle w:val="NoSpacing"/>
              <w:rPr>
                <w:rFonts w:ascii="Cambria" w:hAnsi="Cambria"/>
                <w:color w:val="808080" w:themeColor="background1" w:themeShade="80"/>
                <w:sz w:val="20"/>
                <w:szCs w:val="22"/>
              </w:rPr>
            </w:pPr>
          </w:p>
          <w:p w14:paraId="0A7AC9BC" w14:textId="77777777" w:rsidR="002D202B" w:rsidRPr="002D202B" w:rsidRDefault="002D202B" w:rsidP="002D202B">
            <w:pPr>
              <w:pStyle w:val="NoSpacing"/>
              <w:rPr>
                <w:rFonts w:ascii="Cambria" w:hAnsi="Cambria"/>
                <w:color w:val="808080" w:themeColor="background1" w:themeShade="80"/>
                <w:sz w:val="20"/>
                <w:szCs w:val="22"/>
              </w:rPr>
            </w:pPr>
          </w:p>
          <w:p w14:paraId="2399E107" w14:textId="77777777" w:rsidR="002D202B" w:rsidRPr="002D202B" w:rsidRDefault="002D202B" w:rsidP="002D202B">
            <w:pPr>
              <w:pStyle w:val="NoSpacing"/>
              <w:rPr>
                <w:rFonts w:ascii="Cambria" w:hAnsi="Cambria"/>
                <w:color w:val="808080" w:themeColor="background1" w:themeShade="80"/>
                <w:sz w:val="20"/>
                <w:szCs w:val="10"/>
              </w:rPr>
            </w:pPr>
          </w:p>
          <w:p w14:paraId="615A9811" w14:textId="77777777" w:rsidR="002D202B" w:rsidRPr="002D202B" w:rsidRDefault="002D202B" w:rsidP="002D202B">
            <w:pPr>
              <w:pStyle w:val="NoSpacing"/>
              <w:rPr>
                <w:rFonts w:ascii="Cambria" w:hAnsi="Cambria"/>
                <w:color w:val="808080" w:themeColor="background1" w:themeShade="80"/>
                <w:sz w:val="20"/>
                <w:szCs w:val="22"/>
              </w:rPr>
            </w:pPr>
            <w:r w:rsidRPr="002D202B">
              <w:rPr>
                <w:rFonts w:ascii="Cambria" w:hAnsi="Cambria"/>
                <w:color w:val="808080" w:themeColor="background1" w:themeShade="80"/>
                <w:sz w:val="20"/>
                <w:szCs w:val="22"/>
              </w:rPr>
              <w:t>not tested</w:t>
            </w:r>
          </w:p>
        </w:tc>
        <w:tc>
          <w:tcPr>
            <w:tcW w:w="2042" w:type="dxa"/>
            <w:tcBorders>
              <w:top w:val="single" w:sz="4" w:space="0" w:color="auto"/>
              <w:bottom w:val="single" w:sz="18" w:space="0" w:color="auto"/>
            </w:tcBorders>
            <w:tcMar>
              <w:top w:w="100" w:type="dxa"/>
              <w:left w:w="100" w:type="dxa"/>
              <w:bottom w:w="100" w:type="dxa"/>
              <w:right w:w="100" w:type="dxa"/>
            </w:tcMar>
            <w:hideMark/>
          </w:tcPr>
          <w:p w14:paraId="6B88ABCD" w14:textId="77777777" w:rsidR="002D202B" w:rsidRPr="002D202B" w:rsidRDefault="002D202B" w:rsidP="002D202B">
            <w:pPr>
              <w:pStyle w:val="NoSpacing"/>
              <w:rPr>
                <w:rFonts w:ascii="Cambria" w:hAnsi="Cambria"/>
                <w:color w:val="808080" w:themeColor="background1" w:themeShade="80"/>
                <w:sz w:val="20"/>
                <w:szCs w:val="22"/>
              </w:rPr>
            </w:pPr>
            <w:r w:rsidRPr="002D202B">
              <w:rPr>
                <w:rFonts w:ascii="Cambria" w:hAnsi="Cambria"/>
                <w:color w:val="808080" w:themeColor="background1" w:themeShade="80"/>
                <w:sz w:val="20"/>
                <w:szCs w:val="22"/>
              </w:rPr>
              <w:t>smallest reduction in running speed</w:t>
            </w:r>
          </w:p>
          <w:p w14:paraId="7533B953" w14:textId="77777777" w:rsidR="002D202B" w:rsidRPr="002D202B" w:rsidRDefault="002D202B" w:rsidP="002D202B">
            <w:pPr>
              <w:pStyle w:val="NoSpacing"/>
              <w:rPr>
                <w:rFonts w:ascii="Cambria" w:hAnsi="Cambria"/>
                <w:color w:val="808080" w:themeColor="background1" w:themeShade="80"/>
                <w:sz w:val="20"/>
                <w:szCs w:val="22"/>
              </w:rPr>
            </w:pPr>
          </w:p>
          <w:p w14:paraId="5C59ADE5" w14:textId="77777777" w:rsidR="002D202B" w:rsidRPr="002D202B" w:rsidRDefault="002D202B" w:rsidP="002D202B">
            <w:pPr>
              <w:pStyle w:val="NoSpacing"/>
              <w:rPr>
                <w:rFonts w:ascii="Cambria" w:hAnsi="Cambria"/>
                <w:color w:val="808080" w:themeColor="background1" w:themeShade="80"/>
                <w:sz w:val="20"/>
                <w:szCs w:val="22"/>
              </w:rPr>
            </w:pPr>
          </w:p>
          <w:p w14:paraId="7771170F" w14:textId="77777777" w:rsidR="002D202B" w:rsidRPr="002D202B" w:rsidRDefault="002D202B" w:rsidP="002D202B">
            <w:pPr>
              <w:pStyle w:val="NoSpacing"/>
              <w:rPr>
                <w:rFonts w:ascii="Cambria" w:hAnsi="Cambria"/>
                <w:color w:val="808080" w:themeColor="background1" w:themeShade="80"/>
                <w:sz w:val="20"/>
                <w:szCs w:val="10"/>
              </w:rPr>
            </w:pPr>
          </w:p>
          <w:p w14:paraId="488E97BB" w14:textId="77777777" w:rsidR="002D202B" w:rsidRPr="002D202B" w:rsidRDefault="002D202B" w:rsidP="002D202B">
            <w:pPr>
              <w:pStyle w:val="NoSpacing"/>
              <w:rPr>
                <w:rFonts w:ascii="Cambria" w:hAnsi="Cambria"/>
                <w:color w:val="808080" w:themeColor="background1" w:themeShade="80"/>
                <w:sz w:val="20"/>
                <w:szCs w:val="22"/>
              </w:rPr>
            </w:pPr>
            <w:r w:rsidRPr="002D202B">
              <w:rPr>
                <w:rFonts w:ascii="Cambria" w:hAnsi="Cambria"/>
                <w:color w:val="808080" w:themeColor="background1" w:themeShade="80"/>
                <w:sz w:val="20"/>
                <w:szCs w:val="22"/>
              </w:rPr>
              <w:t xml:space="preserve">not tested  </w:t>
            </w:r>
          </w:p>
        </w:tc>
        <w:tc>
          <w:tcPr>
            <w:tcW w:w="3361" w:type="dxa"/>
            <w:tcBorders>
              <w:top w:val="single" w:sz="4" w:space="0" w:color="auto"/>
              <w:bottom w:val="single" w:sz="18" w:space="0" w:color="auto"/>
            </w:tcBorders>
            <w:tcMar>
              <w:top w:w="100" w:type="dxa"/>
              <w:left w:w="100" w:type="dxa"/>
              <w:bottom w:w="100" w:type="dxa"/>
              <w:right w:w="100" w:type="dxa"/>
            </w:tcMar>
            <w:hideMark/>
          </w:tcPr>
          <w:p w14:paraId="215FAF63" w14:textId="2732316C" w:rsidR="002D202B" w:rsidRPr="002D202B" w:rsidRDefault="002D202B" w:rsidP="002D202B">
            <w:pPr>
              <w:pStyle w:val="NoSpacing"/>
              <w:rPr>
                <w:rFonts w:ascii="Cambria" w:hAnsi="Cambria"/>
                <w:sz w:val="20"/>
                <w:szCs w:val="22"/>
              </w:rPr>
            </w:pPr>
            <w:r w:rsidRPr="002D202B">
              <w:rPr>
                <w:rFonts w:ascii="Cambria" w:hAnsi="Cambria"/>
                <w:sz w:val="20"/>
                <w:szCs w:val="22"/>
              </w:rPr>
              <w:t>impala&gt;</w:t>
            </w:r>
            <w:r w:rsidR="00E679EB">
              <w:rPr>
                <w:rFonts w:ascii="Cambria" w:hAnsi="Cambria"/>
                <w:sz w:val="20"/>
                <w:szCs w:val="22"/>
              </w:rPr>
              <w:t>dikdik</w:t>
            </w:r>
            <w:r w:rsidRPr="002D202B">
              <w:rPr>
                <w:rFonts w:ascii="Cambria" w:hAnsi="Cambria"/>
                <w:sz w:val="20"/>
                <w:szCs w:val="22"/>
              </w:rPr>
              <w:t xml:space="preserve">: </w:t>
            </w:r>
          </w:p>
          <w:p w14:paraId="6ED82342" w14:textId="77777777" w:rsidR="002D202B" w:rsidRPr="002D202B" w:rsidRDefault="002D202B" w:rsidP="002D202B">
            <w:pPr>
              <w:pStyle w:val="NoSpacing"/>
              <w:rPr>
                <w:rFonts w:ascii="Cambria" w:hAnsi="Cambria"/>
                <w:sz w:val="20"/>
                <w:szCs w:val="22"/>
              </w:rPr>
            </w:pPr>
            <w:r w:rsidRPr="002D202B">
              <w:rPr>
                <w:rFonts w:ascii="Cambria" w:hAnsi="Cambria"/>
                <w:sz w:val="20"/>
                <w:szCs w:val="22"/>
              </w:rPr>
              <w:t>impala are larger and hence predicted to be more affected by overheating</w:t>
            </w:r>
            <w:r w:rsidRPr="002D202B">
              <w:rPr>
                <w:rFonts w:ascii="Cambria" w:hAnsi="Cambria"/>
                <w:sz w:val="20"/>
                <w:szCs w:val="22"/>
                <w:vertAlign w:val="superscript"/>
              </w:rPr>
              <w:t>4</w:t>
            </w:r>
          </w:p>
          <w:p w14:paraId="74CD80F3" w14:textId="77777777" w:rsidR="002D202B" w:rsidRPr="002D202B" w:rsidRDefault="002D202B" w:rsidP="002D202B">
            <w:pPr>
              <w:pStyle w:val="NoSpacing"/>
              <w:rPr>
                <w:rFonts w:ascii="Cambria" w:hAnsi="Cambria"/>
                <w:sz w:val="20"/>
                <w:szCs w:val="10"/>
              </w:rPr>
            </w:pPr>
          </w:p>
          <w:p w14:paraId="0AD8F2BA" w14:textId="77777777" w:rsidR="002D202B" w:rsidRPr="002D202B" w:rsidRDefault="002D202B" w:rsidP="002D202B">
            <w:pPr>
              <w:pStyle w:val="NoSpacing"/>
              <w:rPr>
                <w:rFonts w:ascii="Cambria" w:hAnsi="Cambria"/>
                <w:b/>
                <w:sz w:val="20"/>
                <w:szCs w:val="22"/>
              </w:rPr>
            </w:pPr>
            <w:r w:rsidRPr="002D202B">
              <w:rPr>
                <w:rFonts w:ascii="Cambria" w:hAnsi="Cambria"/>
                <w:sz w:val="20"/>
                <w:szCs w:val="22"/>
              </w:rPr>
              <w:t>upheld: no</w:t>
            </w:r>
          </w:p>
        </w:tc>
      </w:tr>
      <w:tr w:rsidR="002D202B" w:rsidRPr="007270A8" w14:paraId="640BC832" w14:textId="77777777" w:rsidTr="002D202B">
        <w:trPr>
          <w:trHeight w:val="178"/>
        </w:trPr>
        <w:tc>
          <w:tcPr>
            <w:tcW w:w="14134" w:type="dxa"/>
            <w:gridSpan w:val="6"/>
            <w:tcBorders>
              <w:top w:val="single" w:sz="18" w:space="0" w:color="auto"/>
              <w:bottom w:val="nil"/>
            </w:tcBorders>
            <w:tcMar>
              <w:top w:w="100" w:type="dxa"/>
              <w:left w:w="100" w:type="dxa"/>
              <w:bottom w:w="100" w:type="dxa"/>
              <w:right w:w="100" w:type="dxa"/>
            </w:tcMar>
          </w:tcPr>
          <w:p w14:paraId="3A4AD64B" w14:textId="77777777" w:rsidR="002D202B" w:rsidRPr="002D202B" w:rsidRDefault="002D202B" w:rsidP="002D202B">
            <w:pPr>
              <w:rPr>
                <w:sz w:val="20"/>
              </w:rPr>
            </w:pPr>
            <w:r w:rsidRPr="002D202B">
              <w:rPr>
                <w:sz w:val="18"/>
                <w:vertAlign w:val="superscript"/>
              </w:rPr>
              <w:t>1</w:t>
            </w:r>
            <w:r w:rsidRPr="002D202B">
              <w:rPr>
                <w:sz w:val="18"/>
              </w:rPr>
              <w:fldChar w:fldCharType="begin"/>
            </w:r>
            <w:r w:rsidRPr="002D202B">
              <w:rPr>
                <w:sz w:val="18"/>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2D202B">
              <w:rPr>
                <w:sz w:val="18"/>
              </w:rPr>
              <w:fldChar w:fldCharType="separate"/>
            </w:r>
            <w:r w:rsidRPr="002D202B">
              <w:rPr>
                <w:noProof/>
                <w:sz w:val="18"/>
              </w:rPr>
              <w:t>(Lucas 1983)</w:t>
            </w:r>
            <w:r w:rsidRPr="002D202B">
              <w:rPr>
                <w:sz w:val="18"/>
              </w:rPr>
              <w:fldChar w:fldCharType="end"/>
            </w:r>
            <w:r w:rsidRPr="002D202B">
              <w:rPr>
                <w:sz w:val="18"/>
              </w:rPr>
              <w:t>;</w:t>
            </w:r>
            <w:r w:rsidRPr="002D202B">
              <w:rPr>
                <w:sz w:val="18"/>
                <w:vertAlign w:val="superscript"/>
              </w:rPr>
              <w:t>2</w:t>
            </w:r>
            <w:r w:rsidRPr="002D202B">
              <w:rPr>
                <w:sz w:val="18"/>
              </w:rPr>
              <w:fldChar w:fldCharType="begin"/>
            </w:r>
            <w:r w:rsidRPr="002D202B">
              <w:rPr>
                <w:sz w:val="18"/>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2D202B">
              <w:rPr>
                <w:sz w:val="18"/>
              </w:rPr>
              <w:fldChar w:fldCharType="separate"/>
            </w:r>
            <w:r w:rsidRPr="002D202B">
              <w:rPr>
                <w:noProof/>
                <w:sz w:val="18"/>
              </w:rPr>
              <w:t>(Augustine 2004)</w:t>
            </w:r>
            <w:r w:rsidRPr="002D202B">
              <w:rPr>
                <w:sz w:val="18"/>
              </w:rPr>
              <w:fldChar w:fldCharType="end"/>
            </w:r>
            <w:r w:rsidRPr="002D202B">
              <w:rPr>
                <w:sz w:val="18"/>
              </w:rPr>
              <w:t>;</w:t>
            </w:r>
            <w:r w:rsidRPr="002D202B">
              <w:rPr>
                <w:sz w:val="18"/>
                <w:vertAlign w:val="superscript"/>
              </w:rPr>
              <w:t xml:space="preserve"> 3</w:t>
            </w:r>
            <w:r w:rsidRPr="002D202B">
              <w:rPr>
                <w:sz w:val="18"/>
              </w:rPr>
              <w:fldChar w:fldCharType="begin"/>
            </w:r>
            <w:r w:rsidRPr="002D202B">
              <w:rPr>
                <w:sz w:val="18"/>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2D202B">
              <w:rPr>
                <w:sz w:val="18"/>
              </w:rPr>
              <w:fldChar w:fldCharType="separate"/>
            </w:r>
            <w:r w:rsidRPr="002D202B">
              <w:rPr>
                <w:noProof/>
                <w:sz w:val="18"/>
              </w:rPr>
              <w:t>(Ford</w:t>
            </w:r>
            <w:r w:rsidRPr="002D202B">
              <w:rPr>
                <w:i/>
                <w:noProof/>
                <w:sz w:val="18"/>
              </w:rPr>
              <w:t xml:space="preserve"> et al.</w:t>
            </w:r>
            <w:r w:rsidRPr="002D202B">
              <w:rPr>
                <w:noProof/>
                <w:sz w:val="18"/>
              </w:rPr>
              <w:t xml:space="preserve"> 2014)</w:t>
            </w:r>
            <w:r w:rsidRPr="002D202B">
              <w:rPr>
                <w:sz w:val="18"/>
              </w:rPr>
              <w:fldChar w:fldCharType="end"/>
            </w:r>
            <w:r w:rsidRPr="002D202B">
              <w:rPr>
                <w:sz w:val="18"/>
              </w:rPr>
              <w:t>;</w:t>
            </w:r>
            <w:r w:rsidRPr="002D202B">
              <w:rPr>
                <w:sz w:val="18"/>
                <w:vertAlign w:val="superscript"/>
              </w:rPr>
              <w:t>4</w:t>
            </w:r>
            <w:r w:rsidRPr="002D202B">
              <w:rPr>
                <w:sz w:val="18"/>
              </w:rPr>
              <w:fldChar w:fldCharType="begin"/>
            </w:r>
            <w:r w:rsidRPr="002D202B">
              <w:rPr>
                <w:sz w:val="18"/>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2D202B">
              <w:rPr>
                <w:sz w:val="18"/>
              </w:rPr>
              <w:fldChar w:fldCharType="separate"/>
            </w:r>
            <w:r w:rsidRPr="002D202B">
              <w:rPr>
                <w:noProof/>
                <w:sz w:val="18"/>
              </w:rPr>
              <w:t>(Creel</w:t>
            </w:r>
            <w:r w:rsidRPr="002D202B">
              <w:rPr>
                <w:i/>
                <w:noProof/>
                <w:sz w:val="18"/>
              </w:rPr>
              <w:t xml:space="preserve"> et al.</w:t>
            </w:r>
            <w:r w:rsidRPr="002D202B">
              <w:rPr>
                <w:noProof/>
                <w:sz w:val="18"/>
              </w:rPr>
              <w:t xml:space="preserve"> 2016)</w:t>
            </w:r>
            <w:r w:rsidRPr="002D202B">
              <w:rPr>
                <w:sz w:val="18"/>
              </w:rPr>
              <w:fldChar w:fldCharType="end"/>
            </w:r>
            <w:r w:rsidRPr="002D202B">
              <w:rPr>
                <w:sz w:val="18"/>
              </w:rPr>
              <w:t>.</w:t>
            </w:r>
          </w:p>
        </w:tc>
      </w:tr>
    </w:tbl>
    <w:p w14:paraId="56806CB0" w14:textId="30F81F7B" w:rsidR="00EC0DAE" w:rsidRPr="00EC0DAE" w:rsidRDefault="00235153" w:rsidP="007C2A70">
      <w:pPr>
        <w:sectPr w:rsidR="00EC0DAE" w:rsidRPr="00EC0DAE" w:rsidSect="00A85ED3">
          <w:pgSz w:w="16838" w:h="11906" w:orient="landscape"/>
          <w:pgMar w:top="1440" w:right="1440" w:bottom="1440" w:left="1440" w:header="709" w:footer="709" w:gutter="0"/>
          <w:cols w:space="708"/>
          <w:docGrid w:linePitch="360"/>
        </w:sectPr>
      </w:pPr>
      <w:r w:rsidRPr="002D202B">
        <w:rPr>
          <w:rFonts w:ascii="Cambria" w:hAnsi="Cambria"/>
        </w:rPr>
        <w:fldChar w:fldCharType="end"/>
      </w:r>
    </w:p>
    <w:p w14:paraId="78974864" w14:textId="39E2D8A7" w:rsidR="00680E35" w:rsidRPr="00086E76" w:rsidRDefault="00A92FDB" w:rsidP="002D202B">
      <w:pPr>
        <w:pStyle w:val="NoSpacing"/>
      </w:pPr>
      <w:r w:rsidRPr="0050086D">
        <w:rPr>
          <w:b/>
          <w:bCs/>
        </w:rPr>
        <w:lastRenderedPageBreak/>
        <w:t xml:space="preserve">Table </w:t>
      </w:r>
      <w:r w:rsidR="001C215E">
        <w:rPr>
          <w:b/>
          <w:bCs/>
        </w:rPr>
        <w:t>2</w:t>
      </w:r>
      <w:r w:rsidR="00680E35" w:rsidRPr="0050086D">
        <w:t xml:space="preserve"> </w:t>
      </w:r>
      <w:r w:rsidR="009E6B29">
        <w:t xml:space="preserve">Variables associated with the </w:t>
      </w:r>
      <w:r w:rsidR="009E6B29" w:rsidRPr="001C215E">
        <w:rPr>
          <w:b/>
          <w:u w:val="single"/>
        </w:rPr>
        <w:t>duration</w:t>
      </w:r>
      <w:r w:rsidR="00680E35" w:rsidRPr="001C215E">
        <w:rPr>
          <w:b/>
          <w:u w:val="single"/>
        </w:rPr>
        <w:t xml:space="preserve"> of </w:t>
      </w:r>
      <w:r w:rsidR="00680E35" w:rsidRPr="001C215E">
        <w:rPr>
          <w:b/>
          <w:bCs/>
          <w:u w:val="single"/>
        </w:rPr>
        <w:t>hunt</w:t>
      </w:r>
      <w:r w:rsidR="009E6B29" w:rsidRPr="001C215E">
        <w:rPr>
          <w:b/>
          <w:bCs/>
          <w:u w:val="single"/>
        </w:rPr>
        <w:t>ing periods</w:t>
      </w:r>
      <w:r w:rsidR="00AE7ECF">
        <w:rPr>
          <w:bCs/>
        </w:rPr>
        <w:t xml:space="preserve"> of African wild dogs</w:t>
      </w:r>
      <w:r w:rsidR="00DA105C">
        <w:t xml:space="preserve"> during </w:t>
      </w:r>
      <w:r w:rsidR="001C215E">
        <w:t>daytime</w:t>
      </w:r>
      <w:r w:rsidR="00DA105C">
        <w:t xml:space="preserve">, and the </w:t>
      </w:r>
      <w:r w:rsidR="00DA105C" w:rsidRPr="001C215E">
        <w:rPr>
          <w:b/>
          <w:u w:val="single"/>
        </w:rPr>
        <w:t>occurrence</w:t>
      </w:r>
      <w:r w:rsidR="00DA105C">
        <w:t xml:space="preserve"> of night-time hunts</w:t>
      </w:r>
      <w:r w:rsidR="00680E35" w:rsidRPr="0050086D">
        <w:t>. The table presents estimate</w:t>
      </w:r>
      <w:r w:rsidR="00234F57" w:rsidRPr="0050086D">
        <w:t>d effect</w:t>
      </w:r>
      <w:r w:rsidR="00680E35" w:rsidRPr="0050086D">
        <w:t xml:space="preserve">s </w:t>
      </w:r>
      <w:r w:rsidR="00234F57" w:rsidRPr="0050086D">
        <w:t>of</w:t>
      </w:r>
      <w:r w:rsidR="00680E35" w:rsidRPr="0050086D">
        <w:t xml:space="preserve"> </w:t>
      </w:r>
      <w:r w:rsidR="001C215E">
        <w:t>explanatory</w:t>
      </w:r>
      <w:r w:rsidR="00680E35" w:rsidRPr="0050086D">
        <w:t xml:space="preserve"> variables included in the top model set</w:t>
      </w:r>
      <w:r w:rsidR="0050086D" w:rsidRPr="0050086D">
        <w:t>s</w:t>
      </w:r>
      <w:r w:rsidR="00680E35" w:rsidRPr="0050086D">
        <w:t xml:space="preserve"> (</w:t>
      </w:r>
      <w:proofErr w:type="spellStart"/>
      <w:r w:rsidR="00680E35" w:rsidRPr="0050086D">
        <w:t>ΔAICc</w:t>
      </w:r>
      <w:proofErr w:type="spellEnd"/>
      <w:r w:rsidR="00680E35" w:rsidRPr="0050086D">
        <w:t xml:space="preserve"> &lt; 5) for the duration of hunting periods in the morning</w:t>
      </w:r>
      <w:r w:rsidR="00DA105C">
        <w:t xml:space="preserve"> and</w:t>
      </w:r>
      <w:r w:rsidR="00680E35" w:rsidRPr="0050086D">
        <w:t xml:space="preserve"> evening</w:t>
      </w:r>
      <w:r w:rsidR="001C215E">
        <w:t xml:space="preserve"> (in minutes)</w:t>
      </w:r>
      <w:r w:rsidR="00680E35" w:rsidRPr="0050086D">
        <w:t xml:space="preserve">, and </w:t>
      </w:r>
      <w:r w:rsidR="00DA105C">
        <w:t xml:space="preserve">the occurrence (or not) of hunts at </w:t>
      </w:r>
      <w:r w:rsidR="00680E35" w:rsidRPr="0050086D">
        <w:t xml:space="preserve">night. The relative importance of each </w:t>
      </w:r>
      <w:r w:rsidR="0050086D" w:rsidRPr="0050086D">
        <w:t>variable</w:t>
      </w:r>
      <w:r w:rsidR="00680E35" w:rsidRPr="0050086D">
        <w:t xml:space="preserve"> is shown along with the number of models in the top model set in which it was included (n). Bold </w:t>
      </w:r>
      <w:r w:rsidR="00680E35" w:rsidRPr="00086E76">
        <w:t xml:space="preserve">highlighting indicates </w:t>
      </w:r>
      <w:r w:rsidR="0050086D" w:rsidRPr="00086E76">
        <w:t>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DA105C" w:rsidRPr="00086E76" w14:paraId="6AC788E6" w14:textId="77777777" w:rsidTr="00DA105C">
        <w:trPr>
          <w:gridAfter w:val="1"/>
          <w:wAfter w:w="118" w:type="dxa"/>
          <w:trHeight w:val="324"/>
        </w:trPr>
        <w:tc>
          <w:tcPr>
            <w:tcW w:w="1418" w:type="dxa"/>
            <w:tcBorders>
              <w:top w:val="single" w:sz="18" w:space="0" w:color="auto"/>
              <w:bottom w:val="single" w:sz="18" w:space="0" w:color="auto"/>
            </w:tcBorders>
            <w:vAlign w:val="center"/>
            <w:hideMark/>
          </w:tcPr>
          <w:p w14:paraId="550FDFA9" w14:textId="61B81577" w:rsidR="00680E35" w:rsidRPr="00086E76" w:rsidRDefault="001366CB" w:rsidP="002D202B">
            <w:pPr>
              <w:pStyle w:val="NoSpacing"/>
            </w:pPr>
            <w:r w:rsidRPr="00086E76">
              <w:t>Outcome variable</w:t>
            </w:r>
          </w:p>
        </w:tc>
        <w:tc>
          <w:tcPr>
            <w:tcW w:w="2551" w:type="dxa"/>
            <w:tcBorders>
              <w:top w:val="single" w:sz="18" w:space="0" w:color="auto"/>
              <w:bottom w:val="single" w:sz="18" w:space="0" w:color="auto"/>
            </w:tcBorders>
            <w:vAlign w:val="center"/>
            <w:hideMark/>
          </w:tcPr>
          <w:p w14:paraId="5D043939" w14:textId="0A7769E0" w:rsidR="00680E35" w:rsidRPr="00086E76" w:rsidRDefault="001C215E" w:rsidP="002D202B">
            <w:pPr>
              <w:pStyle w:val="NoSpacing"/>
            </w:pPr>
            <w:r>
              <w:t>Explanatory</w:t>
            </w:r>
            <w:r w:rsidR="001366CB" w:rsidRPr="00086E76">
              <w:t xml:space="preserve"> variable</w:t>
            </w:r>
          </w:p>
        </w:tc>
        <w:tc>
          <w:tcPr>
            <w:tcW w:w="1188" w:type="dxa"/>
            <w:gridSpan w:val="3"/>
            <w:tcBorders>
              <w:top w:val="single" w:sz="18" w:space="0" w:color="auto"/>
              <w:bottom w:val="single" w:sz="18" w:space="0" w:color="auto"/>
            </w:tcBorders>
            <w:vAlign w:val="center"/>
            <w:hideMark/>
          </w:tcPr>
          <w:p w14:paraId="06142FF4" w14:textId="77777777" w:rsidR="00680E35" w:rsidRPr="00086E76" w:rsidRDefault="00680E35" w:rsidP="002D202B">
            <w:pPr>
              <w:pStyle w:val="NoSpacing"/>
            </w:pPr>
            <w:r w:rsidRPr="00086E76">
              <w:t>Estimate</w:t>
            </w:r>
          </w:p>
        </w:tc>
        <w:tc>
          <w:tcPr>
            <w:tcW w:w="1026" w:type="dxa"/>
            <w:gridSpan w:val="2"/>
            <w:tcBorders>
              <w:top w:val="single" w:sz="18" w:space="0" w:color="auto"/>
              <w:bottom w:val="single" w:sz="18" w:space="0" w:color="auto"/>
            </w:tcBorders>
            <w:vAlign w:val="center"/>
            <w:hideMark/>
          </w:tcPr>
          <w:p w14:paraId="4F805ADD" w14:textId="44F0C366" w:rsidR="00680E35" w:rsidRPr="00086E76" w:rsidRDefault="00680E35" w:rsidP="002D202B">
            <w:pPr>
              <w:pStyle w:val="NoSpacing"/>
            </w:pPr>
            <w:r w:rsidRPr="00086E76">
              <w:t>Lower</w:t>
            </w:r>
          </w:p>
          <w:p w14:paraId="0A2AA51C" w14:textId="77777777" w:rsidR="00680E35" w:rsidRPr="00086E76" w:rsidRDefault="00680E35" w:rsidP="002D202B">
            <w:pPr>
              <w:pStyle w:val="NoSpacing"/>
            </w:pPr>
            <w:r w:rsidRPr="00086E76">
              <w:t>95% CI</w:t>
            </w:r>
          </w:p>
        </w:tc>
        <w:tc>
          <w:tcPr>
            <w:tcW w:w="1061" w:type="dxa"/>
            <w:gridSpan w:val="3"/>
            <w:tcBorders>
              <w:top w:val="single" w:sz="18" w:space="0" w:color="auto"/>
              <w:bottom w:val="single" w:sz="18" w:space="0" w:color="auto"/>
            </w:tcBorders>
            <w:vAlign w:val="center"/>
            <w:hideMark/>
          </w:tcPr>
          <w:p w14:paraId="210CC7F7" w14:textId="6384F82B" w:rsidR="00680E35" w:rsidRPr="00086E76" w:rsidRDefault="00680E35" w:rsidP="002D202B">
            <w:pPr>
              <w:pStyle w:val="NoSpacing"/>
            </w:pPr>
            <w:r w:rsidRPr="00086E76">
              <w:t>Upper</w:t>
            </w:r>
          </w:p>
          <w:p w14:paraId="02600954" w14:textId="77777777" w:rsidR="00680E35" w:rsidRPr="00086E76" w:rsidRDefault="00680E35" w:rsidP="002D202B">
            <w:pPr>
              <w:pStyle w:val="NoSpacing"/>
            </w:pPr>
            <w:r w:rsidRPr="00086E76">
              <w:t>95% CI</w:t>
            </w:r>
          </w:p>
        </w:tc>
        <w:tc>
          <w:tcPr>
            <w:tcW w:w="1970" w:type="dxa"/>
            <w:tcBorders>
              <w:top w:val="single" w:sz="18" w:space="0" w:color="auto"/>
              <w:bottom w:val="single" w:sz="18" w:space="0" w:color="auto"/>
            </w:tcBorders>
            <w:vAlign w:val="center"/>
            <w:hideMark/>
          </w:tcPr>
          <w:p w14:paraId="395290A4" w14:textId="77777777" w:rsidR="00680E35" w:rsidRPr="00086E76" w:rsidRDefault="00680E35" w:rsidP="002D202B">
            <w:pPr>
              <w:pStyle w:val="NoSpacing"/>
            </w:pPr>
            <w:r w:rsidRPr="00086E76">
              <w:t>Variable</w:t>
            </w:r>
          </w:p>
          <w:p w14:paraId="2F83B51B" w14:textId="77777777" w:rsidR="00680E35" w:rsidRPr="00086E76" w:rsidRDefault="00680E35" w:rsidP="002D202B">
            <w:pPr>
              <w:pStyle w:val="NoSpacing"/>
            </w:pPr>
            <w:r w:rsidRPr="00086E76">
              <w:t>Importance (n)</w:t>
            </w:r>
          </w:p>
        </w:tc>
      </w:tr>
      <w:tr w:rsidR="00DA105C" w:rsidRPr="00086E76" w14:paraId="1B99108E" w14:textId="77777777" w:rsidTr="00DA105C">
        <w:trPr>
          <w:gridAfter w:val="1"/>
          <w:wAfter w:w="118" w:type="dxa"/>
          <w:trHeight w:val="324"/>
        </w:trPr>
        <w:tc>
          <w:tcPr>
            <w:tcW w:w="1418" w:type="dxa"/>
            <w:vMerge w:val="restart"/>
            <w:tcBorders>
              <w:top w:val="single" w:sz="18" w:space="0" w:color="auto"/>
            </w:tcBorders>
            <w:vAlign w:val="center"/>
            <w:hideMark/>
          </w:tcPr>
          <w:p w14:paraId="35419AE7" w14:textId="0E9BD9BF" w:rsidR="00680E35" w:rsidRPr="00086E76" w:rsidRDefault="0050086D" w:rsidP="002D202B">
            <w:pPr>
              <w:pStyle w:val="NoSpacing"/>
            </w:pPr>
            <w:r w:rsidRPr="00086E76">
              <w:t>Morning</w:t>
            </w:r>
            <w:r w:rsidR="00DA105C" w:rsidRPr="00086E76">
              <w:t xml:space="preserve"> hunt duration (minutes)</w:t>
            </w:r>
          </w:p>
        </w:tc>
        <w:tc>
          <w:tcPr>
            <w:tcW w:w="2693" w:type="dxa"/>
            <w:gridSpan w:val="3"/>
            <w:tcBorders>
              <w:top w:val="single" w:sz="18" w:space="0" w:color="auto"/>
            </w:tcBorders>
            <w:vAlign w:val="center"/>
            <w:hideMark/>
          </w:tcPr>
          <w:p w14:paraId="30E0542E" w14:textId="77777777" w:rsidR="00680E35" w:rsidRPr="00086E76" w:rsidRDefault="00680E35" w:rsidP="002D202B">
            <w:pPr>
              <w:pStyle w:val="NoSpacing"/>
            </w:pPr>
            <w:r w:rsidRPr="00086E76">
              <w:t>Intercept</w:t>
            </w:r>
          </w:p>
        </w:tc>
        <w:tc>
          <w:tcPr>
            <w:tcW w:w="1046" w:type="dxa"/>
            <w:tcBorders>
              <w:top w:val="single" w:sz="18" w:space="0" w:color="auto"/>
            </w:tcBorders>
            <w:vAlign w:val="center"/>
            <w:hideMark/>
          </w:tcPr>
          <w:p w14:paraId="290A2E65" w14:textId="6A5088E8" w:rsidR="00680E35" w:rsidRPr="00086E76" w:rsidRDefault="00680E35" w:rsidP="002D202B">
            <w:pPr>
              <w:pStyle w:val="NoSpacing"/>
            </w:pPr>
            <w:r w:rsidRPr="00086E76">
              <w:t>220.0</w:t>
            </w:r>
            <w:r w:rsidR="0018005C" w:rsidRPr="00086E76">
              <w:t>6</w:t>
            </w:r>
          </w:p>
        </w:tc>
        <w:tc>
          <w:tcPr>
            <w:tcW w:w="1026" w:type="dxa"/>
            <w:gridSpan w:val="2"/>
            <w:tcBorders>
              <w:top w:val="single" w:sz="18" w:space="0" w:color="auto"/>
            </w:tcBorders>
            <w:vAlign w:val="center"/>
            <w:hideMark/>
          </w:tcPr>
          <w:p w14:paraId="06A2AFB0" w14:textId="77777777" w:rsidR="00680E35" w:rsidRPr="00086E76" w:rsidRDefault="00680E35" w:rsidP="002D202B">
            <w:pPr>
              <w:pStyle w:val="NoSpacing"/>
            </w:pPr>
            <w:r w:rsidRPr="00086E76">
              <w:t>198.78</w:t>
            </w:r>
          </w:p>
        </w:tc>
        <w:tc>
          <w:tcPr>
            <w:tcW w:w="1061" w:type="dxa"/>
            <w:gridSpan w:val="3"/>
            <w:tcBorders>
              <w:top w:val="single" w:sz="18" w:space="0" w:color="auto"/>
            </w:tcBorders>
            <w:vAlign w:val="center"/>
            <w:hideMark/>
          </w:tcPr>
          <w:p w14:paraId="2A3AA1FE" w14:textId="77777777" w:rsidR="00680E35" w:rsidRPr="00086E76" w:rsidRDefault="00680E35" w:rsidP="002D202B">
            <w:pPr>
              <w:pStyle w:val="NoSpacing"/>
            </w:pPr>
            <w:r w:rsidRPr="00086E76">
              <w:t>241.33</w:t>
            </w:r>
          </w:p>
        </w:tc>
        <w:tc>
          <w:tcPr>
            <w:tcW w:w="1970" w:type="dxa"/>
            <w:tcBorders>
              <w:top w:val="single" w:sz="18" w:space="0" w:color="auto"/>
            </w:tcBorders>
            <w:vAlign w:val="center"/>
            <w:hideMark/>
          </w:tcPr>
          <w:p w14:paraId="266569D0" w14:textId="77777777" w:rsidR="00680E35" w:rsidRPr="00086E76" w:rsidRDefault="00680E35" w:rsidP="002D202B">
            <w:pPr>
              <w:pStyle w:val="NoSpacing"/>
            </w:pPr>
            <w:r w:rsidRPr="00086E76">
              <w:t>— (4)</w:t>
            </w:r>
          </w:p>
        </w:tc>
      </w:tr>
      <w:tr w:rsidR="00DA105C" w:rsidRPr="00086E76" w14:paraId="6BF67D63" w14:textId="77777777" w:rsidTr="00DA105C">
        <w:trPr>
          <w:gridAfter w:val="1"/>
          <w:wAfter w:w="118" w:type="dxa"/>
          <w:trHeight w:val="324"/>
        </w:trPr>
        <w:tc>
          <w:tcPr>
            <w:tcW w:w="1418" w:type="dxa"/>
            <w:vMerge/>
            <w:vAlign w:val="center"/>
            <w:hideMark/>
          </w:tcPr>
          <w:p w14:paraId="5A1CCFB5" w14:textId="77777777" w:rsidR="00680E35" w:rsidRPr="00086E76" w:rsidRDefault="00680E35" w:rsidP="002D202B">
            <w:pPr>
              <w:pStyle w:val="NoSpacing"/>
            </w:pPr>
          </w:p>
        </w:tc>
        <w:tc>
          <w:tcPr>
            <w:tcW w:w="2693" w:type="dxa"/>
            <w:gridSpan w:val="3"/>
            <w:vAlign w:val="center"/>
            <w:hideMark/>
          </w:tcPr>
          <w:p w14:paraId="1E592E78" w14:textId="77777777" w:rsidR="00680E35" w:rsidRPr="00086E76" w:rsidRDefault="00680E35" w:rsidP="002D202B">
            <w:pPr>
              <w:pStyle w:val="NoSpacing"/>
            </w:pPr>
            <w:r w:rsidRPr="00086E76">
              <w:t>Denning (Yes)</w:t>
            </w:r>
          </w:p>
        </w:tc>
        <w:tc>
          <w:tcPr>
            <w:tcW w:w="1046" w:type="dxa"/>
            <w:vAlign w:val="center"/>
            <w:hideMark/>
          </w:tcPr>
          <w:p w14:paraId="5E5871A8" w14:textId="77777777" w:rsidR="00680E35" w:rsidRPr="00086E76" w:rsidRDefault="00680E35" w:rsidP="002D202B">
            <w:pPr>
              <w:pStyle w:val="NoSpacing"/>
            </w:pPr>
            <w:r w:rsidRPr="00086E76">
              <w:t>-57.48</w:t>
            </w:r>
          </w:p>
        </w:tc>
        <w:tc>
          <w:tcPr>
            <w:tcW w:w="1026" w:type="dxa"/>
            <w:gridSpan w:val="2"/>
            <w:vAlign w:val="center"/>
            <w:hideMark/>
          </w:tcPr>
          <w:p w14:paraId="020D1F7D" w14:textId="77777777" w:rsidR="00680E35" w:rsidRPr="00086E76" w:rsidRDefault="00680E35" w:rsidP="002D202B">
            <w:pPr>
              <w:pStyle w:val="NoSpacing"/>
            </w:pPr>
            <w:r w:rsidRPr="00086E76">
              <w:t>-137.38</w:t>
            </w:r>
          </w:p>
        </w:tc>
        <w:tc>
          <w:tcPr>
            <w:tcW w:w="1061" w:type="dxa"/>
            <w:gridSpan w:val="3"/>
            <w:vAlign w:val="center"/>
            <w:hideMark/>
          </w:tcPr>
          <w:p w14:paraId="4C7DAFA3" w14:textId="77777777" w:rsidR="00680E35" w:rsidRPr="00086E76" w:rsidRDefault="00680E35" w:rsidP="002D202B">
            <w:pPr>
              <w:pStyle w:val="NoSpacing"/>
            </w:pPr>
            <w:r w:rsidRPr="00086E76">
              <w:t>22.41</w:t>
            </w:r>
          </w:p>
        </w:tc>
        <w:tc>
          <w:tcPr>
            <w:tcW w:w="1970" w:type="dxa"/>
            <w:vAlign w:val="center"/>
            <w:hideMark/>
          </w:tcPr>
          <w:p w14:paraId="0CC7E706" w14:textId="77777777" w:rsidR="00680E35" w:rsidRPr="00086E76" w:rsidRDefault="00680E35" w:rsidP="002D202B">
            <w:pPr>
              <w:pStyle w:val="NoSpacing"/>
            </w:pPr>
            <w:r w:rsidRPr="00086E76">
              <w:t>1.00 (4)</w:t>
            </w:r>
          </w:p>
        </w:tc>
      </w:tr>
      <w:tr w:rsidR="00DA105C" w:rsidRPr="00086E76" w14:paraId="5DB62FB5" w14:textId="77777777" w:rsidTr="00DA105C">
        <w:trPr>
          <w:gridAfter w:val="1"/>
          <w:wAfter w:w="118" w:type="dxa"/>
          <w:trHeight w:val="324"/>
        </w:trPr>
        <w:tc>
          <w:tcPr>
            <w:tcW w:w="1418" w:type="dxa"/>
            <w:vMerge/>
            <w:vAlign w:val="center"/>
            <w:hideMark/>
          </w:tcPr>
          <w:p w14:paraId="6A351F3F" w14:textId="77777777" w:rsidR="00680E35" w:rsidRPr="00086E76" w:rsidRDefault="00680E35" w:rsidP="002D202B">
            <w:pPr>
              <w:pStyle w:val="NoSpacing"/>
            </w:pPr>
          </w:p>
        </w:tc>
        <w:tc>
          <w:tcPr>
            <w:tcW w:w="2693" w:type="dxa"/>
            <w:gridSpan w:val="3"/>
            <w:vAlign w:val="center"/>
          </w:tcPr>
          <w:p w14:paraId="12FC9D77" w14:textId="77777777" w:rsidR="00680E35" w:rsidRPr="00086E76" w:rsidRDefault="00680E35" w:rsidP="002D202B">
            <w:pPr>
              <w:pStyle w:val="NoSpacing"/>
            </w:pPr>
            <w:r w:rsidRPr="00086E76">
              <w:t>Temperature (°C)</w:t>
            </w:r>
          </w:p>
        </w:tc>
        <w:tc>
          <w:tcPr>
            <w:tcW w:w="1046" w:type="dxa"/>
            <w:vAlign w:val="center"/>
          </w:tcPr>
          <w:p w14:paraId="00318F17" w14:textId="77777777" w:rsidR="00680E35" w:rsidRPr="00086E76" w:rsidRDefault="00680E35" w:rsidP="002D202B">
            <w:pPr>
              <w:pStyle w:val="NoSpacing"/>
            </w:pPr>
            <w:r w:rsidRPr="00086E76">
              <w:t>-1.33</w:t>
            </w:r>
          </w:p>
        </w:tc>
        <w:tc>
          <w:tcPr>
            <w:tcW w:w="1026" w:type="dxa"/>
            <w:gridSpan w:val="2"/>
            <w:vAlign w:val="center"/>
          </w:tcPr>
          <w:p w14:paraId="084B02F5" w14:textId="08ED4D1B" w:rsidR="00680E35" w:rsidRPr="00086E76" w:rsidRDefault="00680E35" w:rsidP="002D202B">
            <w:pPr>
              <w:pStyle w:val="NoSpacing"/>
            </w:pPr>
            <w:r w:rsidRPr="00086E76">
              <w:t>-2.00</w:t>
            </w:r>
            <w:r w:rsidR="001366CB" w:rsidRPr="00086E76">
              <w:t>7</w:t>
            </w:r>
          </w:p>
        </w:tc>
        <w:tc>
          <w:tcPr>
            <w:tcW w:w="1061" w:type="dxa"/>
            <w:gridSpan w:val="3"/>
            <w:vAlign w:val="center"/>
          </w:tcPr>
          <w:p w14:paraId="40BD1AD1" w14:textId="77777777" w:rsidR="00680E35" w:rsidRPr="00086E76" w:rsidRDefault="00680E35" w:rsidP="002D202B">
            <w:pPr>
              <w:pStyle w:val="NoSpacing"/>
            </w:pPr>
            <w:r w:rsidRPr="00086E76">
              <w:t>-0.66</w:t>
            </w:r>
          </w:p>
        </w:tc>
        <w:tc>
          <w:tcPr>
            <w:tcW w:w="1970" w:type="dxa"/>
            <w:vAlign w:val="center"/>
          </w:tcPr>
          <w:p w14:paraId="31BA936B" w14:textId="77777777" w:rsidR="00680E35" w:rsidRPr="00086E76" w:rsidRDefault="00680E35" w:rsidP="002D202B">
            <w:pPr>
              <w:pStyle w:val="NoSpacing"/>
            </w:pPr>
            <w:r w:rsidRPr="00086E76">
              <w:t>0.88 (3)</w:t>
            </w:r>
          </w:p>
        </w:tc>
      </w:tr>
      <w:tr w:rsidR="00DA105C" w:rsidRPr="00086E76" w14:paraId="0D63FF06" w14:textId="77777777" w:rsidTr="00DA105C">
        <w:trPr>
          <w:gridAfter w:val="1"/>
          <w:wAfter w:w="118" w:type="dxa"/>
          <w:trHeight w:val="324"/>
        </w:trPr>
        <w:tc>
          <w:tcPr>
            <w:tcW w:w="1418" w:type="dxa"/>
            <w:vMerge/>
            <w:vAlign w:val="center"/>
          </w:tcPr>
          <w:p w14:paraId="315129AB" w14:textId="77777777" w:rsidR="00680E35" w:rsidRPr="00086E76" w:rsidRDefault="00680E35" w:rsidP="002D202B">
            <w:pPr>
              <w:pStyle w:val="NoSpacing"/>
            </w:pPr>
          </w:p>
        </w:tc>
        <w:tc>
          <w:tcPr>
            <w:tcW w:w="2693" w:type="dxa"/>
            <w:gridSpan w:val="3"/>
            <w:vAlign w:val="center"/>
          </w:tcPr>
          <w:p w14:paraId="11B842B7" w14:textId="484E3170" w:rsidR="00680E35" w:rsidRPr="00086E76" w:rsidRDefault="00680E35" w:rsidP="002D202B">
            <w:pPr>
              <w:pStyle w:val="NoSpacing"/>
            </w:pPr>
            <w:r w:rsidRPr="00086E76">
              <w:t xml:space="preserve">Moonlight </w:t>
            </w:r>
            <w:r w:rsidR="009E6B29" w:rsidRPr="00086E76">
              <w:t xml:space="preserve">night </w:t>
            </w:r>
            <w:r w:rsidRPr="00086E76">
              <w:t>before</w:t>
            </w:r>
          </w:p>
        </w:tc>
        <w:tc>
          <w:tcPr>
            <w:tcW w:w="1046" w:type="dxa"/>
            <w:vAlign w:val="center"/>
          </w:tcPr>
          <w:p w14:paraId="64E425CB" w14:textId="77777777" w:rsidR="00680E35" w:rsidRPr="00086E76" w:rsidRDefault="00680E35" w:rsidP="002D202B">
            <w:pPr>
              <w:pStyle w:val="NoSpacing"/>
            </w:pPr>
            <w:r w:rsidRPr="00086E76">
              <w:t>0.054</w:t>
            </w:r>
          </w:p>
        </w:tc>
        <w:tc>
          <w:tcPr>
            <w:tcW w:w="1026" w:type="dxa"/>
            <w:gridSpan w:val="2"/>
            <w:vAlign w:val="center"/>
          </w:tcPr>
          <w:p w14:paraId="1F8AC93F" w14:textId="77777777" w:rsidR="00680E35" w:rsidRPr="00086E76" w:rsidRDefault="00680E35" w:rsidP="002D202B">
            <w:pPr>
              <w:pStyle w:val="NoSpacing"/>
            </w:pPr>
            <w:r w:rsidRPr="00086E76">
              <w:t>-0.24</w:t>
            </w:r>
          </w:p>
        </w:tc>
        <w:tc>
          <w:tcPr>
            <w:tcW w:w="1061" w:type="dxa"/>
            <w:gridSpan w:val="3"/>
            <w:vAlign w:val="center"/>
          </w:tcPr>
          <w:p w14:paraId="2A5729F7" w14:textId="77777777" w:rsidR="00680E35" w:rsidRPr="00086E76" w:rsidRDefault="00680E35" w:rsidP="002D202B">
            <w:pPr>
              <w:pStyle w:val="NoSpacing"/>
            </w:pPr>
            <w:r w:rsidRPr="00086E76">
              <w:t>0.35</w:t>
            </w:r>
          </w:p>
        </w:tc>
        <w:tc>
          <w:tcPr>
            <w:tcW w:w="1970" w:type="dxa"/>
            <w:vAlign w:val="center"/>
          </w:tcPr>
          <w:p w14:paraId="6CF1A56C" w14:textId="77777777" w:rsidR="00680E35" w:rsidRPr="00086E76" w:rsidRDefault="00680E35" w:rsidP="002D202B">
            <w:pPr>
              <w:pStyle w:val="NoSpacing"/>
            </w:pPr>
            <w:r w:rsidRPr="00086E76">
              <w:t>0.68 (2)</w:t>
            </w:r>
          </w:p>
        </w:tc>
      </w:tr>
      <w:tr w:rsidR="00DA105C" w:rsidRPr="00086E76" w14:paraId="137BB6D4" w14:textId="77777777" w:rsidTr="00DA105C">
        <w:trPr>
          <w:gridAfter w:val="1"/>
          <w:wAfter w:w="118" w:type="dxa"/>
          <w:trHeight w:val="324"/>
        </w:trPr>
        <w:tc>
          <w:tcPr>
            <w:tcW w:w="1418" w:type="dxa"/>
            <w:vMerge/>
            <w:vAlign w:val="center"/>
          </w:tcPr>
          <w:p w14:paraId="503B341D" w14:textId="77777777" w:rsidR="00680E35" w:rsidRPr="00086E76" w:rsidRDefault="00680E35" w:rsidP="002D202B">
            <w:pPr>
              <w:pStyle w:val="NoSpacing"/>
            </w:pPr>
          </w:p>
        </w:tc>
        <w:tc>
          <w:tcPr>
            <w:tcW w:w="2693" w:type="dxa"/>
            <w:gridSpan w:val="3"/>
            <w:vAlign w:val="center"/>
          </w:tcPr>
          <w:p w14:paraId="0A4B1973" w14:textId="77777777" w:rsidR="00680E35" w:rsidRPr="00086E76" w:rsidRDefault="00680E35" w:rsidP="002D202B">
            <w:pPr>
              <w:pStyle w:val="NoSpacing"/>
            </w:pPr>
            <w:r w:rsidRPr="00086E76">
              <w:t>Rainfall (mm)</w:t>
            </w:r>
          </w:p>
        </w:tc>
        <w:tc>
          <w:tcPr>
            <w:tcW w:w="1046" w:type="dxa"/>
            <w:vAlign w:val="center"/>
          </w:tcPr>
          <w:p w14:paraId="7E1C0D3E" w14:textId="77777777" w:rsidR="00680E35" w:rsidRPr="00086E76" w:rsidRDefault="00680E35" w:rsidP="002D202B">
            <w:pPr>
              <w:pStyle w:val="NoSpacing"/>
            </w:pPr>
            <w:r w:rsidRPr="00086E76">
              <w:t>-2.97</w:t>
            </w:r>
          </w:p>
        </w:tc>
        <w:tc>
          <w:tcPr>
            <w:tcW w:w="1026" w:type="dxa"/>
            <w:gridSpan w:val="2"/>
            <w:vAlign w:val="center"/>
          </w:tcPr>
          <w:p w14:paraId="1534F3C5" w14:textId="77777777" w:rsidR="00680E35" w:rsidRPr="00086E76" w:rsidRDefault="00680E35" w:rsidP="002D202B">
            <w:pPr>
              <w:pStyle w:val="NoSpacing"/>
            </w:pPr>
            <w:r w:rsidRPr="00086E76">
              <w:t>-6.31</w:t>
            </w:r>
          </w:p>
        </w:tc>
        <w:tc>
          <w:tcPr>
            <w:tcW w:w="1061" w:type="dxa"/>
            <w:gridSpan w:val="3"/>
            <w:vAlign w:val="center"/>
          </w:tcPr>
          <w:p w14:paraId="2B7883F1" w14:textId="77777777" w:rsidR="00680E35" w:rsidRPr="00086E76" w:rsidRDefault="00680E35" w:rsidP="002D202B">
            <w:pPr>
              <w:pStyle w:val="NoSpacing"/>
            </w:pPr>
            <w:r w:rsidRPr="00086E76">
              <w:t>0.36</w:t>
            </w:r>
          </w:p>
        </w:tc>
        <w:tc>
          <w:tcPr>
            <w:tcW w:w="1970" w:type="dxa"/>
            <w:vAlign w:val="center"/>
          </w:tcPr>
          <w:p w14:paraId="496A70F1" w14:textId="77777777" w:rsidR="00680E35" w:rsidRPr="00086E76" w:rsidRDefault="00680E35" w:rsidP="002D202B">
            <w:pPr>
              <w:pStyle w:val="NoSpacing"/>
            </w:pPr>
            <w:r w:rsidRPr="00086E76">
              <w:t>0.60 (1)</w:t>
            </w:r>
          </w:p>
        </w:tc>
      </w:tr>
      <w:tr w:rsidR="00DA105C" w:rsidRPr="00086E76" w14:paraId="579268FC" w14:textId="77777777" w:rsidTr="00DA105C">
        <w:trPr>
          <w:gridAfter w:val="1"/>
          <w:wAfter w:w="118" w:type="dxa"/>
          <w:trHeight w:val="324"/>
        </w:trPr>
        <w:tc>
          <w:tcPr>
            <w:tcW w:w="1418" w:type="dxa"/>
            <w:vMerge/>
            <w:vAlign w:val="center"/>
          </w:tcPr>
          <w:p w14:paraId="0C219E5D" w14:textId="77777777" w:rsidR="00680E35" w:rsidRPr="00086E76" w:rsidRDefault="00680E35" w:rsidP="002D202B">
            <w:pPr>
              <w:pStyle w:val="NoSpacing"/>
            </w:pPr>
          </w:p>
        </w:tc>
        <w:tc>
          <w:tcPr>
            <w:tcW w:w="2693" w:type="dxa"/>
            <w:gridSpan w:val="3"/>
            <w:vAlign w:val="center"/>
          </w:tcPr>
          <w:p w14:paraId="00C503DF" w14:textId="77777777" w:rsidR="00680E35" w:rsidRPr="00086E76" w:rsidRDefault="00680E35" w:rsidP="002D202B">
            <w:pPr>
              <w:pStyle w:val="NoSpacing"/>
            </w:pPr>
            <w:proofErr w:type="spellStart"/>
            <w:proofErr w:type="gramStart"/>
            <w:r w:rsidRPr="00086E76">
              <w:t>Rainfall:Temperature</w:t>
            </w:r>
            <w:proofErr w:type="spellEnd"/>
            <w:proofErr w:type="gramEnd"/>
          </w:p>
        </w:tc>
        <w:tc>
          <w:tcPr>
            <w:tcW w:w="1046" w:type="dxa"/>
            <w:vAlign w:val="center"/>
          </w:tcPr>
          <w:p w14:paraId="21322A53" w14:textId="77777777" w:rsidR="00680E35" w:rsidRPr="00086E76" w:rsidRDefault="00680E35" w:rsidP="002D202B">
            <w:pPr>
              <w:pStyle w:val="NoSpacing"/>
            </w:pPr>
            <w:r w:rsidRPr="00086E76">
              <w:t>0.13</w:t>
            </w:r>
          </w:p>
        </w:tc>
        <w:tc>
          <w:tcPr>
            <w:tcW w:w="1026" w:type="dxa"/>
            <w:gridSpan w:val="2"/>
            <w:vAlign w:val="center"/>
          </w:tcPr>
          <w:p w14:paraId="1C8E815B" w14:textId="12B3A8DA" w:rsidR="00680E35" w:rsidRPr="00086E76" w:rsidRDefault="00680E35" w:rsidP="002D202B">
            <w:pPr>
              <w:pStyle w:val="NoSpacing"/>
            </w:pPr>
            <w:r w:rsidRPr="00086E76">
              <w:t>0.004</w:t>
            </w:r>
          </w:p>
        </w:tc>
        <w:tc>
          <w:tcPr>
            <w:tcW w:w="1061" w:type="dxa"/>
            <w:gridSpan w:val="3"/>
            <w:vAlign w:val="center"/>
          </w:tcPr>
          <w:p w14:paraId="22053ED0" w14:textId="77777777" w:rsidR="00680E35" w:rsidRPr="00086E76" w:rsidRDefault="00680E35" w:rsidP="002D202B">
            <w:pPr>
              <w:pStyle w:val="NoSpacing"/>
            </w:pPr>
            <w:r w:rsidRPr="00086E76">
              <w:t>0.25</w:t>
            </w:r>
          </w:p>
        </w:tc>
        <w:tc>
          <w:tcPr>
            <w:tcW w:w="1970" w:type="dxa"/>
            <w:vAlign w:val="center"/>
          </w:tcPr>
          <w:p w14:paraId="3E477CFA" w14:textId="77777777" w:rsidR="00680E35" w:rsidRPr="00086E76" w:rsidRDefault="00680E35" w:rsidP="002D202B">
            <w:pPr>
              <w:pStyle w:val="NoSpacing"/>
            </w:pPr>
            <w:r w:rsidRPr="00086E76">
              <w:t>0.60 (1)</w:t>
            </w:r>
          </w:p>
        </w:tc>
      </w:tr>
      <w:tr w:rsidR="00DA105C" w:rsidRPr="00086E76" w14:paraId="5DAACC72" w14:textId="77777777" w:rsidTr="00DA105C">
        <w:trPr>
          <w:gridAfter w:val="1"/>
          <w:wAfter w:w="118" w:type="dxa"/>
          <w:trHeight w:val="324"/>
        </w:trPr>
        <w:tc>
          <w:tcPr>
            <w:tcW w:w="1418" w:type="dxa"/>
            <w:vMerge/>
            <w:tcBorders>
              <w:bottom w:val="single" w:sz="4" w:space="0" w:color="auto"/>
            </w:tcBorders>
            <w:vAlign w:val="center"/>
            <w:hideMark/>
          </w:tcPr>
          <w:p w14:paraId="26D26BC2" w14:textId="77777777" w:rsidR="00680E35" w:rsidRPr="00086E76" w:rsidRDefault="00680E35" w:rsidP="002D202B">
            <w:pPr>
              <w:pStyle w:val="NoSpacing"/>
            </w:pPr>
          </w:p>
        </w:tc>
        <w:tc>
          <w:tcPr>
            <w:tcW w:w="2693" w:type="dxa"/>
            <w:gridSpan w:val="3"/>
            <w:tcBorders>
              <w:bottom w:val="single" w:sz="4" w:space="0" w:color="auto"/>
            </w:tcBorders>
            <w:vAlign w:val="center"/>
          </w:tcPr>
          <w:p w14:paraId="717CADA4" w14:textId="77777777" w:rsidR="00680E35" w:rsidRPr="00086E76" w:rsidRDefault="00680E35" w:rsidP="002D202B">
            <w:pPr>
              <w:pStyle w:val="NoSpacing"/>
            </w:pPr>
            <w:proofErr w:type="spellStart"/>
            <w:proofErr w:type="gramStart"/>
            <w:r w:rsidRPr="00086E76">
              <w:t>Denning:Temperature</w:t>
            </w:r>
            <w:proofErr w:type="spellEnd"/>
            <w:proofErr w:type="gramEnd"/>
          </w:p>
        </w:tc>
        <w:tc>
          <w:tcPr>
            <w:tcW w:w="1046" w:type="dxa"/>
            <w:tcBorders>
              <w:bottom w:val="single" w:sz="4" w:space="0" w:color="auto"/>
            </w:tcBorders>
            <w:vAlign w:val="center"/>
          </w:tcPr>
          <w:p w14:paraId="571E674F" w14:textId="77777777" w:rsidR="00680E35" w:rsidRPr="00086E76" w:rsidRDefault="00680E35" w:rsidP="002D202B">
            <w:pPr>
              <w:pStyle w:val="NoSpacing"/>
            </w:pPr>
            <w:r w:rsidRPr="00086E76">
              <w:t>5.015</w:t>
            </w:r>
          </w:p>
        </w:tc>
        <w:tc>
          <w:tcPr>
            <w:tcW w:w="1026" w:type="dxa"/>
            <w:gridSpan w:val="2"/>
            <w:tcBorders>
              <w:bottom w:val="single" w:sz="4" w:space="0" w:color="auto"/>
            </w:tcBorders>
            <w:vAlign w:val="center"/>
          </w:tcPr>
          <w:p w14:paraId="446E2FEB" w14:textId="77777777" w:rsidR="00680E35" w:rsidRPr="00086E76" w:rsidRDefault="00680E35" w:rsidP="002D202B">
            <w:pPr>
              <w:pStyle w:val="NoSpacing"/>
            </w:pPr>
            <w:r w:rsidRPr="00086E76">
              <w:t>2.83</w:t>
            </w:r>
          </w:p>
        </w:tc>
        <w:tc>
          <w:tcPr>
            <w:tcW w:w="1061" w:type="dxa"/>
            <w:gridSpan w:val="3"/>
            <w:tcBorders>
              <w:bottom w:val="single" w:sz="4" w:space="0" w:color="auto"/>
            </w:tcBorders>
            <w:vAlign w:val="center"/>
          </w:tcPr>
          <w:p w14:paraId="52312BA1" w14:textId="77777777" w:rsidR="00680E35" w:rsidRPr="00086E76" w:rsidRDefault="00680E35" w:rsidP="002D202B">
            <w:pPr>
              <w:pStyle w:val="NoSpacing"/>
            </w:pPr>
            <w:r w:rsidRPr="00086E76">
              <w:t>7.19</w:t>
            </w:r>
          </w:p>
        </w:tc>
        <w:tc>
          <w:tcPr>
            <w:tcW w:w="1970" w:type="dxa"/>
            <w:tcBorders>
              <w:bottom w:val="single" w:sz="4" w:space="0" w:color="auto"/>
            </w:tcBorders>
            <w:vAlign w:val="center"/>
            <w:hideMark/>
          </w:tcPr>
          <w:p w14:paraId="4363907C" w14:textId="77777777" w:rsidR="00680E35" w:rsidRPr="00086E76" w:rsidRDefault="00680E35" w:rsidP="002D202B">
            <w:pPr>
              <w:pStyle w:val="NoSpacing"/>
            </w:pPr>
            <w:r w:rsidRPr="00086E76">
              <w:t>0.58 (1)</w:t>
            </w:r>
          </w:p>
        </w:tc>
      </w:tr>
      <w:tr w:rsidR="00DA105C" w:rsidRPr="00086E76" w14:paraId="38484F3D" w14:textId="77777777" w:rsidTr="00DA105C">
        <w:trPr>
          <w:gridAfter w:val="1"/>
          <w:wAfter w:w="118" w:type="dxa"/>
          <w:trHeight w:val="324"/>
        </w:trPr>
        <w:tc>
          <w:tcPr>
            <w:tcW w:w="1418" w:type="dxa"/>
            <w:vMerge w:val="restart"/>
            <w:tcBorders>
              <w:top w:val="single" w:sz="4" w:space="0" w:color="auto"/>
              <w:bottom w:val="nil"/>
            </w:tcBorders>
            <w:vAlign w:val="center"/>
          </w:tcPr>
          <w:p w14:paraId="64F1165B" w14:textId="18F43B17" w:rsidR="00DA105C" w:rsidRPr="00086E76" w:rsidRDefault="00DA105C" w:rsidP="002D202B">
            <w:pPr>
              <w:pStyle w:val="NoSpacing"/>
            </w:pPr>
            <w:r w:rsidRPr="00086E76">
              <w:t>Evening hunt duration (minutes)</w:t>
            </w:r>
          </w:p>
        </w:tc>
        <w:tc>
          <w:tcPr>
            <w:tcW w:w="2693" w:type="dxa"/>
            <w:gridSpan w:val="3"/>
            <w:tcBorders>
              <w:top w:val="single" w:sz="4" w:space="0" w:color="auto"/>
              <w:bottom w:val="nil"/>
            </w:tcBorders>
            <w:vAlign w:val="center"/>
          </w:tcPr>
          <w:p w14:paraId="0FF38444" w14:textId="78DBBFBD" w:rsidR="00DA105C" w:rsidRPr="00086E76" w:rsidRDefault="00DA105C" w:rsidP="002D202B">
            <w:pPr>
              <w:pStyle w:val="NoSpacing"/>
              <w:rPr>
                <w:b/>
              </w:rPr>
            </w:pPr>
            <w:r w:rsidRPr="00086E76">
              <w:t>Intercept</w:t>
            </w:r>
          </w:p>
        </w:tc>
        <w:tc>
          <w:tcPr>
            <w:tcW w:w="1046" w:type="dxa"/>
            <w:tcBorders>
              <w:top w:val="single" w:sz="4" w:space="0" w:color="auto"/>
              <w:bottom w:val="nil"/>
            </w:tcBorders>
            <w:vAlign w:val="center"/>
          </w:tcPr>
          <w:p w14:paraId="0C25EB10" w14:textId="2157B770" w:rsidR="00DA105C" w:rsidRPr="00086E76" w:rsidRDefault="00DA105C" w:rsidP="002D202B">
            <w:pPr>
              <w:pStyle w:val="NoSpacing"/>
              <w:rPr>
                <w:b/>
              </w:rPr>
            </w:pPr>
            <w:r w:rsidRPr="00086E76">
              <w:t>226.49</w:t>
            </w:r>
          </w:p>
        </w:tc>
        <w:tc>
          <w:tcPr>
            <w:tcW w:w="1026" w:type="dxa"/>
            <w:gridSpan w:val="2"/>
            <w:tcBorders>
              <w:top w:val="single" w:sz="4" w:space="0" w:color="auto"/>
              <w:bottom w:val="nil"/>
            </w:tcBorders>
            <w:vAlign w:val="center"/>
          </w:tcPr>
          <w:p w14:paraId="25B78DCB" w14:textId="3D250E3E" w:rsidR="00DA105C" w:rsidRPr="00086E76" w:rsidRDefault="00DA105C" w:rsidP="002D202B">
            <w:pPr>
              <w:pStyle w:val="NoSpacing"/>
              <w:rPr>
                <w:b/>
              </w:rPr>
            </w:pPr>
            <w:r w:rsidRPr="00086E76">
              <w:t>213.95</w:t>
            </w:r>
          </w:p>
        </w:tc>
        <w:tc>
          <w:tcPr>
            <w:tcW w:w="1061" w:type="dxa"/>
            <w:gridSpan w:val="3"/>
            <w:tcBorders>
              <w:top w:val="single" w:sz="4" w:space="0" w:color="auto"/>
              <w:bottom w:val="nil"/>
            </w:tcBorders>
            <w:vAlign w:val="center"/>
          </w:tcPr>
          <w:p w14:paraId="0DC77B71" w14:textId="62CBEDB6" w:rsidR="00DA105C" w:rsidRPr="00086E76" w:rsidRDefault="00DA105C" w:rsidP="002D202B">
            <w:pPr>
              <w:pStyle w:val="NoSpacing"/>
              <w:rPr>
                <w:b/>
              </w:rPr>
            </w:pPr>
            <w:r w:rsidRPr="00086E76">
              <w:t>239.04</w:t>
            </w:r>
          </w:p>
        </w:tc>
        <w:tc>
          <w:tcPr>
            <w:tcW w:w="1970" w:type="dxa"/>
            <w:tcBorders>
              <w:top w:val="single" w:sz="4" w:space="0" w:color="auto"/>
              <w:bottom w:val="nil"/>
            </w:tcBorders>
            <w:vAlign w:val="center"/>
          </w:tcPr>
          <w:p w14:paraId="38D75799" w14:textId="0962052E" w:rsidR="00DA105C" w:rsidRPr="00086E76" w:rsidRDefault="00DA105C" w:rsidP="002D202B">
            <w:pPr>
              <w:pStyle w:val="NoSpacing"/>
              <w:rPr>
                <w:b/>
              </w:rPr>
            </w:pPr>
            <w:r w:rsidRPr="00086E76">
              <w:t>— (2)</w:t>
            </w:r>
          </w:p>
        </w:tc>
      </w:tr>
      <w:tr w:rsidR="00DA105C" w:rsidRPr="00086E76" w14:paraId="4E381CA4" w14:textId="77777777" w:rsidTr="00DA105C">
        <w:trPr>
          <w:gridAfter w:val="1"/>
          <w:wAfter w:w="118" w:type="dxa"/>
          <w:trHeight w:val="324"/>
        </w:trPr>
        <w:tc>
          <w:tcPr>
            <w:tcW w:w="1418" w:type="dxa"/>
            <w:vMerge/>
            <w:tcBorders>
              <w:top w:val="nil"/>
            </w:tcBorders>
            <w:vAlign w:val="center"/>
          </w:tcPr>
          <w:p w14:paraId="7B480E3C" w14:textId="77777777" w:rsidR="00DA105C" w:rsidRPr="00086E76" w:rsidRDefault="00DA105C" w:rsidP="002D202B">
            <w:pPr>
              <w:pStyle w:val="NoSpacing"/>
            </w:pPr>
          </w:p>
        </w:tc>
        <w:tc>
          <w:tcPr>
            <w:tcW w:w="2693" w:type="dxa"/>
            <w:gridSpan w:val="3"/>
            <w:tcBorders>
              <w:top w:val="nil"/>
            </w:tcBorders>
            <w:vAlign w:val="center"/>
          </w:tcPr>
          <w:p w14:paraId="1657022B" w14:textId="106D5DE0" w:rsidR="00DA105C" w:rsidRPr="00086E76" w:rsidRDefault="00DA105C" w:rsidP="002D202B">
            <w:pPr>
              <w:pStyle w:val="NoSpacing"/>
            </w:pPr>
            <w:r w:rsidRPr="00086E76">
              <w:t>Temperature (°C)</w:t>
            </w:r>
          </w:p>
        </w:tc>
        <w:tc>
          <w:tcPr>
            <w:tcW w:w="1046" w:type="dxa"/>
            <w:tcBorders>
              <w:top w:val="nil"/>
            </w:tcBorders>
            <w:vAlign w:val="center"/>
          </w:tcPr>
          <w:p w14:paraId="22FAF487" w14:textId="6465D348" w:rsidR="00DA105C" w:rsidRPr="00086E76" w:rsidRDefault="00DA105C" w:rsidP="002D202B">
            <w:pPr>
              <w:pStyle w:val="NoSpacing"/>
            </w:pPr>
            <w:r w:rsidRPr="00086E76">
              <w:t>-3.01</w:t>
            </w:r>
          </w:p>
        </w:tc>
        <w:tc>
          <w:tcPr>
            <w:tcW w:w="1026" w:type="dxa"/>
            <w:gridSpan w:val="2"/>
            <w:tcBorders>
              <w:top w:val="nil"/>
            </w:tcBorders>
            <w:vAlign w:val="center"/>
          </w:tcPr>
          <w:p w14:paraId="1083AEC5" w14:textId="61AC1E12" w:rsidR="00DA105C" w:rsidRPr="00086E76" w:rsidRDefault="00DA105C" w:rsidP="002D202B">
            <w:pPr>
              <w:pStyle w:val="NoSpacing"/>
            </w:pPr>
            <w:r w:rsidRPr="00086E76">
              <w:t>-3.45</w:t>
            </w:r>
          </w:p>
        </w:tc>
        <w:tc>
          <w:tcPr>
            <w:tcW w:w="1061" w:type="dxa"/>
            <w:gridSpan w:val="3"/>
            <w:tcBorders>
              <w:top w:val="nil"/>
            </w:tcBorders>
            <w:vAlign w:val="center"/>
          </w:tcPr>
          <w:p w14:paraId="26D4793C" w14:textId="230A7AEC" w:rsidR="00DA105C" w:rsidRPr="00086E76" w:rsidRDefault="00DA105C" w:rsidP="002D202B">
            <w:pPr>
              <w:pStyle w:val="NoSpacing"/>
            </w:pPr>
            <w:r w:rsidRPr="00086E76">
              <w:t>-2.57</w:t>
            </w:r>
          </w:p>
        </w:tc>
        <w:tc>
          <w:tcPr>
            <w:tcW w:w="1970" w:type="dxa"/>
            <w:tcBorders>
              <w:top w:val="nil"/>
            </w:tcBorders>
            <w:vAlign w:val="center"/>
          </w:tcPr>
          <w:p w14:paraId="403BB914" w14:textId="641A762A" w:rsidR="00DA105C" w:rsidRPr="00086E76" w:rsidRDefault="00DA105C" w:rsidP="002D202B">
            <w:pPr>
              <w:pStyle w:val="NoSpacing"/>
            </w:pPr>
            <w:r w:rsidRPr="00086E76">
              <w:t>1.00 (2)</w:t>
            </w:r>
          </w:p>
        </w:tc>
      </w:tr>
      <w:tr w:rsidR="00DA105C" w:rsidRPr="00086E76" w14:paraId="1673EC92" w14:textId="77777777" w:rsidTr="00DA105C">
        <w:trPr>
          <w:gridAfter w:val="1"/>
          <w:wAfter w:w="118" w:type="dxa"/>
          <w:trHeight w:val="324"/>
        </w:trPr>
        <w:tc>
          <w:tcPr>
            <w:tcW w:w="1418" w:type="dxa"/>
            <w:vMerge/>
            <w:vAlign w:val="center"/>
          </w:tcPr>
          <w:p w14:paraId="5344B5B4" w14:textId="77777777" w:rsidR="00DA105C" w:rsidRPr="00086E76" w:rsidRDefault="00DA105C" w:rsidP="002D202B">
            <w:pPr>
              <w:pStyle w:val="NoSpacing"/>
            </w:pPr>
          </w:p>
        </w:tc>
        <w:tc>
          <w:tcPr>
            <w:tcW w:w="2693" w:type="dxa"/>
            <w:gridSpan w:val="3"/>
            <w:vAlign w:val="center"/>
          </w:tcPr>
          <w:p w14:paraId="0DFB9056" w14:textId="66341F91" w:rsidR="00DA105C" w:rsidRPr="00086E76" w:rsidRDefault="00DA105C" w:rsidP="002D202B">
            <w:pPr>
              <w:pStyle w:val="NoSpacing"/>
            </w:pPr>
            <w:r w:rsidRPr="00086E76">
              <w:t xml:space="preserve">Moonlight </w:t>
            </w:r>
          </w:p>
        </w:tc>
        <w:tc>
          <w:tcPr>
            <w:tcW w:w="1046" w:type="dxa"/>
            <w:vAlign w:val="center"/>
          </w:tcPr>
          <w:p w14:paraId="06DCF3D6" w14:textId="78ABF69B" w:rsidR="00DA105C" w:rsidRPr="00086E76" w:rsidRDefault="00DA105C" w:rsidP="002D202B">
            <w:pPr>
              <w:pStyle w:val="NoSpacing"/>
            </w:pPr>
            <w:r w:rsidRPr="00086E76">
              <w:t>-1.84</w:t>
            </w:r>
          </w:p>
        </w:tc>
        <w:tc>
          <w:tcPr>
            <w:tcW w:w="1026" w:type="dxa"/>
            <w:gridSpan w:val="2"/>
            <w:vAlign w:val="center"/>
          </w:tcPr>
          <w:p w14:paraId="6582FBE2" w14:textId="78209EF4" w:rsidR="00DA105C" w:rsidRPr="00086E76" w:rsidRDefault="00DA105C" w:rsidP="002D202B">
            <w:pPr>
              <w:pStyle w:val="NoSpacing"/>
            </w:pPr>
            <w:r w:rsidRPr="00086E76">
              <w:t>-2.063</w:t>
            </w:r>
          </w:p>
        </w:tc>
        <w:tc>
          <w:tcPr>
            <w:tcW w:w="1061" w:type="dxa"/>
            <w:gridSpan w:val="3"/>
            <w:vAlign w:val="center"/>
          </w:tcPr>
          <w:p w14:paraId="6D05EE35" w14:textId="167EE038" w:rsidR="00DA105C" w:rsidRPr="00086E76" w:rsidRDefault="00DA105C" w:rsidP="002D202B">
            <w:pPr>
              <w:pStyle w:val="NoSpacing"/>
            </w:pPr>
            <w:r w:rsidRPr="00086E76">
              <w:t>-1.62</w:t>
            </w:r>
          </w:p>
        </w:tc>
        <w:tc>
          <w:tcPr>
            <w:tcW w:w="1970" w:type="dxa"/>
            <w:vAlign w:val="center"/>
          </w:tcPr>
          <w:p w14:paraId="179050AE" w14:textId="1C6C7546" w:rsidR="00DA105C" w:rsidRPr="00086E76" w:rsidRDefault="00DA105C" w:rsidP="002D202B">
            <w:pPr>
              <w:pStyle w:val="NoSpacing"/>
            </w:pPr>
            <w:r w:rsidRPr="00086E76">
              <w:t>1.00 (2)</w:t>
            </w:r>
          </w:p>
        </w:tc>
      </w:tr>
      <w:tr w:rsidR="00DA105C" w:rsidRPr="00086E76" w14:paraId="7DB1F8AA" w14:textId="77777777" w:rsidTr="00DA105C">
        <w:trPr>
          <w:gridAfter w:val="1"/>
          <w:wAfter w:w="118" w:type="dxa"/>
          <w:trHeight w:val="324"/>
        </w:trPr>
        <w:tc>
          <w:tcPr>
            <w:tcW w:w="1418" w:type="dxa"/>
            <w:vMerge/>
            <w:vAlign w:val="center"/>
          </w:tcPr>
          <w:p w14:paraId="1D332EC3" w14:textId="77777777" w:rsidR="00DA105C" w:rsidRPr="00086E76" w:rsidRDefault="00DA105C" w:rsidP="002D202B">
            <w:pPr>
              <w:pStyle w:val="NoSpacing"/>
            </w:pPr>
          </w:p>
        </w:tc>
        <w:tc>
          <w:tcPr>
            <w:tcW w:w="2693" w:type="dxa"/>
            <w:gridSpan w:val="3"/>
            <w:vAlign w:val="center"/>
          </w:tcPr>
          <w:p w14:paraId="4F95A8FC" w14:textId="07DBC95D" w:rsidR="00DA105C" w:rsidRPr="00086E76" w:rsidRDefault="00DA105C" w:rsidP="002D202B">
            <w:pPr>
              <w:pStyle w:val="NoSpacing"/>
              <w:rPr>
                <w:b/>
              </w:rPr>
            </w:pPr>
            <w:r w:rsidRPr="00086E76">
              <w:t>Moonrise</w:t>
            </w:r>
          </w:p>
        </w:tc>
        <w:tc>
          <w:tcPr>
            <w:tcW w:w="1046" w:type="dxa"/>
            <w:vAlign w:val="center"/>
          </w:tcPr>
          <w:p w14:paraId="3B80A397" w14:textId="446B5342" w:rsidR="00DA105C" w:rsidRPr="00086E76" w:rsidRDefault="00DA105C" w:rsidP="002D202B">
            <w:pPr>
              <w:pStyle w:val="NoSpacing"/>
              <w:rPr>
                <w:b/>
              </w:rPr>
            </w:pPr>
            <w:r w:rsidRPr="00086E76">
              <w:t>-0.006</w:t>
            </w:r>
          </w:p>
        </w:tc>
        <w:tc>
          <w:tcPr>
            <w:tcW w:w="1026" w:type="dxa"/>
            <w:gridSpan w:val="2"/>
            <w:vAlign w:val="center"/>
          </w:tcPr>
          <w:p w14:paraId="51109BBD" w14:textId="4BDAFBCF" w:rsidR="00DA105C" w:rsidRPr="00086E76" w:rsidRDefault="00DA105C" w:rsidP="002D202B">
            <w:pPr>
              <w:pStyle w:val="NoSpacing"/>
              <w:rPr>
                <w:b/>
              </w:rPr>
            </w:pPr>
            <w:r w:rsidRPr="00086E76">
              <w:t>-0.12</w:t>
            </w:r>
          </w:p>
        </w:tc>
        <w:tc>
          <w:tcPr>
            <w:tcW w:w="1061" w:type="dxa"/>
            <w:gridSpan w:val="3"/>
            <w:vAlign w:val="center"/>
          </w:tcPr>
          <w:p w14:paraId="0533913B" w14:textId="2AFB0499" w:rsidR="00DA105C" w:rsidRPr="00086E76" w:rsidRDefault="00DA105C" w:rsidP="002D202B">
            <w:pPr>
              <w:pStyle w:val="NoSpacing"/>
              <w:rPr>
                <w:b/>
              </w:rPr>
            </w:pPr>
            <w:r w:rsidRPr="00086E76">
              <w:t>0.11</w:t>
            </w:r>
          </w:p>
        </w:tc>
        <w:tc>
          <w:tcPr>
            <w:tcW w:w="1970" w:type="dxa"/>
            <w:vAlign w:val="center"/>
          </w:tcPr>
          <w:p w14:paraId="265749AB" w14:textId="7AEC3799" w:rsidR="00DA105C" w:rsidRPr="00086E76" w:rsidRDefault="00DA105C" w:rsidP="002D202B">
            <w:pPr>
              <w:pStyle w:val="NoSpacing"/>
              <w:rPr>
                <w:b/>
              </w:rPr>
            </w:pPr>
            <w:r w:rsidRPr="00086E76">
              <w:t>1.00 (2)</w:t>
            </w:r>
          </w:p>
        </w:tc>
      </w:tr>
      <w:tr w:rsidR="00DA105C" w:rsidRPr="00086E76" w14:paraId="354F07F7" w14:textId="77777777" w:rsidTr="00DA105C">
        <w:trPr>
          <w:gridAfter w:val="1"/>
          <w:wAfter w:w="118" w:type="dxa"/>
          <w:trHeight w:val="324"/>
        </w:trPr>
        <w:tc>
          <w:tcPr>
            <w:tcW w:w="1418" w:type="dxa"/>
            <w:vMerge/>
            <w:vAlign w:val="center"/>
          </w:tcPr>
          <w:p w14:paraId="562913B1" w14:textId="77777777" w:rsidR="00DA105C" w:rsidRPr="00086E76" w:rsidRDefault="00DA105C" w:rsidP="002D202B">
            <w:pPr>
              <w:pStyle w:val="NoSpacing"/>
            </w:pPr>
          </w:p>
        </w:tc>
        <w:tc>
          <w:tcPr>
            <w:tcW w:w="2693" w:type="dxa"/>
            <w:gridSpan w:val="3"/>
            <w:vAlign w:val="center"/>
          </w:tcPr>
          <w:p w14:paraId="00E56065" w14:textId="531DD680" w:rsidR="00DA105C" w:rsidRPr="00086E76" w:rsidRDefault="00DA105C" w:rsidP="002D202B">
            <w:pPr>
              <w:pStyle w:val="NoSpacing"/>
              <w:rPr>
                <w:b/>
              </w:rPr>
            </w:pPr>
            <w:r w:rsidRPr="00086E76">
              <w:t>Denning (Yes)</w:t>
            </w:r>
          </w:p>
        </w:tc>
        <w:tc>
          <w:tcPr>
            <w:tcW w:w="1046" w:type="dxa"/>
            <w:vAlign w:val="center"/>
          </w:tcPr>
          <w:p w14:paraId="7AAFB62A" w14:textId="3ABAD853" w:rsidR="00DA105C" w:rsidRPr="00086E76" w:rsidRDefault="00DA105C" w:rsidP="002D202B">
            <w:pPr>
              <w:pStyle w:val="NoSpacing"/>
              <w:rPr>
                <w:b/>
              </w:rPr>
            </w:pPr>
            <w:r w:rsidRPr="00086E76">
              <w:t>7.43</w:t>
            </w:r>
          </w:p>
        </w:tc>
        <w:tc>
          <w:tcPr>
            <w:tcW w:w="1026" w:type="dxa"/>
            <w:gridSpan w:val="2"/>
            <w:vAlign w:val="center"/>
          </w:tcPr>
          <w:p w14:paraId="41EC614B" w14:textId="2D09AA3E" w:rsidR="00DA105C" w:rsidRPr="00086E76" w:rsidRDefault="00DA105C" w:rsidP="002D202B">
            <w:pPr>
              <w:pStyle w:val="NoSpacing"/>
              <w:rPr>
                <w:b/>
              </w:rPr>
            </w:pPr>
            <w:r w:rsidRPr="00086E76">
              <w:t>-18.14</w:t>
            </w:r>
          </w:p>
        </w:tc>
        <w:tc>
          <w:tcPr>
            <w:tcW w:w="1061" w:type="dxa"/>
            <w:gridSpan w:val="3"/>
            <w:vAlign w:val="center"/>
          </w:tcPr>
          <w:p w14:paraId="245D5F2D" w14:textId="6455B78E" w:rsidR="00DA105C" w:rsidRPr="00086E76" w:rsidRDefault="00DA105C" w:rsidP="002D202B">
            <w:pPr>
              <w:pStyle w:val="NoSpacing"/>
              <w:rPr>
                <w:b/>
              </w:rPr>
            </w:pPr>
            <w:r w:rsidRPr="00086E76">
              <w:t>33.003</w:t>
            </w:r>
          </w:p>
        </w:tc>
        <w:tc>
          <w:tcPr>
            <w:tcW w:w="1970" w:type="dxa"/>
            <w:vAlign w:val="center"/>
          </w:tcPr>
          <w:p w14:paraId="2D190E86" w14:textId="0C0743F7" w:rsidR="00DA105C" w:rsidRPr="00086E76" w:rsidRDefault="00DA105C" w:rsidP="002D202B">
            <w:pPr>
              <w:pStyle w:val="NoSpacing"/>
              <w:rPr>
                <w:b/>
              </w:rPr>
            </w:pPr>
            <w:r w:rsidRPr="00086E76">
              <w:t>1.00 (2)</w:t>
            </w:r>
          </w:p>
        </w:tc>
      </w:tr>
      <w:tr w:rsidR="00DA105C" w:rsidRPr="00086E76" w14:paraId="05AF5A88" w14:textId="77777777" w:rsidTr="00DA105C">
        <w:trPr>
          <w:gridAfter w:val="1"/>
          <w:wAfter w:w="118" w:type="dxa"/>
          <w:trHeight w:val="324"/>
        </w:trPr>
        <w:tc>
          <w:tcPr>
            <w:tcW w:w="1418" w:type="dxa"/>
            <w:vMerge/>
            <w:vAlign w:val="center"/>
          </w:tcPr>
          <w:p w14:paraId="2821A9C8" w14:textId="77777777" w:rsidR="00DA105C" w:rsidRPr="00086E76" w:rsidRDefault="00DA105C" w:rsidP="002D202B">
            <w:pPr>
              <w:pStyle w:val="NoSpacing"/>
            </w:pPr>
          </w:p>
        </w:tc>
        <w:tc>
          <w:tcPr>
            <w:tcW w:w="2693" w:type="dxa"/>
            <w:gridSpan w:val="3"/>
            <w:vAlign w:val="center"/>
          </w:tcPr>
          <w:p w14:paraId="2E7B1EC5" w14:textId="0DC7254A" w:rsidR="00DA105C" w:rsidRPr="00086E76" w:rsidRDefault="00DA105C" w:rsidP="002D202B">
            <w:pPr>
              <w:pStyle w:val="NoSpacing"/>
              <w:rPr>
                <w:b/>
              </w:rPr>
            </w:pPr>
            <w:r w:rsidRPr="00086E76">
              <w:t>Rainfall (mm)</w:t>
            </w:r>
          </w:p>
        </w:tc>
        <w:tc>
          <w:tcPr>
            <w:tcW w:w="1046" w:type="dxa"/>
            <w:vAlign w:val="center"/>
          </w:tcPr>
          <w:p w14:paraId="44583F7C" w14:textId="2BEE3118" w:rsidR="00DA105C" w:rsidRPr="00086E76" w:rsidRDefault="00DA105C" w:rsidP="002D202B">
            <w:pPr>
              <w:pStyle w:val="NoSpacing"/>
              <w:rPr>
                <w:b/>
              </w:rPr>
            </w:pPr>
            <w:r w:rsidRPr="00086E76">
              <w:t>-0.14</w:t>
            </w:r>
          </w:p>
        </w:tc>
        <w:tc>
          <w:tcPr>
            <w:tcW w:w="1026" w:type="dxa"/>
            <w:gridSpan w:val="2"/>
            <w:vAlign w:val="center"/>
          </w:tcPr>
          <w:p w14:paraId="088862AC" w14:textId="6BDE3BCF" w:rsidR="00DA105C" w:rsidRPr="00086E76" w:rsidRDefault="00DA105C" w:rsidP="002D202B">
            <w:pPr>
              <w:pStyle w:val="NoSpacing"/>
              <w:rPr>
                <w:b/>
              </w:rPr>
            </w:pPr>
            <w:r w:rsidRPr="00086E76">
              <w:t>-2.30</w:t>
            </w:r>
          </w:p>
        </w:tc>
        <w:tc>
          <w:tcPr>
            <w:tcW w:w="1061" w:type="dxa"/>
            <w:gridSpan w:val="3"/>
            <w:vAlign w:val="center"/>
          </w:tcPr>
          <w:p w14:paraId="733E262A" w14:textId="47A96916" w:rsidR="00DA105C" w:rsidRPr="00086E76" w:rsidRDefault="00DA105C" w:rsidP="002D202B">
            <w:pPr>
              <w:pStyle w:val="NoSpacing"/>
              <w:rPr>
                <w:b/>
              </w:rPr>
            </w:pPr>
            <w:r w:rsidRPr="00086E76">
              <w:t>2.16</w:t>
            </w:r>
          </w:p>
        </w:tc>
        <w:tc>
          <w:tcPr>
            <w:tcW w:w="1970" w:type="dxa"/>
            <w:vAlign w:val="center"/>
          </w:tcPr>
          <w:p w14:paraId="324B169D" w14:textId="4931589E" w:rsidR="00DA105C" w:rsidRPr="00086E76" w:rsidRDefault="00DA105C" w:rsidP="002D202B">
            <w:pPr>
              <w:pStyle w:val="NoSpacing"/>
              <w:rPr>
                <w:b/>
              </w:rPr>
            </w:pPr>
            <w:r w:rsidRPr="00086E76">
              <w:t>0.20 (1)</w:t>
            </w:r>
          </w:p>
        </w:tc>
      </w:tr>
      <w:tr w:rsidR="00DA105C" w:rsidRPr="00086E76" w14:paraId="0C25A6B6" w14:textId="77777777" w:rsidTr="00DA105C">
        <w:trPr>
          <w:gridAfter w:val="1"/>
          <w:wAfter w:w="118" w:type="dxa"/>
          <w:trHeight w:val="324"/>
        </w:trPr>
        <w:tc>
          <w:tcPr>
            <w:tcW w:w="1418" w:type="dxa"/>
            <w:vMerge/>
            <w:vAlign w:val="center"/>
          </w:tcPr>
          <w:p w14:paraId="44A588A5" w14:textId="77777777" w:rsidR="00DA105C" w:rsidRPr="00086E76" w:rsidRDefault="00DA105C" w:rsidP="002D202B">
            <w:pPr>
              <w:pStyle w:val="NoSpacing"/>
            </w:pPr>
          </w:p>
        </w:tc>
        <w:tc>
          <w:tcPr>
            <w:tcW w:w="2693" w:type="dxa"/>
            <w:gridSpan w:val="3"/>
            <w:vAlign w:val="center"/>
          </w:tcPr>
          <w:p w14:paraId="1D780DC4" w14:textId="05218742" w:rsidR="00DA105C" w:rsidRPr="00086E76" w:rsidRDefault="00DA105C" w:rsidP="002D202B">
            <w:pPr>
              <w:pStyle w:val="NoSpacing"/>
              <w:rPr>
                <w:b/>
              </w:rPr>
            </w:pPr>
            <w:proofErr w:type="spellStart"/>
            <w:proofErr w:type="gramStart"/>
            <w:r w:rsidRPr="00086E76">
              <w:t>Rainfall:Temperature</w:t>
            </w:r>
            <w:proofErr w:type="spellEnd"/>
            <w:proofErr w:type="gramEnd"/>
          </w:p>
        </w:tc>
        <w:tc>
          <w:tcPr>
            <w:tcW w:w="1046" w:type="dxa"/>
            <w:vAlign w:val="center"/>
          </w:tcPr>
          <w:p w14:paraId="21B4DA4B" w14:textId="724EAAFE" w:rsidR="00DA105C" w:rsidRPr="00086E76" w:rsidRDefault="00DA105C" w:rsidP="002D202B">
            <w:pPr>
              <w:pStyle w:val="NoSpacing"/>
              <w:rPr>
                <w:b/>
              </w:rPr>
            </w:pPr>
            <w:r w:rsidRPr="00086E76">
              <w:t>0.013</w:t>
            </w:r>
          </w:p>
        </w:tc>
        <w:tc>
          <w:tcPr>
            <w:tcW w:w="1026" w:type="dxa"/>
            <w:gridSpan w:val="2"/>
            <w:vAlign w:val="center"/>
          </w:tcPr>
          <w:p w14:paraId="32272AAA" w14:textId="4F02BF12" w:rsidR="00DA105C" w:rsidRPr="00086E76" w:rsidRDefault="00DA105C" w:rsidP="002D202B">
            <w:pPr>
              <w:pStyle w:val="NoSpacing"/>
              <w:rPr>
                <w:b/>
              </w:rPr>
            </w:pPr>
            <w:r w:rsidRPr="00086E76">
              <w:t>-0.071</w:t>
            </w:r>
          </w:p>
        </w:tc>
        <w:tc>
          <w:tcPr>
            <w:tcW w:w="1061" w:type="dxa"/>
            <w:gridSpan w:val="3"/>
            <w:vAlign w:val="center"/>
          </w:tcPr>
          <w:p w14:paraId="239C972C" w14:textId="3768E57D" w:rsidR="00DA105C" w:rsidRPr="00086E76" w:rsidRDefault="00DA105C" w:rsidP="002D202B">
            <w:pPr>
              <w:pStyle w:val="NoSpacing"/>
              <w:rPr>
                <w:b/>
              </w:rPr>
            </w:pPr>
            <w:r w:rsidRPr="00086E76">
              <w:t>0.098</w:t>
            </w:r>
          </w:p>
        </w:tc>
        <w:tc>
          <w:tcPr>
            <w:tcW w:w="1970" w:type="dxa"/>
            <w:vAlign w:val="center"/>
          </w:tcPr>
          <w:p w14:paraId="49603D8A" w14:textId="4E38BEFB" w:rsidR="00DA105C" w:rsidRPr="00086E76" w:rsidRDefault="00DA105C" w:rsidP="002D202B">
            <w:pPr>
              <w:pStyle w:val="NoSpacing"/>
              <w:rPr>
                <w:b/>
              </w:rPr>
            </w:pPr>
            <w:r w:rsidRPr="00086E76">
              <w:t>0.20 (1)</w:t>
            </w:r>
          </w:p>
        </w:tc>
      </w:tr>
      <w:tr w:rsidR="00DA105C" w:rsidRPr="00086E76" w14:paraId="53D0A1A4" w14:textId="77777777" w:rsidTr="00DA105C">
        <w:trPr>
          <w:gridAfter w:val="1"/>
          <w:wAfter w:w="118" w:type="dxa"/>
          <w:trHeight w:val="324"/>
        </w:trPr>
        <w:tc>
          <w:tcPr>
            <w:tcW w:w="1418" w:type="dxa"/>
            <w:vMerge/>
            <w:tcBorders>
              <w:bottom w:val="single" w:sz="4" w:space="0" w:color="auto"/>
            </w:tcBorders>
            <w:vAlign w:val="center"/>
          </w:tcPr>
          <w:p w14:paraId="2CC0FE5E" w14:textId="77777777" w:rsidR="00DA105C" w:rsidRPr="00086E76" w:rsidRDefault="00DA105C" w:rsidP="002D202B">
            <w:pPr>
              <w:pStyle w:val="NoSpacing"/>
            </w:pPr>
          </w:p>
        </w:tc>
        <w:tc>
          <w:tcPr>
            <w:tcW w:w="2693" w:type="dxa"/>
            <w:gridSpan w:val="3"/>
            <w:tcBorders>
              <w:bottom w:val="single" w:sz="4" w:space="0" w:color="auto"/>
            </w:tcBorders>
            <w:vAlign w:val="center"/>
          </w:tcPr>
          <w:p w14:paraId="02EB2ECC" w14:textId="72038377" w:rsidR="00DA105C" w:rsidRPr="00086E76" w:rsidRDefault="00DA105C" w:rsidP="002D202B">
            <w:pPr>
              <w:pStyle w:val="NoSpacing"/>
              <w:rPr>
                <w:b/>
              </w:rPr>
            </w:pPr>
            <w:proofErr w:type="spellStart"/>
            <w:proofErr w:type="gramStart"/>
            <w:r w:rsidRPr="00086E76">
              <w:t>Denning:Temperature</w:t>
            </w:r>
            <w:proofErr w:type="spellEnd"/>
            <w:proofErr w:type="gramEnd"/>
          </w:p>
        </w:tc>
        <w:tc>
          <w:tcPr>
            <w:tcW w:w="1046" w:type="dxa"/>
            <w:tcBorders>
              <w:bottom w:val="single" w:sz="4" w:space="0" w:color="auto"/>
            </w:tcBorders>
            <w:vAlign w:val="center"/>
          </w:tcPr>
          <w:p w14:paraId="136F0900" w14:textId="0BD755BC" w:rsidR="00DA105C" w:rsidRPr="00086E76" w:rsidRDefault="00DA105C" w:rsidP="002D202B">
            <w:pPr>
              <w:pStyle w:val="NoSpacing"/>
              <w:rPr>
                <w:b/>
              </w:rPr>
            </w:pPr>
            <w:r w:rsidRPr="00086E76">
              <w:t>2.04</w:t>
            </w:r>
          </w:p>
        </w:tc>
        <w:tc>
          <w:tcPr>
            <w:tcW w:w="1026" w:type="dxa"/>
            <w:gridSpan w:val="2"/>
            <w:tcBorders>
              <w:bottom w:val="single" w:sz="4" w:space="0" w:color="auto"/>
            </w:tcBorders>
            <w:vAlign w:val="center"/>
          </w:tcPr>
          <w:p w14:paraId="25B90405" w14:textId="5F00B72E" w:rsidR="00DA105C" w:rsidRPr="00086E76" w:rsidRDefault="00DA105C" w:rsidP="002D202B">
            <w:pPr>
              <w:pStyle w:val="NoSpacing"/>
              <w:rPr>
                <w:b/>
              </w:rPr>
            </w:pPr>
            <w:r w:rsidRPr="00086E76">
              <w:t>0.50</w:t>
            </w:r>
          </w:p>
        </w:tc>
        <w:tc>
          <w:tcPr>
            <w:tcW w:w="1061" w:type="dxa"/>
            <w:gridSpan w:val="3"/>
            <w:tcBorders>
              <w:bottom w:val="single" w:sz="4" w:space="0" w:color="auto"/>
            </w:tcBorders>
            <w:vAlign w:val="center"/>
          </w:tcPr>
          <w:p w14:paraId="45DBF514" w14:textId="39804E28" w:rsidR="00DA105C" w:rsidRPr="00086E76" w:rsidRDefault="00DA105C" w:rsidP="002D202B">
            <w:pPr>
              <w:pStyle w:val="NoSpacing"/>
              <w:rPr>
                <w:b/>
              </w:rPr>
            </w:pPr>
            <w:r w:rsidRPr="00086E76">
              <w:t>3.58</w:t>
            </w:r>
          </w:p>
        </w:tc>
        <w:tc>
          <w:tcPr>
            <w:tcW w:w="1970" w:type="dxa"/>
            <w:tcBorders>
              <w:bottom w:val="single" w:sz="4" w:space="0" w:color="auto"/>
            </w:tcBorders>
            <w:vAlign w:val="center"/>
          </w:tcPr>
          <w:p w14:paraId="2255E220" w14:textId="0A432455" w:rsidR="00DA105C" w:rsidRPr="00086E76" w:rsidRDefault="00DA105C" w:rsidP="002D202B">
            <w:pPr>
              <w:pStyle w:val="NoSpacing"/>
              <w:rPr>
                <w:b/>
              </w:rPr>
            </w:pPr>
            <w:r w:rsidRPr="00086E76">
              <w:t>0.15 (1)</w:t>
            </w:r>
          </w:p>
        </w:tc>
      </w:tr>
      <w:tr w:rsidR="00DA105C" w:rsidRPr="00086E76" w14:paraId="168C96B8" w14:textId="77777777" w:rsidTr="00DA105C">
        <w:trPr>
          <w:trHeight w:val="324"/>
        </w:trPr>
        <w:tc>
          <w:tcPr>
            <w:tcW w:w="1418" w:type="dxa"/>
            <w:vMerge w:val="restart"/>
            <w:tcBorders>
              <w:top w:val="single" w:sz="4" w:space="0" w:color="auto"/>
              <w:bottom w:val="nil"/>
            </w:tcBorders>
            <w:vAlign w:val="center"/>
            <w:hideMark/>
          </w:tcPr>
          <w:p w14:paraId="497A80E5" w14:textId="6F5AB134" w:rsidR="00DA105C" w:rsidRPr="00086E76" w:rsidRDefault="00DA105C" w:rsidP="002D202B">
            <w:pPr>
              <w:pStyle w:val="NoSpacing"/>
            </w:pPr>
            <w:r w:rsidRPr="00086E76">
              <w:t>Night-time hunt occurrence</w:t>
            </w:r>
          </w:p>
        </w:tc>
        <w:tc>
          <w:tcPr>
            <w:tcW w:w="2570" w:type="dxa"/>
            <w:gridSpan w:val="2"/>
            <w:tcBorders>
              <w:top w:val="single" w:sz="4" w:space="0" w:color="auto"/>
              <w:bottom w:val="nil"/>
            </w:tcBorders>
            <w:vAlign w:val="center"/>
            <w:hideMark/>
          </w:tcPr>
          <w:p w14:paraId="7BAFB884" w14:textId="77777777" w:rsidR="00DA105C" w:rsidRPr="00086E76" w:rsidRDefault="00DA105C" w:rsidP="002D202B">
            <w:pPr>
              <w:pStyle w:val="NoSpacing"/>
            </w:pPr>
            <w:r w:rsidRPr="00086E76">
              <w:t>Intercept</w:t>
            </w:r>
          </w:p>
        </w:tc>
        <w:tc>
          <w:tcPr>
            <w:tcW w:w="1215" w:type="dxa"/>
            <w:gridSpan w:val="3"/>
            <w:tcBorders>
              <w:top w:val="single" w:sz="4" w:space="0" w:color="auto"/>
              <w:bottom w:val="nil"/>
            </w:tcBorders>
            <w:vAlign w:val="center"/>
            <w:hideMark/>
          </w:tcPr>
          <w:p w14:paraId="1F468C4D" w14:textId="77777777" w:rsidR="00DA105C" w:rsidRPr="00086E76" w:rsidRDefault="00DA105C" w:rsidP="002D202B">
            <w:pPr>
              <w:pStyle w:val="NoSpacing"/>
            </w:pPr>
            <w:r w:rsidRPr="00086E76">
              <w:t>-0.41</w:t>
            </w:r>
          </w:p>
        </w:tc>
        <w:tc>
          <w:tcPr>
            <w:tcW w:w="1034" w:type="dxa"/>
            <w:gridSpan w:val="2"/>
            <w:tcBorders>
              <w:top w:val="single" w:sz="4" w:space="0" w:color="auto"/>
              <w:bottom w:val="nil"/>
            </w:tcBorders>
            <w:vAlign w:val="center"/>
            <w:hideMark/>
          </w:tcPr>
          <w:p w14:paraId="7081329F" w14:textId="77777777" w:rsidR="00DA105C" w:rsidRPr="00086E76" w:rsidRDefault="00DA105C" w:rsidP="002D202B">
            <w:pPr>
              <w:pStyle w:val="NoSpacing"/>
            </w:pPr>
            <w:r w:rsidRPr="00086E76">
              <w:t>-0.52</w:t>
            </w:r>
          </w:p>
        </w:tc>
        <w:tc>
          <w:tcPr>
            <w:tcW w:w="993" w:type="dxa"/>
            <w:tcBorders>
              <w:top w:val="single" w:sz="4" w:space="0" w:color="auto"/>
              <w:bottom w:val="nil"/>
            </w:tcBorders>
            <w:vAlign w:val="center"/>
            <w:hideMark/>
          </w:tcPr>
          <w:p w14:paraId="277FF6FF" w14:textId="77777777" w:rsidR="00DA105C" w:rsidRPr="00086E76" w:rsidRDefault="00DA105C" w:rsidP="002D202B">
            <w:pPr>
              <w:pStyle w:val="NoSpacing"/>
            </w:pPr>
            <w:r w:rsidRPr="00086E76">
              <w:t>-0.30</w:t>
            </w:r>
          </w:p>
        </w:tc>
        <w:tc>
          <w:tcPr>
            <w:tcW w:w="2102" w:type="dxa"/>
            <w:gridSpan w:val="3"/>
            <w:tcBorders>
              <w:top w:val="single" w:sz="4" w:space="0" w:color="auto"/>
              <w:bottom w:val="nil"/>
            </w:tcBorders>
            <w:vAlign w:val="center"/>
            <w:hideMark/>
          </w:tcPr>
          <w:p w14:paraId="73336A94" w14:textId="77777777" w:rsidR="00DA105C" w:rsidRPr="00086E76" w:rsidRDefault="00DA105C" w:rsidP="002D202B">
            <w:pPr>
              <w:pStyle w:val="NoSpacing"/>
            </w:pPr>
            <w:r w:rsidRPr="00086E76">
              <w:t>— (2)</w:t>
            </w:r>
          </w:p>
        </w:tc>
      </w:tr>
      <w:tr w:rsidR="00DA105C" w:rsidRPr="00086E76" w14:paraId="784F01F8" w14:textId="77777777" w:rsidTr="00DA105C">
        <w:trPr>
          <w:trHeight w:val="324"/>
        </w:trPr>
        <w:tc>
          <w:tcPr>
            <w:tcW w:w="1418" w:type="dxa"/>
            <w:vMerge/>
            <w:tcBorders>
              <w:top w:val="nil"/>
              <w:bottom w:val="nil"/>
            </w:tcBorders>
            <w:vAlign w:val="center"/>
          </w:tcPr>
          <w:p w14:paraId="2A7EDA80" w14:textId="77777777" w:rsidR="00DA105C" w:rsidRPr="00086E76" w:rsidRDefault="00DA105C" w:rsidP="002D202B">
            <w:pPr>
              <w:pStyle w:val="NoSpacing"/>
            </w:pPr>
          </w:p>
        </w:tc>
        <w:tc>
          <w:tcPr>
            <w:tcW w:w="2570" w:type="dxa"/>
            <w:gridSpan w:val="2"/>
            <w:tcBorders>
              <w:top w:val="nil"/>
              <w:bottom w:val="nil"/>
            </w:tcBorders>
            <w:vAlign w:val="center"/>
          </w:tcPr>
          <w:p w14:paraId="5F91292E" w14:textId="77777777" w:rsidR="00DA105C" w:rsidRPr="00086E76" w:rsidRDefault="00DA105C" w:rsidP="002D202B">
            <w:pPr>
              <w:pStyle w:val="NoSpacing"/>
            </w:pPr>
            <w:r w:rsidRPr="00086E76">
              <w:t>Temperature</w:t>
            </w:r>
          </w:p>
        </w:tc>
        <w:tc>
          <w:tcPr>
            <w:tcW w:w="1215" w:type="dxa"/>
            <w:gridSpan w:val="3"/>
            <w:tcBorders>
              <w:top w:val="nil"/>
              <w:bottom w:val="nil"/>
            </w:tcBorders>
            <w:vAlign w:val="center"/>
          </w:tcPr>
          <w:p w14:paraId="5EE5AAE4" w14:textId="77777777" w:rsidR="00DA105C" w:rsidRPr="00086E76" w:rsidRDefault="00DA105C" w:rsidP="002D202B">
            <w:pPr>
              <w:pStyle w:val="NoSpacing"/>
            </w:pPr>
            <w:r w:rsidRPr="00086E76">
              <w:t>0.019</w:t>
            </w:r>
          </w:p>
        </w:tc>
        <w:tc>
          <w:tcPr>
            <w:tcW w:w="1034" w:type="dxa"/>
            <w:gridSpan w:val="2"/>
            <w:tcBorders>
              <w:top w:val="nil"/>
              <w:bottom w:val="nil"/>
            </w:tcBorders>
            <w:vAlign w:val="center"/>
          </w:tcPr>
          <w:p w14:paraId="2BD9DD39" w14:textId="77777777" w:rsidR="00DA105C" w:rsidRPr="00086E76" w:rsidRDefault="00DA105C" w:rsidP="002D202B">
            <w:pPr>
              <w:pStyle w:val="NoSpacing"/>
            </w:pPr>
            <w:r w:rsidRPr="00086E76">
              <w:t>0.016</w:t>
            </w:r>
          </w:p>
        </w:tc>
        <w:tc>
          <w:tcPr>
            <w:tcW w:w="993" w:type="dxa"/>
            <w:tcBorders>
              <w:top w:val="nil"/>
              <w:bottom w:val="nil"/>
            </w:tcBorders>
            <w:vAlign w:val="center"/>
          </w:tcPr>
          <w:p w14:paraId="600898DD" w14:textId="77777777" w:rsidR="00DA105C" w:rsidRPr="00086E76" w:rsidRDefault="00DA105C" w:rsidP="002D202B">
            <w:pPr>
              <w:pStyle w:val="NoSpacing"/>
            </w:pPr>
            <w:r w:rsidRPr="00086E76">
              <w:t>0.023</w:t>
            </w:r>
          </w:p>
        </w:tc>
        <w:tc>
          <w:tcPr>
            <w:tcW w:w="2102" w:type="dxa"/>
            <w:gridSpan w:val="3"/>
            <w:tcBorders>
              <w:top w:val="nil"/>
              <w:bottom w:val="nil"/>
            </w:tcBorders>
            <w:vAlign w:val="center"/>
          </w:tcPr>
          <w:p w14:paraId="44DD493A" w14:textId="77777777" w:rsidR="00DA105C" w:rsidRPr="00086E76" w:rsidRDefault="00DA105C" w:rsidP="002D202B">
            <w:pPr>
              <w:pStyle w:val="NoSpacing"/>
            </w:pPr>
            <w:r w:rsidRPr="00086E76">
              <w:t>1.00 (2)</w:t>
            </w:r>
          </w:p>
        </w:tc>
      </w:tr>
      <w:tr w:rsidR="00DA105C" w:rsidRPr="00086E76" w14:paraId="610A5F3A" w14:textId="77777777" w:rsidTr="00DA105C">
        <w:trPr>
          <w:trHeight w:val="324"/>
        </w:trPr>
        <w:tc>
          <w:tcPr>
            <w:tcW w:w="1418" w:type="dxa"/>
            <w:vMerge/>
            <w:tcBorders>
              <w:top w:val="nil"/>
              <w:bottom w:val="nil"/>
            </w:tcBorders>
            <w:vAlign w:val="center"/>
            <w:hideMark/>
          </w:tcPr>
          <w:p w14:paraId="0A0B8760" w14:textId="77777777" w:rsidR="00DA105C" w:rsidRPr="00086E76" w:rsidRDefault="00DA105C" w:rsidP="002D202B">
            <w:pPr>
              <w:pStyle w:val="NoSpacing"/>
            </w:pPr>
          </w:p>
        </w:tc>
        <w:tc>
          <w:tcPr>
            <w:tcW w:w="2570" w:type="dxa"/>
            <w:gridSpan w:val="2"/>
            <w:tcBorders>
              <w:top w:val="nil"/>
              <w:bottom w:val="nil"/>
            </w:tcBorders>
            <w:vAlign w:val="center"/>
            <w:hideMark/>
          </w:tcPr>
          <w:p w14:paraId="77552026" w14:textId="77777777" w:rsidR="00DA105C" w:rsidRPr="00086E76" w:rsidRDefault="00DA105C" w:rsidP="002D202B">
            <w:pPr>
              <w:pStyle w:val="NoSpacing"/>
            </w:pPr>
            <w:r w:rsidRPr="00086E76">
              <w:t>Moonlight</w:t>
            </w:r>
          </w:p>
        </w:tc>
        <w:tc>
          <w:tcPr>
            <w:tcW w:w="1215" w:type="dxa"/>
            <w:gridSpan w:val="3"/>
            <w:tcBorders>
              <w:top w:val="nil"/>
              <w:bottom w:val="nil"/>
            </w:tcBorders>
            <w:vAlign w:val="center"/>
            <w:hideMark/>
          </w:tcPr>
          <w:p w14:paraId="17BF4D70" w14:textId="77777777" w:rsidR="00DA105C" w:rsidRPr="00086E76" w:rsidRDefault="00DA105C" w:rsidP="002D202B">
            <w:pPr>
              <w:pStyle w:val="NoSpacing"/>
            </w:pPr>
            <w:r w:rsidRPr="00086E76">
              <w:t>0.031</w:t>
            </w:r>
          </w:p>
        </w:tc>
        <w:tc>
          <w:tcPr>
            <w:tcW w:w="1034" w:type="dxa"/>
            <w:gridSpan w:val="2"/>
            <w:tcBorders>
              <w:top w:val="nil"/>
              <w:bottom w:val="nil"/>
            </w:tcBorders>
            <w:vAlign w:val="center"/>
            <w:hideMark/>
          </w:tcPr>
          <w:p w14:paraId="210A9070" w14:textId="77777777" w:rsidR="00DA105C" w:rsidRPr="00086E76" w:rsidRDefault="00DA105C" w:rsidP="002D202B">
            <w:pPr>
              <w:pStyle w:val="NoSpacing"/>
            </w:pPr>
            <w:r w:rsidRPr="00086E76">
              <w:t>0.028</w:t>
            </w:r>
          </w:p>
        </w:tc>
        <w:tc>
          <w:tcPr>
            <w:tcW w:w="993" w:type="dxa"/>
            <w:tcBorders>
              <w:top w:val="nil"/>
              <w:bottom w:val="nil"/>
            </w:tcBorders>
            <w:vAlign w:val="center"/>
            <w:hideMark/>
          </w:tcPr>
          <w:p w14:paraId="2D53EEDB" w14:textId="77777777" w:rsidR="00DA105C" w:rsidRPr="00086E76" w:rsidRDefault="00DA105C" w:rsidP="002D202B">
            <w:pPr>
              <w:pStyle w:val="NoSpacing"/>
            </w:pPr>
            <w:r w:rsidRPr="00086E76">
              <w:t>0.033</w:t>
            </w:r>
          </w:p>
        </w:tc>
        <w:tc>
          <w:tcPr>
            <w:tcW w:w="2102" w:type="dxa"/>
            <w:gridSpan w:val="3"/>
            <w:tcBorders>
              <w:top w:val="nil"/>
              <w:bottom w:val="nil"/>
            </w:tcBorders>
            <w:vAlign w:val="center"/>
            <w:hideMark/>
          </w:tcPr>
          <w:p w14:paraId="07FF1D0E" w14:textId="77777777" w:rsidR="00DA105C" w:rsidRPr="00086E76" w:rsidRDefault="00DA105C" w:rsidP="002D202B">
            <w:pPr>
              <w:pStyle w:val="NoSpacing"/>
            </w:pPr>
            <w:r w:rsidRPr="00086E76">
              <w:t>1.00 (2)</w:t>
            </w:r>
          </w:p>
        </w:tc>
      </w:tr>
      <w:tr w:rsidR="00DA105C" w:rsidRPr="00784903" w14:paraId="2B16C573" w14:textId="77777777" w:rsidTr="00DA105C">
        <w:trPr>
          <w:trHeight w:val="324"/>
        </w:trPr>
        <w:tc>
          <w:tcPr>
            <w:tcW w:w="1418" w:type="dxa"/>
            <w:vMerge/>
            <w:tcBorders>
              <w:top w:val="nil"/>
              <w:bottom w:val="single" w:sz="18" w:space="0" w:color="auto"/>
            </w:tcBorders>
            <w:vAlign w:val="center"/>
          </w:tcPr>
          <w:p w14:paraId="65F4164D" w14:textId="77777777" w:rsidR="00DA105C" w:rsidRPr="00086E76" w:rsidRDefault="00DA105C" w:rsidP="002D202B">
            <w:pPr>
              <w:pStyle w:val="NoSpacing"/>
            </w:pPr>
          </w:p>
        </w:tc>
        <w:tc>
          <w:tcPr>
            <w:tcW w:w="2570" w:type="dxa"/>
            <w:gridSpan w:val="2"/>
            <w:tcBorders>
              <w:top w:val="nil"/>
              <w:bottom w:val="single" w:sz="18" w:space="0" w:color="auto"/>
            </w:tcBorders>
            <w:vAlign w:val="center"/>
          </w:tcPr>
          <w:p w14:paraId="600866D5" w14:textId="77777777" w:rsidR="00DA105C" w:rsidRPr="00086E76" w:rsidRDefault="00DA105C" w:rsidP="002D202B">
            <w:pPr>
              <w:pStyle w:val="NoSpacing"/>
            </w:pPr>
            <w:r w:rsidRPr="00086E76">
              <w:t>Denning</w:t>
            </w:r>
          </w:p>
        </w:tc>
        <w:tc>
          <w:tcPr>
            <w:tcW w:w="1215" w:type="dxa"/>
            <w:gridSpan w:val="3"/>
            <w:tcBorders>
              <w:top w:val="nil"/>
              <w:bottom w:val="single" w:sz="18" w:space="0" w:color="auto"/>
            </w:tcBorders>
            <w:vAlign w:val="center"/>
          </w:tcPr>
          <w:p w14:paraId="3D5DD192" w14:textId="77777777" w:rsidR="00DA105C" w:rsidRPr="00086E76" w:rsidRDefault="00DA105C" w:rsidP="002D202B">
            <w:pPr>
              <w:pStyle w:val="NoSpacing"/>
            </w:pPr>
            <w:r w:rsidRPr="00086E76">
              <w:t>-0.069</w:t>
            </w:r>
          </w:p>
        </w:tc>
        <w:tc>
          <w:tcPr>
            <w:tcW w:w="1034" w:type="dxa"/>
            <w:gridSpan w:val="2"/>
            <w:tcBorders>
              <w:top w:val="nil"/>
              <w:bottom w:val="single" w:sz="18" w:space="0" w:color="auto"/>
            </w:tcBorders>
            <w:vAlign w:val="center"/>
          </w:tcPr>
          <w:p w14:paraId="533D9FDC" w14:textId="77777777" w:rsidR="00DA105C" w:rsidRPr="00086E76" w:rsidRDefault="00DA105C" w:rsidP="002D202B">
            <w:pPr>
              <w:pStyle w:val="NoSpacing"/>
            </w:pPr>
            <w:r w:rsidRPr="00086E76">
              <w:t>-0.094</w:t>
            </w:r>
          </w:p>
        </w:tc>
        <w:tc>
          <w:tcPr>
            <w:tcW w:w="993" w:type="dxa"/>
            <w:tcBorders>
              <w:top w:val="nil"/>
              <w:bottom w:val="single" w:sz="18" w:space="0" w:color="auto"/>
            </w:tcBorders>
            <w:vAlign w:val="center"/>
          </w:tcPr>
          <w:p w14:paraId="7E2AA23F" w14:textId="77777777" w:rsidR="00DA105C" w:rsidRPr="00086E76" w:rsidRDefault="00DA105C" w:rsidP="002D202B">
            <w:pPr>
              <w:pStyle w:val="NoSpacing"/>
            </w:pPr>
            <w:r w:rsidRPr="00086E76">
              <w:t>-0.044</w:t>
            </w:r>
          </w:p>
        </w:tc>
        <w:tc>
          <w:tcPr>
            <w:tcW w:w="2102" w:type="dxa"/>
            <w:gridSpan w:val="3"/>
            <w:tcBorders>
              <w:top w:val="nil"/>
              <w:bottom w:val="single" w:sz="18" w:space="0" w:color="auto"/>
            </w:tcBorders>
            <w:vAlign w:val="center"/>
          </w:tcPr>
          <w:p w14:paraId="449F373C" w14:textId="77777777" w:rsidR="00DA105C" w:rsidRPr="00784903" w:rsidRDefault="00DA105C" w:rsidP="002D202B">
            <w:pPr>
              <w:pStyle w:val="NoSpacing"/>
            </w:pPr>
            <w:r w:rsidRPr="00086E76">
              <w:t>0.52 (1)</w:t>
            </w:r>
          </w:p>
        </w:tc>
      </w:tr>
    </w:tbl>
    <w:p w14:paraId="5E3F0DCA" w14:textId="77777777" w:rsidR="00680E35" w:rsidRDefault="00680E35" w:rsidP="002D202B">
      <w:pPr>
        <w:pStyle w:val="NoSpacing"/>
      </w:pPr>
    </w:p>
    <w:p w14:paraId="4BF8F622" w14:textId="4A63599A" w:rsidR="003B0F82" w:rsidRDefault="003B0F82" w:rsidP="007C2A70">
      <w:r>
        <w:br w:type="page"/>
      </w:r>
    </w:p>
    <w:p w14:paraId="7AA19BAE" w14:textId="26599628" w:rsidR="003B0F82" w:rsidRPr="00D415BF" w:rsidRDefault="003B0F82" w:rsidP="002D202B">
      <w:pPr>
        <w:pStyle w:val="NoSpacing"/>
      </w:pPr>
      <w:r w:rsidRPr="0050086D">
        <w:rPr>
          <w:b/>
          <w:bCs/>
        </w:rPr>
        <w:lastRenderedPageBreak/>
        <w:t xml:space="preserve">Table </w:t>
      </w:r>
      <w:r w:rsidR="001C215E">
        <w:rPr>
          <w:b/>
          <w:bCs/>
        </w:rPr>
        <w:t>3</w:t>
      </w:r>
      <w:r w:rsidRPr="0050086D">
        <w:t xml:space="preserve"> </w:t>
      </w:r>
      <w:r>
        <w:t xml:space="preserve">Variables associated with </w:t>
      </w:r>
      <w:r w:rsidRPr="001C215E">
        <w:rPr>
          <w:b/>
          <w:bCs/>
          <w:u w:val="single"/>
        </w:rPr>
        <w:t>selection of woody cover</w:t>
      </w:r>
      <w:r w:rsidRPr="001C215E">
        <w:t xml:space="preserve"> by </w:t>
      </w:r>
      <w:r w:rsidR="001C215E">
        <w:t xml:space="preserve">African wild dogs, impala, and </w:t>
      </w:r>
      <w:r w:rsidR="00E679EB">
        <w:t>dikdik</w:t>
      </w:r>
      <w:r w:rsidRPr="001C215E">
        <w:t>.</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D415BF" w:rsidRPr="003B0F82" w14:paraId="6E56D800" w14:textId="77777777" w:rsidTr="00600748">
        <w:trPr>
          <w:trHeight w:val="324"/>
        </w:trPr>
        <w:tc>
          <w:tcPr>
            <w:tcW w:w="1428" w:type="dxa"/>
            <w:tcBorders>
              <w:top w:val="single" w:sz="18" w:space="0" w:color="auto"/>
              <w:bottom w:val="single" w:sz="18" w:space="0" w:color="auto"/>
            </w:tcBorders>
            <w:vAlign w:val="center"/>
            <w:hideMark/>
          </w:tcPr>
          <w:p w14:paraId="46C94BE3" w14:textId="494F7403" w:rsidR="003B0F82" w:rsidRPr="003B0F82" w:rsidRDefault="003B0F82" w:rsidP="002D202B">
            <w:pPr>
              <w:pStyle w:val="NoSpacing"/>
            </w:pPr>
            <w:r w:rsidRPr="003B0F82">
              <w:t>Outcome variable</w:t>
            </w:r>
          </w:p>
        </w:tc>
        <w:tc>
          <w:tcPr>
            <w:tcW w:w="1926" w:type="dxa"/>
            <w:tcBorders>
              <w:top w:val="single" w:sz="18" w:space="0" w:color="auto"/>
              <w:bottom w:val="single" w:sz="18" w:space="0" w:color="auto"/>
            </w:tcBorders>
            <w:vAlign w:val="center"/>
            <w:hideMark/>
          </w:tcPr>
          <w:p w14:paraId="33711909" w14:textId="618A36D9" w:rsidR="003B0F82" w:rsidRPr="003B0F82" w:rsidRDefault="001C215E" w:rsidP="002D202B">
            <w:pPr>
              <w:pStyle w:val="NoSpacing"/>
            </w:pPr>
            <w:r>
              <w:t>Explanatory</w:t>
            </w:r>
            <w:r w:rsidR="003B0F82" w:rsidRPr="003B0F82">
              <w:t xml:space="preserve"> variable</w:t>
            </w:r>
          </w:p>
        </w:tc>
        <w:tc>
          <w:tcPr>
            <w:tcW w:w="1190" w:type="dxa"/>
            <w:tcBorders>
              <w:top w:val="single" w:sz="18" w:space="0" w:color="auto"/>
              <w:bottom w:val="single" w:sz="18" w:space="0" w:color="auto"/>
            </w:tcBorders>
            <w:vAlign w:val="center"/>
            <w:hideMark/>
          </w:tcPr>
          <w:p w14:paraId="14DA3262" w14:textId="46E49A92" w:rsidR="003B0F82" w:rsidRPr="003B0F82" w:rsidRDefault="003B0F82" w:rsidP="002D202B">
            <w:pPr>
              <w:pStyle w:val="NoSpacing"/>
            </w:pPr>
            <w:r w:rsidRPr="003B0F82">
              <w:t>Estimate</w:t>
            </w:r>
          </w:p>
        </w:tc>
        <w:tc>
          <w:tcPr>
            <w:tcW w:w="1415" w:type="dxa"/>
            <w:tcBorders>
              <w:top w:val="single" w:sz="18" w:space="0" w:color="auto"/>
              <w:bottom w:val="single" w:sz="18" w:space="0" w:color="auto"/>
            </w:tcBorders>
            <w:vAlign w:val="center"/>
            <w:hideMark/>
          </w:tcPr>
          <w:p w14:paraId="74C1F7F5" w14:textId="77777777" w:rsidR="003B0F82" w:rsidRPr="003B0F82" w:rsidRDefault="003B0F82" w:rsidP="002D202B">
            <w:pPr>
              <w:pStyle w:val="NoSpacing"/>
            </w:pPr>
            <w:r w:rsidRPr="003B0F82">
              <w:t>Lower</w:t>
            </w:r>
          </w:p>
          <w:p w14:paraId="4993E291" w14:textId="50526B2A" w:rsidR="003B0F82" w:rsidRPr="003B0F82" w:rsidRDefault="003B0F82" w:rsidP="002D202B">
            <w:pPr>
              <w:pStyle w:val="NoSpacing"/>
            </w:pPr>
            <w:r w:rsidRPr="003B0F82">
              <w:t>95% CI</w:t>
            </w:r>
          </w:p>
        </w:tc>
        <w:tc>
          <w:tcPr>
            <w:tcW w:w="1275" w:type="dxa"/>
            <w:tcBorders>
              <w:top w:val="single" w:sz="18" w:space="0" w:color="auto"/>
              <w:bottom w:val="single" w:sz="18" w:space="0" w:color="auto"/>
            </w:tcBorders>
            <w:vAlign w:val="center"/>
            <w:hideMark/>
          </w:tcPr>
          <w:p w14:paraId="059457A4" w14:textId="77777777" w:rsidR="003B0F82" w:rsidRPr="003B0F82" w:rsidRDefault="003B0F82" w:rsidP="002D202B">
            <w:pPr>
              <w:pStyle w:val="NoSpacing"/>
            </w:pPr>
            <w:r w:rsidRPr="003B0F82">
              <w:t>Upper</w:t>
            </w:r>
          </w:p>
          <w:p w14:paraId="28D8788D" w14:textId="26F2D578" w:rsidR="003B0F82" w:rsidRPr="003B0F82" w:rsidRDefault="003B0F82" w:rsidP="002D202B">
            <w:pPr>
              <w:pStyle w:val="NoSpacing"/>
            </w:pPr>
            <w:r w:rsidRPr="003B0F82">
              <w:t>95% CI</w:t>
            </w:r>
          </w:p>
        </w:tc>
        <w:tc>
          <w:tcPr>
            <w:tcW w:w="2122" w:type="dxa"/>
            <w:tcBorders>
              <w:top w:val="single" w:sz="18" w:space="0" w:color="auto"/>
              <w:bottom w:val="single" w:sz="18" w:space="0" w:color="auto"/>
            </w:tcBorders>
            <w:vAlign w:val="center"/>
            <w:hideMark/>
          </w:tcPr>
          <w:p w14:paraId="4BA8E23C" w14:textId="77777777" w:rsidR="003B0F82" w:rsidRPr="003B0F82" w:rsidRDefault="003B0F82" w:rsidP="002D202B">
            <w:pPr>
              <w:pStyle w:val="NoSpacing"/>
            </w:pPr>
            <w:r w:rsidRPr="003B0F82">
              <w:t>Variable</w:t>
            </w:r>
          </w:p>
          <w:p w14:paraId="68C5262F" w14:textId="027833A4" w:rsidR="003B0F82" w:rsidRPr="003B0F82" w:rsidRDefault="003B0F82" w:rsidP="002D202B">
            <w:pPr>
              <w:pStyle w:val="NoSpacing"/>
            </w:pPr>
            <w:r>
              <w:t>i</w:t>
            </w:r>
            <w:r w:rsidRPr="003B0F82">
              <w:t>mportance (n)</w:t>
            </w:r>
          </w:p>
        </w:tc>
      </w:tr>
      <w:tr w:rsidR="00D415BF" w:rsidRPr="003B0F82" w14:paraId="5D45580A" w14:textId="77777777" w:rsidTr="00600748">
        <w:trPr>
          <w:trHeight w:val="324"/>
        </w:trPr>
        <w:tc>
          <w:tcPr>
            <w:tcW w:w="1428" w:type="dxa"/>
            <w:vMerge w:val="restart"/>
            <w:tcBorders>
              <w:top w:val="single" w:sz="18" w:space="0" w:color="auto"/>
            </w:tcBorders>
            <w:vAlign w:val="center"/>
          </w:tcPr>
          <w:p w14:paraId="277F5766" w14:textId="06970F22" w:rsidR="003B0F82" w:rsidRPr="00086E76" w:rsidRDefault="003B0F82" w:rsidP="002D202B">
            <w:pPr>
              <w:pStyle w:val="NoSpacing"/>
            </w:pPr>
            <w:r w:rsidRPr="00086E76">
              <w:t>impala - morning</w:t>
            </w:r>
          </w:p>
        </w:tc>
        <w:tc>
          <w:tcPr>
            <w:tcW w:w="1926" w:type="dxa"/>
            <w:tcBorders>
              <w:top w:val="single" w:sz="18" w:space="0" w:color="auto"/>
            </w:tcBorders>
            <w:vAlign w:val="center"/>
          </w:tcPr>
          <w:p w14:paraId="5B489907" w14:textId="77777777" w:rsidR="003B0F82" w:rsidRPr="00086E76" w:rsidRDefault="003B0F82" w:rsidP="002D202B">
            <w:pPr>
              <w:pStyle w:val="NoSpacing"/>
            </w:pPr>
            <w:r w:rsidRPr="00086E76">
              <w:t>Intercept</w:t>
            </w:r>
          </w:p>
        </w:tc>
        <w:tc>
          <w:tcPr>
            <w:tcW w:w="1190" w:type="dxa"/>
            <w:tcBorders>
              <w:top w:val="single" w:sz="18" w:space="0" w:color="auto"/>
            </w:tcBorders>
            <w:vAlign w:val="center"/>
          </w:tcPr>
          <w:p w14:paraId="0B238B7F" w14:textId="77777777" w:rsidR="003B0F82" w:rsidRPr="00086E76" w:rsidRDefault="003B0F82" w:rsidP="002D202B">
            <w:pPr>
              <w:pStyle w:val="NoSpacing"/>
            </w:pPr>
            <w:r w:rsidRPr="00086E76">
              <w:t>0.048</w:t>
            </w:r>
          </w:p>
        </w:tc>
        <w:tc>
          <w:tcPr>
            <w:tcW w:w="1415" w:type="dxa"/>
            <w:tcBorders>
              <w:top w:val="single" w:sz="18" w:space="0" w:color="auto"/>
            </w:tcBorders>
            <w:vAlign w:val="center"/>
          </w:tcPr>
          <w:p w14:paraId="6DAB3477" w14:textId="77777777" w:rsidR="003B0F82" w:rsidRPr="00086E76" w:rsidRDefault="003B0F82" w:rsidP="002D202B">
            <w:pPr>
              <w:pStyle w:val="NoSpacing"/>
            </w:pPr>
            <w:r w:rsidRPr="00086E76">
              <w:t>0.03</w:t>
            </w:r>
          </w:p>
        </w:tc>
        <w:tc>
          <w:tcPr>
            <w:tcW w:w="1275" w:type="dxa"/>
            <w:tcBorders>
              <w:top w:val="single" w:sz="18" w:space="0" w:color="auto"/>
            </w:tcBorders>
            <w:vAlign w:val="center"/>
          </w:tcPr>
          <w:p w14:paraId="5C08B54F" w14:textId="77777777" w:rsidR="003B0F82" w:rsidRPr="00086E76" w:rsidRDefault="003B0F82" w:rsidP="002D202B">
            <w:pPr>
              <w:pStyle w:val="NoSpacing"/>
            </w:pPr>
            <w:r w:rsidRPr="00086E76">
              <w:t>0.06</w:t>
            </w:r>
          </w:p>
        </w:tc>
        <w:tc>
          <w:tcPr>
            <w:tcW w:w="2122" w:type="dxa"/>
            <w:tcBorders>
              <w:top w:val="single" w:sz="18" w:space="0" w:color="auto"/>
            </w:tcBorders>
            <w:vAlign w:val="center"/>
          </w:tcPr>
          <w:p w14:paraId="5520901C" w14:textId="77777777" w:rsidR="003B0F82" w:rsidRPr="00086E76" w:rsidRDefault="003B0F82" w:rsidP="002D202B">
            <w:pPr>
              <w:pStyle w:val="NoSpacing"/>
            </w:pPr>
            <w:r w:rsidRPr="00086E76">
              <w:t>(1)</w:t>
            </w:r>
          </w:p>
        </w:tc>
      </w:tr>
      <w:tr w:rsidR="00D415BF" w:rsidRPr="003B0F82" w14:paraId="5A46D9BA" w14:textId="77777777" w:rsidTr="00600748">
        <w:trPr>
          <w:trHeight w:val="324"/>
        </w:trPr>
        <w:tc>
          <w:tcPr>
            <w:tcW w:w="1428" w:type="dxa"/>
            <w:vMerge/>
            <w:tcBorders>
              <w:bottom w:val="single" w:sz="4" w:space="0" w:color="auto"/>
            </w:tcBorders>
            <w:vAlign w:val="center"/>
          </w:tcPr>
          <w:p w14:paraId="484F579E" w14:textId="77777777" w:rsidR="003B0F82" w:rsidRPr="00086E76" w:rsidRDefault="003B0F82" w:rsidP="002D202B">
            <w:pPr>
              <w:pStyle w:val="NoSpacing"/>
            </w:pPr>
          </w:p>
        </w:tc>
        <w:tc>
          <w:tcPr>
            <w:tcW w:w="1926" w:type="dxa"/>
            <w:tcBorders>
              <w:bottom w:val="single" w:sz="4" w:space="0" w:color="auto"/>
            </w:tcBorders>
            <w:vAlign w:val="center"/>
          </w:tcPr>
          <w:p w14:paraId="26E11607" w14:textId="77777777" w:rsidR="003B0F82" w:rsidRPr="00086E76" w:rsidRDefault="003B0F82" w:rsidP="002D202B">
            <w:pPr>
              <w:pStyle w:val="NoSpacing"/>
            </w:pPr>
            <w:r w:rsidRPr="00086E76">
              <w:t>Temperature</w:t>
            </w:r>
          </w:p>
        </w:tc>
        <w:tc>
          <w:tcPr>
            <w:tcW w:w="1190" w:type="dxa"/>
            <w:tcBorders>
              <w:bottom w:val="single" w:sz="4" w:space="0" w:color="auto"/>
            </w:tcBorders>
            <w:vAlign w:val="center"/>
          </w:tcPr>
          <w:p w14:paraId="2416C4EA" w14:textId="5305784A" w:rsidR="003B0F82" w:rsidRPr="00086E76" w:rsidRDefault="003B0F82" w:rsidP="002D202B">
            <w:pPr>
              <w:pStyle w:val="NoSpacing"/>
            </w:pPr>
            <w:r w:rsidRPr="00086E76">
              <w:t>0.00</w:t>
            </w:r>
            <w:r w:rsidR="00600748" w:rsidRPr="00086E76">
              <w:t>2</w:t>
            </w:r>
          </w:p>
        </w:tc>
        <w:tc>
          <w:tcPr>
            <w:tcW w:w="1415" w:type="dxa"/>
            <w:tcBorders>
              <w:bottom w:val="single" w:sz="4" w:space="0" w:color="auto"/>
            </w:tcBorders>
            <w:vAlign w:val="center"/>
          </w:tcPr>
          <w:p w14:paraId="188D0B98" w14:textId="77777777" w:rsidR="003B0F82" w:rsidRPr="00086E76" w:rsidRDefault="003B0F82" w:rsidP="002D202B">
            <w:pPr>
              <w:pStyle w:val="NoSpacing"/>
            </w:pPr>
            <w:r w:rsidRPr="00086E76">
              <w:t>0.001</w:t>
            </w:r>
          </w:p>
        </w:tc>
        <w:tc>
          <w:tcPr>
            <w:tcW w:w="1275" w:type="dxa"/>
            <w:tcBorders>
              <w:bottom w:val="single" w:sz="4" w:space="0" w:color="auto"/>
            </w:tcBorders>
            <w:vAlign w:val="center"/>
          </w:tcPr>
          <w:p w14:paraId="76027DBD" w14:textId="77777777" w:rsidR="003B0F82" w:rsidRPr="00086E76" w:rsidRDefault="003B0F82" w:rsidP="002D202B">
            <w:pPr>
              <w:pStyle w:val="NoSpacing"/>
            </w:pPr>
            <w:r w:rsidRPr="00086E76">
              <w:t>0.002</w:t>
            </w:r>
          </w:p>
        </w:tc>
        <w:tc>
          <w:tcPr>
            <w:tcW w:w="2122" w:type="dxa"/>
            <w:tcBorders>
              <w:bottom w:val="single" w:sz="4" w:space="0" w:color="auto"/>
            </w:tcBorders>
            <w:vAlign w:val="center"/>
          </w:tcPr>
          <w:p w14:paraId="589EAC5A" w14:textId="77777777" w:rsidR="003B0F82" w:rsidRPr="00086E76" w:rsidRDefault="003B0F82" w:rsidP="002D202B">
            <w:pPr>
              <w:pStyle w:val="NoSpacing"/>
            </w:pPr>
            <w:r w:rsidRPr="00086E76">
              <w:t>0.98 (1)</w:t>
            </w:r>
          </w:p>
        </w:tc>
      </w:tr>
      <w:tr w:rsidR="00D415BF" w:rsidRPr="003B0F82" w14:paraId="7EB969A1" w14:textId="77777777" w:rsidTr="00600748">
        <w:trPr>
          <w:trHeight w:val="324"/>
        </w:trPr>
        <w:tc>
          <w:tcPr>
            <w:tcW w:w="1428" w:type="dxa"/>
            <w:vMerge w:val="restart"/>
            <w:tcBorders>
              <w:top w:val="single" w:sz="4" w:space="0" w:color="auto"/>
              <w:bottom w:val="single" w:sz="4" w:space="0" w:color="auto"/>
            </w:tcBorders>
            <w:vAlign w:val="center"/>
          </w:tcPr>
          <w:p w14:paraId="6B1B9706" w14:textId="0C46960D" w:rsidR="003B0F82" w:rsidRPr="00086E76" w:rsidRDefault="003B0F82" w:rsidP="002D202B">
            <w:pPr>
              <w:pStyle w:val="NoSpacing"/>
            </w:pPr>
            <w:r w:rsidRPr="00086E76">
              <w:t>impala - midday</w:t>
            </w:r>
          </w:p>
        </w:tc>
        <w:tc>
          <w:tcPr>
            <w:tcW w:w="1926" w:type="dxa"/>
            <w:tcBorders>
              <w:top w:val="single" w:sz="4" w:space="0" w:color="auto"/>
              <w:bottom w:val="nil"/>
            </w:tcBorders>
            <w:vAlign w:val="center"/>
          </w:tcPr>
          <w:p w14:paraId="1C7DB4F2" w14:textId="77777777" w:rsidR="003B0F82" w:rsidRPr="00086E76" w:rsidRDefault="003B0F82" w:rsidP="002D202B">
            <w:pPr>
              <w:pStyle w:val="NoSpacing"/>
            </w:pPr>
            <w:r w:rsidRPr="00086E76">
              <w:t>Intercept</w:t>
            </w:r>
          </w:p>
        </w:tc>
        <w:tc>
          <w:tcPr>
            <w:tcW w:w="1190" w:type="dxa"/>
            <w:tcBorders>
              <w:top w:val="single" w:sz="4" w:space="0" w:color="auto"/>
              <w:bottom w:val="nil"/>
            </w:tcBorders>
            <w:vAlign w:val="center"/>
          </w:tcPr>
          <w:p w14:paraId="1D9373D2" w14:textId="77777777" w:rsidR="003B0F82" w:rsidRPr="00086E76" w:rsidRDefault="003B0F82" w:rsidP="002D202B">
            <w:pPr>
              <w:pStyle w:val="NoSpacing"/>
            </w:pPr>
            <w:r w:rsidRPr="00086E76">
              <w:t>0.076</w:t>
            </w:r>
          </w:p>
        </w:tc>
        <w:tc>
          <w:tcPr>
            <w:tcW w:w="1415" w:type="dxa"/>
            <w:tcBorders>
              <w:top w:val="single" w:sz="4" w:space="0" w:color="auto"/>
              <w:bottom w:val="nil"/>
            </w:tcBorders>
            <w:vAlign w:val="center"/>
          </w:tcPr>
          <w:p w14:paraId="3CCEF2D7" w14:textId="77777777" w:rsidR="003B0F82" w:rsidRPr="00086E76" w:rsidRDefault="003B0F82" w:rsidP="002D202B">
            <w:pPr>
              <w:pStyle w:val="NoSpacing"/>
            </w:pPr>
            <w:r w:rsidRPr="00086E76">
              <w:t>0.06</w:t>
            </w:r>
          </w:p>
        </w:tc>
        <w:tc>
          <w:tcPr>
            <w:tcW w:w="1275" w:type="dxa"/>
            <w:tcBorders>
              <w:top w:val="single" w:sz="4" w:space="0" w:color="auto"/>
              <w:bottom w:val="nil"/>
            </w:tcBorders>
            <w:vAlign w:val="center"/>
          </w:tcPr>
          <w:p w14:paraId="6A46FABE" w14:textId="77777777" w:rsidR="003B0F82" w:rsidRPr="00086E76" w:rsidRDefault="003B0F82" w:rsidP="002D202B">
            <w:pPr>
              <w:pStyle w:val="NoSpacing"/>
            </w:pPr>
            <w:r w:rsidRPr="00086E76">
              <w:t>0.09</w:t>
            </w:r>
          </w:p>
        </w:tc>
        <w:tc>
          <w:tcPr>
            <w:tcW w:w="2122" w:type="dxa"/>
            <w:tcBorders>
              <w:top w:val="single" w:sz="4" w:space="0" w:color="auto"/>
              <w:bottom w:val="nil"/>
            </w:tcBorders>
            <w:vAlign w:val="center"/>
          </w:tcPr>
          <w:p w14:paraId="400E46A8" w14:textId="77777777" w:rsidR="003B0F82" w:rsidRPr="00086E76" w:rsidRDefault="003B0F82" w:rsidP="002D202B">
            <w:pPr>
              <w:pStyle w:val="NoSpacing"/>
            </w:pPr>
            <w:r w:rsidRPr="00086E76">
              <w:t>(1)</w:t>
            </w:r>
          </w:p>
        </w:tc>
      </w:tr>
      <w:tr w:rsidR="00D415BF" w:rsidRPr="003B0F82" w14:paraId="2588423C" w14:textId="77777777" w:rsidTr="00600748">
        <w:trPr>
          <w:trHeight w:val="324"/>
        </w:trPr>
        <w:tc>
          <w:tcPr>
            <w:tcW w:w="1428" w:type="dxa"/>
            <w:vMerge/>
            <w:tcBorders>
              <w:top w:val="single" w:sz="4" w:space="0" w:color="auto"/>
              <w:bottom w:val="single" w:sz="4" w:space="0" w:color="auto"/>
            </w:tcBorders>
            <w:vAlign w:val="center"/>
          </w:tcPr>
          <w:p w14:paraId="2A163416" w14:textId="77777777" w:rsidR="003B0F82" w:rsidRPr="00086E76" w:rsidRDefault="003B0F82" w:rsidP="002D202B">
            <w:pPr>
              <w:pStyle w:val="NoSpacing"/>
            </w:pPr>
          </w:p>
        </w:tc>
        <w:tc>
          <w:tcPr>
            <w:tcW w:w="1926" w:type="dxa"/>
            <w:tcBorders>
              <w:top w:val="nil"/>
              <w:bottom w:val="single" w:sz="4" w:space="0" w:color="auto"/>
            </w:tcBorders>
            <w:vAlign w:val="center"/>
          </w:tcPr>
          <w:p w14:paraId="30D8E75E" w14:textId="77777777" w:rsidR="003B0F82" w:rsidRPr="00086E76" w:rsidRDefault="003B0F82" w:rsidP="002D202B">
            <w:pPr>
              <w:pStyle w:val="NoSpacing"/>
            </w:pPr>
            <w:r w:rsidRPr="00086E76">
              <w:t>Temperature</w:t>
            </w:r>
          </w:p>
        </w:tc>
        <w:tc>
          <w:tcPr>
            <w:tcW w:w="1190" w:type="dxa"/>
            <w:tcBorders>
              <w:top w:val="nil"/>
              <w:bottom w:val="single" w:sz="4" w:space="0" w:color="auto"/>
            </w:tcBorders>
            <w:vAlign w:val="center"/>
          </w:tcPr>
          <w:p w14:paraId="0C30BD8B" w14:textId="13E48D12" w:rsidR="003B0F82" w:rsidRPr="00086E76" w:rsidRDefault="003B0F82" w:rsidP="002D202B">
            <w:pPr>
              <w:pStyle w:val="NoSpacing"/>
            </w:pPr>
            <w:r w:rsidRPr="00086E76">
              <w:t>0.001</w:t>
            </w:r>
          </w:p>
        </w:tc>
        <w:tc>
          <w:tcPr>
            <w:tcW w:w="1415" w:type="dxa"/>
            <w:tcBorders>
              <w:top w:val="nil"/>
              <w:bottom w:val="single" w:sz="4" w:space="0" w:color="auto"/>
            </w:tcBorders>
            <w:vAlign w:val="center"/>
          </w:tcPr>
          <w:p w14:paraId="44E44068" w14:textId="77777777" w:rsidR="003B0F82" w:rsidRPr="00086E76" w:rsidRDefault="003B0F82" w:rsidP="002D202B">
            <w:pPr>
              <w:pStyle w:val="NoSpacing"/>
            </w:pPr>
            <w:r w:rsidRPr="00086E76">
              <w:t>0.001</w:t>
            </w:r>
          </w:p>
        </w:tc>
        <w:tc>
          <w:tcPr>
            <w:tcW w:w="1275" w:type="dxa"/>
            <w:tcBorders>
              <w:top w:val="nil"/>
              <w:bottom w:val="single" w:sz="4" w:space="0" w:color="auto"/>
            </w:tcBorders>
            <w:vAlign w:val="center"/>
          </w:tcPr>
          <w:p w14:paraId="0387B77E" w14:textId="77777777" w:rsidR="003B0F82" w:rsidRPr="00086E76" w:rsidRDefault="003B0F82" w:rsidP="002D202B">
            <w:pPr>
              <w:pStyle w:val="NoSpacing"/>
            </w:pPr>
            <w:r w:rsidRPr="00086E76">
              <w:t>0.002</w:t>
            </w:r>
          </w:p>
        </w:tc>
        <w:tc>
          <w:tcPr>
            <w:tcW w:w="2122" w:type="dxa"/>
            <w:tcBorders>
              <w:top w:val="nil"/>
              <w:bottom w:val="single" w:sz="4" w:space="0" w:color="auto"/>
            </w:tcBorders>
            <w:vAlign w:val="center"/>
          </w:tcPr>
          <w:p w14:paraId="08970ADC" w14:textId="77777777" w:rsidR="003B0F82" w:rsidRPr="00086E76" w:rsidRDefault="003B0F82" w:rsidP="002D202B">
            <w:pPr>
              <w:pStyle w:val="NoSpacing"/>
            </w:pPr>
            <w:r w:rsidRPr="00086E76">
              <w:t>1.00 (1)</w:t>
            </w:r>
          </w:p>
        </w:tc>
      </w:tr>
      <w:tr w:rsidR="00D415BF" w:rsidRPr="003B0F82" w14:paraId="5A2DAB6F" w14:textId="77777777" w:rsidTr="00600748">
        <w:trPr>
          <w:trHeight w:val="324"/>
        </w:trPr>
        <w:tc>
          <w:tcPr>
            <w:tcW w:w="1428" w:type="dxa"/>
            <w:vMerge w:val="restart"/>
            <w:tcBorders>
              <w:top w:val="single" w:sz="4" w:space="0" w:color="auto"/>
              <w:bottom w:val="single" w:sz="4" w:space="0" w:color="auto"/>
            </w:tcBorders>
            <w:vAlign w:val="center"/>
          </w:tcPr>
          <w:p w14:paraId="7761C6FE" w14:textId="62D6A40D" w:rsidR="003B0F82" w:rsidRPr="00086E76" w:rsidRDefault="003B0F82" w:rsidP="002D202B">
            <w:pPr>
              <w:pStyle w:val="NoSpacing"/>
            </w:pPr>
            <w:r w:rsidRPr="00086E76">
              <w:t>impala - evening</w:t>
            </w:r>
          </w:p>
        </w:tc>
        <w:tc>
          <w:tcPr>
            <w:tcW w:w="1926" w:type="dxa"/>
            <w:tcBorders>
              <w:top w:val="single" w:sz="4" w:space="0" w:color="auto"/>
              <w:bottom w:val="nil"/>
            </w:tcBorders>
            <w:vAlign w:val="center"/>
          </w:tcPr>
          <w:p w14:paraId="7D1BFE3F" w14:textId="77777777" w:rsidR="003B0F82" w:rsidRPr="00086E76" w:rsidRDefault="003B0F82" w:rsidP="002D202B">
            <w:pPr>
              <w:pStyle w:val="NoSpacing"/>
            </w:pPr>
            <w:r w:rsidRPr="00086E76">
              <w:t>Intercept</w:t>
            </w:r>
          </w:p>
        </w:tc>
        <w:tc>
          <w:tcPr>
            <w:tcW w:w="1190" w:type="dxa"/>
            <w:tcBorders>
              <w:top w:val="single" w:sz="4" w:space="0" w:color="auto"/>
              <w:bottom w:val="nil"/>
            </w:tcBorders>
            <w:vAlign w:val="center"/>
          </w:tcPr>
          <w:p w14:paraId="35F5C062" w14:textId="77777777" w:rsidR="003B0F82" w:rsidRPr="00086E76" w:rsidRDefault="003B0F82" w:rsidP="002D202B">
            <w:pPr>
              <w:pStyle w:val="NoSpacing"/>
            </w:pPr>
            <w:r w:rsidRPr="00086E76">
              <w:t>0.091</w:t>
            </w:r>
          </w:p>
        </w:tc>
        <w:tc>
          <w:tcPr>
            <w:tcW w:w="1415" w:type="dxa"/>
            <w:tcBorders>
              <w:top w:val="single" w:sz="4" w:space="0" w:color="auto"/>
              <w:bottom w:val="nil"/>
            </w:tcBorders>
            <w:vAlign w:val="center"/>
          </w:tcPr>
          <w:p w14:paraId="2FE22F11" w14:textId="77777777" w:rsidR="003B0F82" w:rsidRPr="00086E76" w:rsidRDefault="003B0F82" w:rsidP="002D202B">
            <w:pPr>
              <w:pStyle w:val="NoSpacing"/>
            </w:pPr>
            <w:r w:rsidRPr="00086E76">
              <w:t>0.09</w:t>
            </w:r>
          </w:p>
        </w:tc>
        <w:tc>
          <w:tcPr>
            <w:tcW w:w="1275" w:type="dxa"/>
            <w:tcBorders>
              <w:top w:val="single" w:sz="4" w:space="0" w:color="auto"/>
              <w:bottom w:val="nil"/>
            </w:tcBorders>
            <w:vAlign w:val="center"/>
          </w:tcPr>
          <w:p w14:paraId="13347340" w14:textId="77777777" w:rsidR="003B0F82" w:rsidRPr="00086E76" w:rsidRDefault="003B0F82" w:rsidP="002D202B">
            <w:pPr>
              <w:pStyle w:val="NoSpacing"/>
            </w:pPr>
            <w:r w:rsidRPr="00086E76">
              <w:t>0.1</w:t>
            </w:r>
          </w:p>
        </w:tc>
        <w:tc>
          <w:tcPr>
            <w:tcW w:w="2122" w:type="dxa"/>
            <w:tcBorders>
              <w:top w:val="single" w:sz="4" w:space="0" w:color="auto"/>
              <w:bottom w:val="nil"/>
            </w:tcBorders>
            <w:vAlign w:val="center"/>
          </w:tcPr>
          <w:p w14:paraId="5E360A15" w14:textId="77777777" w:rsidR="003B0F82" w:rsidRPr="00086E76" w:rsidRDefault="003B0F82" w:rsidP="002D202B">
            <w:pPr>
              <w:pStyle w:val="NoSpacing"/>
            </w:pPr>
            <w:r w:rsidRPr="00086E76">
              <w:t>(2)</w:t>
            </w:r>
          </w:p>
        </w:tc>
      </w:tr>
      <w:tr w:rsidR="00D415BF" w:rsidRPr="003B0F82" w14:paraId="4AF39B3A" w14:textId="77777777" w:rsidTr="00600748">
        <w:trPr>
          <w:trHeight w:val="324"/>
        </w:trPr>
        <w:tc>
          <w:tcPr>
            <w:tcW w:w="1428" w:type="dxa"/>
            <w:vMerge/>
            <w:tcBorders>
              <w:top w:val="single" w:sz="4" w:space="0" w:color="auto"/>
              <w:bottom w:val="single" w:sz="4" w:space="0" w:color="auto"/>
            </w:tcBorders>
            <w:vAlign w:val="center"/>
          </w:tcPr>
          <w:p w14:paraId="25169911" w14:textId="77777777" w:rsidR="003B0F82" w:rsidRPr="00086E76" w:rsidRDefault="003B0F82" w:rsidP="002D202B">
            <w:pPr>
              <w:pStyle w:val="NoSpacing"/>
            </w:pPr>
          </w:p>
        </w:tc>
        <w:tc>
          <w:tcPr>
            <w:tcW w:w="1926" w:type="dxa"/>
            <w:tcBorders>
              <w:top w:val="nil"/>
              <w:bottom w:val="nil"/>
            </w:tcBorders>
            <w:vAlign w:val="center"/>
          </w:tcPr>
          <w:p w14:paraId="6EFAEF8C" w14:textId="77777777" w:rsidR="003B0F82" w:rsidRPr="00086E76" w:rsidRDefault="003B0F82" w:rsidP="002D202B">
            <w:pPr>
              <w:pStyle w:val="NoSpacing"/>
            </w:pPr>
            <w:r w:rsidRPr="00086E76">
              <w:t>Season (Wet)</w:t>
            </w:r>
          </w:p>
        </w:tc>
        <w:tc>
          <w:tcPr>
            <w:tcW w:w="1190" w:type="dxa"/>
            <w:tcBorders>
              <w:top w:val="nil"/>
              <w:bottom w:val="nil"/>
            </w:tcBorders>
            <w:vAlign w:val="center"/>
          </w:tcPr>
          <w:p w14:paraId="2BC4CDEA" w14:textId="4204AB61" w:rsidR="003B0F82" w:rsidRPr="00086E76" w:rsidRDefault="003B0F82" w:rsidP="002D202B">
            <w:pPr>
              <w:pStyle w:val="NoSpacing"/>
            </w:pPr>
            <w:r w:rsidRPr="00086E76">
              <w:t>-0.002</w:t>
            </w:r>
          </w:p>
        </w:tc>
        <w:tc>
          <w:tcPr>
            <w:tcW w:w="1415" w:type="dxa"/>
            <w:tcBorders>
              <w:top w:val="nil"/>
              <w:bottom w:val="nil"/>
            </w:tcBorders>
            <w:vAlign w:val="center"/>
          </w:tcPr>
          <w:p w14:paraId="381C4DD2" w14:textId="77777777" w:rsidR="003B0F82" w:rsidRPr="00086E76" w:rsidRDefault="003B0F82" w:rsidP="002D202B">
            <w:pPr>
              <w:pStyle w:val="NoSpacing"/>
            </w:pPr>
            <w:r w:rsidRPr="00086E76">
              <w:t>-0.004</w:t>
            </w:r>
          </w:p>
        </w:tc>
        <w:tc>
          <w:tcPr>
            <w:tcW w:w="1275" w:type="dxa"/>
            <w:tcBorders>
              <w:top w:val="nil"/>
              <w:bottom w:val="nil"/>
            </w:tcBorders>
            <w:vAlign w:val="center"/>
          </w:tcPr>
          <w:p w14:paraId="30E23387" w14:textId="77777777" w:rsidR="003B0F82" w:rsidRPr="00086E76" w:rsidRDefault="003B0F82" w:rsidP="002D202B">
            <w:pPr>
              <w:pStyle w:val="NoSpacing"/>
            </w:pPr>
            <w:r w:rsidRPr="00086E76">
              <w:t>-0.0006</w:t>
            </w:r>
          </w:p>
        </w:tc>
        <w:tc>
          <w:tcPr>
            <w:tcW w:w="2122" w:type="dxa"/>
            <w:tcBorders>
              <w:top w:val="nil"/>
              <w:bottom w:val="nil"/>
            </w:tcBorders>
            <w:vAlign w:val="center"/>
          </w:tcPr>
          <w:p w14:paraId="70DF8B65" w14:textId="77777777" w:rsidR="003B0F82" w:rsidRPr="00086E76" w:rsidRDefault="003B0F82" w:rsidP="002D202B">
            <w:pPr>
              <w:pStyle w:val="NoSpacing"/>
            </w:pPr>
            <w:r w:rsidRPr="00086E76">
              <w:t>0.73 (1)</w:t>
            </w:r>
          </w:p>
        </w:tc>
      </w:tr>
      <w:tr w:rsidR="00D415BF" w:rsidRPr="003B0F82" w14:paraId="3CA68149" w14:textId="77777777" w:rsidTr="00600748">
        <w:trPr>
          <w:trHeight w:val="324"/>
        </w:trPr>
        <w:tc>
          <w:tcPr>
            <w:tcW w:w="1428" w:type="dxa"/>
            <w:vMerge/>
            <w:tcBorders>
              <w:top w:val="single" w:sz="4" w:space="0" w:color="auto"/>
              <w:bottom w:val="single" w:sz="4" w:space="0" w:color="auto"/>
            </w:tcBorders>
            <w:vAlign w:val="center"/>
          </w:tcPr>
          <w:p w14:paraId="7E96CB85" w14:textId="77777777" w:rsidR="003B0F82" w:rsidRPr="00086E76" w:rsidRDefault="003B0F82" w:rsidP="002D202B">
            <w:pPr>
              <w:pStyle w:val="NoSpacing"/>
            </w:pPr>
          </w:p>
        </w:tc>
        <w:tc>
          <w:tcPr>
            <w:tcW w:w="1926" w:type="dxa"/>
            <w:tcBorders>
              <w:top w:val="nil"/>
              <w:bottom w:val="single" w:sz="4" w:space="0" w:color="auto"/>
            </w:tcBorders>
            <w:vAlign w:val="center"/>
          </w:tcPr>
          <w:p w14:paraId="7A0AAA25" w14:textId="77777777" w:rsidR="003B0F82" w:rsidRPr="00086E76" w:rsidRDefault="003B0F82" w:rsidP="002D202B">
            <w:pPr>
              <w:pStyle w:val="NoSpacing"/>
            </w:pPr>
            <w:r w:rsidRPr="00086E76">
              <w:t>Temperature</w:t>
            </w:r>
          </w:p>
        </w:tc>
        <w:tc>
          <w:tcPr>
            <w:tcW w:w="1190" w:type="dxa"/>
            <w:tcBorders>
              <w:top w:val="nil"/>
              <w:bottom w:val="single" w:sz="4" w:space="0" w:color="auto"/>
            </w:tcBorders>
            <w:vAlign w:val="center"/>
          </w:tcPr>
          <w:p w14:paraId="062E3EF6" w14:textId="5EBDB07A" w:rsidR="003B0F82" w:rsidRPr="00086E76" w:rsidRDefault="003B0F82" w:rsidP="002D202B">
            <w:pPr>
              <w:pStyle w:val="NoSpacing"/>
            </w:pPr>
            <w:r w:rsidRPr="00086E76">
              <w:t>0.0005</w:t>
            </w:r>
          </w:p>
        </w:tc>
        <w:tc>
          <w:tcPr>
            <w:tcW w:w="1415" w:type="dxa"/>
            <w:tcBorders>
              <w:top w:val="nil"/>
              <w:bottom w:val="single" w:sz="4" w:space="0" w:color="auto"/>
            </w:tcBorders>
            <w:vAlign w:val="center"/>
          </w:tcPr>
          <w:p w14:paraId="37321E09" w14:textId="77777777" w:rsidR="003B0F82" w:rsidRPr="00086E76" w:rsidRDefault="003B0F82" w:rsidP="002D202B">
            <w:pPr>
              <w:pStyle w:val="NoSpacing"/>
            </w:pPr>
            <w:r w:rsidRPr="00086E76">
              <w:t>0.0001</w:t>
            </w:r>
          </w:p>
        </w:tc>
        <w:tc>
          <w:tcPr>
            <w:tcW w:w="1275" w:type="dxa"/>
            <w:tcBorders>
              <w:top w:val="nil"/>
              <w:bottom w:val="single" w:sz="4" w:space="0" w:color="auto"/>
            </w:tcBorders>
            <w:vAlign w:val="center"/>
          </w:tcPr>
          <w:p w14:paraId="18B721BA" w14:textId="77777777" w:rsidR="003B0F82" w:rsidRPr="00086E76" w:rsidRDefault="003B0F82" w:rsidP="002D202B">
            <w:pPr>
              <w:pStyle w:val="NoSpacing"/>
            </w:pPr>
            <w:r w:rsidRPr="00086E76">
              <w:t>0.0008</w:t>
            </w:r>
          </w:p>
        </w:tc>
        <w:tc>
          <w:tcPr>
            <w:tcW w:w="2122" w:type="dxa"/>
            <w:tcBorders>
              <w:top w:val="nil"/>
              <w:bottom w:val="single" w:sz="4" w:space="0" w:color="auto"/>
            </w:tcBorders>
            <w:vAlign w:val="center"/>
          </w:tcPr>
          <w:p w14:paraId="4495A9F9" w14:textId="77777777" w:rsidR="003B0F82" w:rsidRPr="00086E76" w:rsidRDefault="003B0F82" w:rsidP="002D202B">
            <w:pPr>
              <w:pStyle w:val="NoSpacing"/>
            </w:pPr>
            <w:r w:rsidRPr="00086E76">
              <w:t>0.2 (1)</w:t>
            </w:r>
          </w:p>
        </w:tc>
      </w:tr>
      <w:tr w:rsidR="00D415BF" w:rsidRPr="003B0F82" w14:paraId="3761F1E4" w14:textId="77777777" w:rsidTr="00600748">
        <w:trPr>
          <w:trHeight w:val="324"/>
        </w:trPr>
        <w:tc>
          <w:tcPr>
            <w:tcW w:w="1428" w:type="dxa"/>
            <w:vMerge w:val="restart"/>
            <w:tcBorders>
              <w:top w:val="single" w:sz="4" w:space="0" w:color="auto"/>
              <w:bottom w:val="nil"/>
            </w:tcBorders>
            <w:vAlign w:val="center"/>
          </w:tcPr>
          <w:p w14:paraId="5ABAA077" w14:textId="4341FB39" w:rsidR="003B0F82" w:rsidRPr="00086E76" w:rsidRDefault="003B0F82" w:rsidP="002D202B">
            <w:pPr>
              <w:pStyle w:val="NoSpacing"/>
            </w:pPr>
            <w:r w:rsidRPr="00086E76">
              <w:t>impala - night</w:t>
            </w:r>
          </w:p>
        </w:tc>
        <w:tc>
          <w:tcPr>
            <w:tcW w:w="1926" w:type="dxa"/>
            <w:tcBorders>
              <w:top w:val="single" w:sz="4" w:space="0" w:color="auto"/>
              <w:bottom w:val="nil"/>
            </w:tcBorders>
            <w:vAlign w:val="center"/>
          </w:tcPr>
          <w:p w14:paraId="44AAD1FE" w14:textId="77777777" w:rsidR="003B0F82" w:rsidRPr="00086E76" w:rsidRDefault="003B0F82" w:rsidP="002D202B">
            <w:pPr>
              <w:pStyle w:val="NoSpacing"/>
            </w:pPr>
            <w:r w:rsidRPr="00086E76">
              <w:t>Intercept</w:t>
            </w:r>
          </w:p>
        </w:tc>
        <w:tc>
          <w:tcPr>
            <w:tcW w:w="1190" w:type="dxa"/>
            <w:tcBorders>
              <w:top w:val="single" w:sz="4" w:space="0" w:color="auto"/>
              <w:bottom w:val="nil"/>
            </w:tcBorders>
            <w:vAlign w:val="center"/>
          </w:tcPr>
          <w:p w14:paraId="6846D22A" w14:textId="77777777" w:rsidR="003B0F82" w:rsidRPr="00086E76" w:rsidRDefault="003B0F82" w:rsidP="002D202B">
            <w:pPr>
              <w:pStyle w:val="NoSpacing"/>
            </w:pPr>
            <w:r w:rsidRPr="00086E76">
              <w:t>0.057</w:t>
            </w:r>
          </w:p>
        </w:tc>
        <w:tc>
          <w:tcPr>
            <w:tcW w:w="1415" w:type="dxa"/>
            <w:tcBorders>
              <w:top w:val="single" w:sz="4" w:space="0" w:color="auto"/>
              <w:bottom w:val="nil"/>
            </w:tcBorders>
            <w:vAlign w:val="center"/>
          </w:tcPr>
          <w:p w14:paraId="7FF98DBD" w14:textId="77777777" w:rsidR="003B0F82" w:rsidRPr="00086E76" w:rsidRDefault="003B0F82" w:rsidP="002D202B">
            <w:pPr>
              <w:pStyle w:val="NoSpacing"/>
            </w:pPr>
            <w:r w:rsidRPr="00086E76">
              <w:t>0.05</w:t>
            </w:r>
          </w:p>
        </w:tc>
        <w:tc>
          <w:tcPr>
            <w:tcW w:w="1275" w:type="dxa"/>
            <w:tcBorders>
              <w:top w:val="single" w:sz="4" w:space="0" w:color="auto"/>
              <w:bottom w:val="nil"/>
            </w:tcBorders>
            <w:vAlign w:val="center"/>
          </w:tcPr>
          <w:p w14:paraId="23BF8EDD" w14:textId="77777777" w:rsidR="003B0F82" w:rsidRPr="00086E76" w:rsidRDefault="003B0F82" w:rsidP="002D202B">
            <w:pPr>
              <w:pStyle w:val="NoSpacing"/>
            </w:pPr>
            <w:r w:rsidRPr="00086E76">
              <w:t>0.06</w:t>
            </w:r>
          </w:p>
        </w:tc>
        <w:tc>
          <w:tcPr>
            <w:tcW w:w="2122" w:type="dxa"/>
            <w:tcBorders>
              <w:top w:val="single" w:sz="4" w:space="0" w:color="auto"/>
              <w:bottom w:val="nil"/>
            </w:tcBorders>
            <w:vAlign w:val="center"/>
          </w:tcPr>
          <w:p w14:paraId="06D869DD" w14:textId="77777777" w:rsidR="003B0F82" w:rsidRPr="00086E76" w:rsidRDefault="003B0F82" w:rsidP="002D202B">
            <w:pPr>
              <w:pStyle w:val="NoSpacing"/>
            </w:pPr>
            <w:r w:rsidRPr="00086E76">
              <w:t>(1)</w:t>
            </w:r>
          </w:p>
        </w:tc>
      </w:tr>
      <w:tr w:rsidR="004520C6" w:rsidRPr="003B0F82" w14:paraId="2DA4B067" w14:textId="77777777" w:rsidTr="00600748">
        <w:trPr>
          <w:trHeight w:val="324"/>
        </w:trPr>
        <w:tc>
          <w:tcPr>
            <w:tcW w:w="1428" w:type="dxa"/>
            <w:vMerge/>
            <w:tcBorders>
              <w:top w:val="nil"/>
              <w:bottom w:val="single" w:sz="18" w:space="0" w:color="auto"/>
            </w:tcBorders>
            <w:vAlign w:val="center"/>
          </w:tcPr>
          <w:p w14:paraId="438990EB" w14:textId="77777777" w:rsidR="003B0F82" w:rsidRPr="00086E76" w:rsidRDefault="003B0F82" w:rsidP="002D202B">
            <w:pPr>
              <w:pStyle w:val="NoSpacing"/>
            </w:pPr>
          </w:p>
        </w:tc>
        <w:tc>
          <w:tcPr>
            <w:tcW w:w="1926" w:type="dxa"/>
            <w:tcBorders>
              <w:top w:val="nil"/>
              <w:bottom w:val="single" w:sz="18" w:space="0" w:color="auto"/>
            </w:tcBorders>
            <w:vAlign w:val="center"/>
          </w:tcPr>
          <w:p w14:paraId="0F896017" w14:textId="77777777" w:rsidR="003B0F82" w:rsidRPr="00086E76" w:rsidRDefault="003B0F82" w:rsidP="002D202B">
            <w:pPr>
              <w:pStyle w:val="NoSpacing"/>
            </w:pPr>
            <w:r w:rsidRPr="00086E76">
              <w:t>Rainfall</w:t>
            </w:r>
          </w:p>
        </w:tc>
        <w:tc>
          <w:tcPr>
            <w:tcW w:w="1190" w:type="dxa"/>
            <w:tcBorders>
              <w:top w:val="nil"/>
              <w:bottom w:val="single" w:sz="18" w:space="0" w:color="auto"/>
            </w:tcBorders>
            <w:vAlign w:val="center"/>
          </w:tcPr>
          <w:p w14:paraId="2438083B" w14:textId="77777777" w:rsidR="003B0F82" w:rsidRPr="00086E76" w:rsidRDefault="003B0F82" w:rsidP="002D202B">
            <w:pPr>
              <w:pStyle w:val="NoSpacing"/>
            </w:pPr>
            <w:r w:rsidRPr="00086E76">
              <w:t>0.00024</w:t>
            </w:r>
          </w:p>
        </w:tc>
        <w:tc>
          <w:tcPr>
            <w:tcW w:w="1415" w:type="dxa"/>
            <w:tcBorders>
              <w:top w:val="nil"/>
              <w:bottom w:val="single" w:sz="18" w:space="0" w:color="auto"/>
            </w:tcBorders>
            <w:vAlign w:val="center"/>
          </w:tcPr>
          <w:p w14:paraId="14A089EA" w14:textId="77777777" w:rsidR="003B0F82" w:rsidRPr="00086E76" w:rsidRDefault="003B0F82" w:rsidP="002D202B">
            <w:pPr>
              <w:pStyle w:val="NoSpacing"/>
            </w:pPr>
            <w:r w:rsidRPr="00086E76">
              <w:t>-0.0001</w:t>
            </w:r>
          </w:p>
        </w:tc>
        <w:tc>
          <w:tcPr>
            <w:tcW w:w="1275" w:type="dxa"/>
            <w:tcBorders>
              <w:top w:val="nil"/>
              <w:bottom w:val="single" w:sz="18" w:space="0" w:color="auto"/>
            </w:tcBorders>
            <w:vAlign w:val="center"/>
          </w:tcPr>
          <w:p w14:paraId="6DD79E9C" w14:textId="77777777" w:rsidR="003B0F82" w:rsidRPr="00086E76" w:rsidRDefault="003B0F82" w:rsidP="002D202B">
            <w:pPr>
              <w:pStyle w:val="NoSpacing"/>
            </w:pPr>
            <w:r w:rsidRPr="00086E76">
              <w:t>0.0006</w:t>
            </w:r>
          </w:p>
        </w:tc>
        <w:tc>
          <w:tcPr>
            <w:tcW w:w="2122" w:type="dxa"/>
            <w:tcBorders>
              <w:top w:val="nil"/>
              <w:bottom w:val="single" w:sz="18" w:space="0" w:color="auto"/>
            </w:tcBorders>
            <w:vAlign w:val="center"/>
          </w:tcPr>
          <w:p w14:paraId="03ECC741" w14:textId="77777777" w:rsidR="003B0F82" w:rsidRPr="00086E76" w:rsidRDefault="003B0F82" w:rsidP="002D202B">
            <w:pPr>
              <w:pStyle w:val="NoSpacing"/>
            </w:pPr>
            <w:r w:rsidRPr="00086E76">
              <w:t>0.86 (1)</w:t>
            </w:r>
          </w:p>
        </w:tc>
      </w:tr>
      <w:tr w:rsidR="004520C6" w:rsidRPr="00D415BF" w14:paraId="14E4860F" w14:textId="77777777" w:rsidTr="00600748">
        <w:trPr>
          <w:trHeight w:val="324"/>
        </w:trPr>
        <w:tc>
          <w:tcPr>
            <w:tcW w:w="1428" w:type="dxa"/>
            <w:vMerge w:val="restart"/>
            <w:tcBorders>
              <w:top w:val="single" w:sz="18" w:space="0" w:color="auto"/>
            </w:tcBorders>
            <w:vAlign w:val="center"/>
          </w:tcPr>
          <w:p w14:paraId="0F98AFFF" w14:textId="62E25CAE" w:rsidR="004520C6" w:rsidRPr="00086E76" w:rsidRDefault="00E679EB" w:rsidP="002D202B">
            <w:pPr>
              <w:pStyle w:val="NoSpacing"/>
            </w:pPr>
            <w:r>
              <w:t>dikdik</w:t>
            </w:r>
            <w:r w:rsidR="004520C6" w:rsidRPr="00086E76">
              <w:t xml:space="preserve"> - crepuscular</w:t>
            </w:r>
          </w:p>
        </w:tc>
        <w:tc>
          <w:tcPr>
            <w:tcW w:w="1926" w:type="dxa"/>
            <w:tcBorders>
              <w:top w:val="single" w:sz="18" w:space="0" w:color="auto"/>
            </w:tcBorders>
            <w:vAlign w:val="center"/>
          </w:tcPr>
          <w:p w14:paraId="6FA48FB1" w14:textId="477E99B2" w:rsidR="004520C6" w:rsidRPr="00086E76" w:rsidRDefault="004520C6" w:rsidP="002D202B">
            <w:pPr>
              <w:pStyle w:val="NoSpacing"/>
            </w:pPr>
            <w:r w:rsidRPr="00086E76">
              <w:t>Intercept</w:t>
            </w:r>
          </w:p>
        </w:tc>
        <w:tc>
          <w:tcPr>
            <w:tcW w:w="1190" w:type="dxa"/>
            <w:tcBorders>
              <w:top w:val="single" w:sz="18" w:space="0" w:color="auto"/>
            </w:tcBorders>
            <w:vAlign w:val="center"/>
          </w:tcPr>
          <w:p w14:paraId="17297323" w14:textId="5EDB15F5" w:rsidR="004520C6" w:rsidRPr="00086E76" w:rsidRDefault="004520C6" w:rsidP="002D202B">
            <w:pPr>
              <w:pStyle w:val="NoSpacing"/>
            </w:pPr>
            <w:r w:rsidRPr="00086E76">
              <w:t>0.12</w:t>
            </w:r>
          </w:p>
        </w:tc>
        <w:tc>
          <w:tcPr>
            <w:tcW w:w="1415" w:type="dxa"/>
            <w:tcBorders>
              <w:top w:val="single" w:sz="18" w:space="0" w:color="auto"/>
            </w:tcBorders>
            <w:vAlign w:val="center"/>
          </w:tcPr>
          <w:p w14:paraId="2C32C6AE" w14:textId="15E63F1C" w:rsidR="004520C6" w:rsidRPr="00086E76" w:rsidRDefault="004520C6" w:rsidP="002D202B">
            <w:pPr>
              <w:pStyle w:val="NoSpacing"/>
            </w:pPr>
            <w:r w:rsidRPr="00086E76">
              <w:t>0.1</w:t>
            </w:r>
          </w:p>
        </w:tc>
        <w:tc>
          <w:tcPr>
            <w:tcW w:w="1275" w:type="dxa"/>
            <w:tcBorders>
              <w:top w:val="single" w:sz="18" w:space="0" w:color="auto"/>
            </w:tcBorders>
            <w:vAlign w:val="center"/>
          </w:tcPr>
          <w:p w14:paraId="32FCC732" w14:textId="3D0FC640" w:rsidR="004520C6" w:rsidRPr="00086E76" w:rsidRDefault="004520C6" w:rsidP="002D202B">
            <w:pPr>
              <w:pStyle w:val="NoSpacing"/>
            </w:pPr>
            <w:r w:rsidRPr="00086E76">
              <w:t>0.2</w:t>
            </w:r>
          </w:p>
        </w:tc>
        <w:tc>
          <w:tcPr>
            <w:tcW w:w="2122" w:type="dxa"/>
            <w:tcBorders>
              <w:top w:val="single" w:sz="18" w:space="0" w:color="auto"/>
            </w:tcBorders>
            <w:vAlign w:val="center"/>
          </w:tcPr>
          <w:p w14:paraId="267295AB" w14:textId="21355E1E" w:rsidR="004520C6" w:rsidRPr="00086E76" w:rsidRDefault="004520C6" w:rsidP="002D202B">
            <w:pPr>
              <w:pStyle w:val="NoSpacing"/>
            </w:pPr>
            <w:r w:rsidRPr="00086E76">
              <w:t>(2)</w:t>
            </w:r>
          </w:p>
        </w:tc>
      </w:tr>
      <w:tr w:rsidR="004520C6" w:rsidRPr="00D415BF" w14:paraId="290EE257" w14:textId="77777777" w:rsidTr="00600748">
        <w:trPr>
          <w:trHeight w:val="324"/>
        </w:trPr>
        <w:tc>
          <w:tcPr>
            <w:tcW w:w="1428" w:type="dxa"/>
            <w:vMerge/>
            <w:vAlign w:val="center"/>
          </w:tcPr>
          <w:p w14:paraId="52ECFEF2" w14:textId="77777777" w:rsidR="004520C6" w:rsidRPr="00086E76" w:rsidRDefault="004520C6" w:rsidP="002D202B">
            <w:pPr>
              <w:pStyle w:val="NoSpacing"/>
            </w:pPr>
          </w:p>
        </w:tc>
        <w:tc>
          <w:tcPr>
            <w:tcW w:w="1926" w:type="dxa"/>
            <w:vAlign w:val="center"/>
          </w:tcPr>
          <w:p w14:paraId="68FD58D0" w14:textId="7CECBD2E" w:rsidR="004520C6" w:rsidRPr="00086E76" w:rsidRDefault="004520C6" w:rsidP="002D202B">
            <w:pPr>
              <w:pStyle w:val="NoSpacing"/>
            </w:pPr>
            <w:r w:rsidRPr="00086E76">
              <w:t>Season (Wet)</w:t>
            </w:r>
          </w:p>
        </w:tc>
        <w:tc>
          <w:tcPr>
            <w:tcW w:w="1190" w:type="dxa"/>
            <w:vAlign w:val="center"/>
          </w:tcPr>
          <w:p w14:paraId="5A4507AA" w14:textId="21227EA1" w:rsidR="004520C6" w:rsidRPr="00086E76" w:rsidRDefault="004520C6" w:rsidP="002D202B">
            <w:pPr>
              <w:pStyle w:val="NoSpacing"/>
            </w:pPr>
            <w:r w:rsidRPr="00086E76">
              <w:t>0.0055</w:t>
            </w:r>
          </w:p>
        </w:tc>
        <w:tc>
          <w:tcPr>
            <w:tcW w:w="1415" w:type="dxa"/>
            <w:vAlign w:val="center"/>
          </w:tcPr>
          <w:p w14:paraId="2543F860" w14:textId="4360B623" w:rsidR="004520C6" w:rsidRPr="00086E76" w:rsidRDefault="004520C6" w:rsidP="002D202B">
            <w:pPr>
              <w:pStyle w:val="NoSpacing"/>
            </w:pPr>
            <w:r w:rsidRPr="00086E76">
              <w:t>-0.0004</w:t>
            </w:r>
          </w:p>
        </w:tc>
        <w:tc>
          <w:tcPr>
            <w:tcW w:w="1275" w:type="dxa"/>
            <w:vAlign w:val="center"/>
          </w:tcPr>
          <w:p w14:paraId="3B9C38C4" w14:textId="703839C6" w:rsidR="004520C6" w:rsidRPr="00086E76" w:rsidRDefault="004520C6" w:rsidP="002D202B">
            <w:pPr>
              <w:pStyle w:val="NoSpacing"/>
            </w:pPr>
            <w:r w:rsidRPr="00086E76">
              <w:t>0.01</w:t>
            </w:r>
          </w:p>
        </w:tc>
        <w:tc>
          <w:tcPr>
            <w:tcW w:w="2122" w:type="dxa"/>
            <w:vAlign w:val="center"/>
          </w:tcPr>
          <w:p w14:paraId="733A9263" w14:textId="380D51B3" w:rsidR="004520C6" w:rsidRPr="00086E76" w:rsidRDefault="004520C6" w:rsidP="002D202B">
            <w:pPr>
              <w:pStyle w:val="NoSpacing"/>
            </w:pPr>
            <w:r w:rsidRPr="00086E76">
              <w:t>0.78 (1)</w:t>
            </w:r>
          </w:p>
        </w:tc>
      </w:tr>
      <w:tr w:rsidR="004520C6" w:rsidRPr="00D415BF" w14:paraId="18B7E1F6" w14:textId="77777777" w:rsidTr="00600748">
        <w:trPr>
          <w:trHeight w:val="324"/>
        </w:trPr>
        <w:tc>
          <w:tcPr>
            <w:tcW w:w="1428" w:type="dxa"/>
            <w:vMerge/>
            <w:tcBorders>
              <w:bottom w:val="single" w:sz="4" w:space="0" w:color="auto"/>
            </w:tcBorders>
            <w:vAlign w:val="center"/>
          </w:tcPr>
          <w:p w14:paraId="0F758F1B" w14:textId="77777777" w:rsidR="004520C6" w:rsidRPr="00086E76" w:rsidRDefault="004520C6" w:rsidP="002D202B">
            <w:pPr>
              <w:pStyle w:val="NoSpacing"/>
            </w:pPr>
          </w:p>
        </w:tc>
        <w:tc>
          <w:tcPr>
            <w:tcW w:w="1926" w:type="dxa"/>
            <w:tcBorders>
              <w:bottom w:val="single" w:sz="4" w:space="0" w:color="auto"/>
            </w:tcBorders>
            <w:vAlign w:val="center"/>
          </w:tcPr>
          <w:p w14:paraId="2BFFA52C" w14:textId="720401BD" w:rsidR="004520C6" w:rsidRPr="00086E76" w:rsidRDefault="004520C6" w:rsidP="002D202B">
            <w:pPr>
              <w:pStyle w:val="NoSpacing"/>
            </w:pPr>
            <w:r w:rsidRPr="00086E76">
              <w:t>Temperature</w:t>
            </w:r>
          </w:p>
        </w:tc>
        <w:tc>
          <w:tcPr>
            <w:tcW w:w="1190" w:type="dxa"/>
            <w:tcBorders>
              <w:bottom w:val="single" w:sz="4" w:space="0" w:color="auto"/>
            </w:tcBorders>
            <w:vAlign w:val="center"/>
          </w:tcPr>
          <w:p w14:paraId="097062D4" w14:textId="5FA979B4" w:rsidR="004520C6" w:rsidRPr="00086E76" w:rsidRDefault="004520C6" w:rsidP="002D202B">
            <w:pPr>
              <w:pStyle w:val="NoSpacing"/>
            </w:pPr>
            <w:r w:rsidRPr="00086E76">
              <w:t>-0.000</w:t>
            </w:r>
            <w:r w:rsidR="00600748" w:rsidRPr="00086E76">
              <w:t>8</w:t>
            </w:r>
          </w:p>
        </w:tc>
        <w:tc>
          <w:tcPr>
            <w:tcW w:w="1415" w:type="dxa"/>
            <w:tcBorders>
              <w:bottom w:val="single" w:sz="4" w:space="0" w:color="auto"/>
            </w:tcBorders>
            <w:vAlign w:val="center"/>
          </w:tcPr>
          <w:p w14:paraId="378C0A53" w14:textId="50369162" w:rsidR="004520C6" w:rsidRPr="00086E76" w:rsidRDefault="004520C6" w:rsidP="002D202B">
            <w:pPr>
              <w:pStyle w:val="NoSpacing"/>
            </w:pPr>
            <w:r w:rsidRPr="00086E76">
              <w:t>-0.001</w:t>
            </w:r>
          </w:p>
        </w:tc>
        <w:tc>
          <w:tcPr>
            <w:tcW w:w="1275" w:type="dxa"/>
            <w:tcBorders>
              <w:bottom w:val="single" w:sz="4" w:space="0" w:color="auto"/>
            </w:tcBorders>
            <w:vAlign w:val="center"/>
          </w:tcPr>
          <w:p w14:paraId="1274EB8B" w14:textId="58744BA5" w:rsidR="004520C6" w:rsidRPr="00086E76" w:rsidRDefault="004520C6" w:rsidP="002D202B">
            <w:pPr>
              <w:pStyle w:val="NoSpacing"/>
            </w:pPr>
            <w:r w:rsidRPr="00086E76">
              <w:t>0.000003</w:t>
            </w:r>
          </w:p>
        </w:tc>
        <w:tc>
          <w:tcPr>
            <w:tcW w:w="2122" w:type="dxa"/>
            <w:tcBorders>
              <w:bottom w:val="single" w:sz="4" w:space="0" w:color="auto"/>
            </w:tcBorders>
            <w:vAlign w:val="center"/>
          </w:tcPr>
          <w:p w14:paraId="2A7D01B9" w14:textId="0086DA21" w:rsidR="004520C6" w:rsidRPr="00086E76" w:rsidRDefault="004520C6" w:rsidP="002D202B">
            <w:pPr>
              <w:pStyle w:val="NoSpacing"/>
            </w:pPr>
            <w:r w:rsidRPr="00086E76">
              <w:t>0.11 (1)</w:t>
            </w:r>
          </w:p>
        </w:tc>
      </w:tr>
      <w:tr w:rsidR="00D415BF" w:rsidRPr="00D415BF" w14:paraId="05A1D70B" w14:textId="77777777" w:rsidTr="00600748">
        <w:trPr>
          <w:trHeight w:val="324"/>
        </w:trPr>
        <w:tc>
          <w:tcPr>
            <w:tcW w:w="1428" w:type="dxa"/>
            <w:vMerge w:val="restart"/>
            <w:tcBorders>
              <w:top w:val="single" w:sz="4" w:space="0" w:color="auto"/>
              <w:bottom w:val="nil"/>
            </w:tcBorders>
            <w:vAlign w:val="center"/>
          </w:tcPr>
          <w:p w14:paraId="7A0A0D24" w14:textId="2696A76C" w:rsidR="00D415BF" w:rsidRPr="00086E76" w:rsidRDefault="00E679EB" w:rsidP="002D202B">
            <w:pPr>
              <w:pStyle w:val="NoSpacing"/>
            </w:pPr>
            <w:r>
              <w:t>dikdik</w:t>
            </w:r>
            <w:r w:rsidR="00D415BF" w:rsidRPr="00086E76">
              <w:t xml:space="preserve"> - midday</w:t>
            </w:r>
          </w:p>
        </w:tc>
        <w:tc>
          <w:tcPr>
            <w:tcW w:w="1926" w:type="dxa"/>
            <w:tcBorders>
              <w:top w:val="single" w:sz="4" w:space="0" w:color="auto"/>
              <w:bottom w:val="nil"/>
            </w:tcBorders>
            <w:vAlign w:val="center"/>
          </w:tcPr>
          <w:p w14:paraId="6EA7167C" w14:textId="2BE84B67" w:rsidR="00D415BF" w:rsidRPr="00086E76" w:rsidRDefault="00D415BF" w:rsidP="002D202B">
            <w:pPr>
              <w:pStyle w:val="NoSpacing"/>
            </w:pPr>
            <w:r w:rsidRPr="00086E76">
              <w:t>Intercept</w:t>
            </w:r>
          </w:p>
        </w:tc>
        <w:tc>
          <w:tcPr>
            <w:tcW w:w="1190" w:type="dxa"/>
            <w:tcBorders>
              <w:top w:val="single" w:sz="4" w:space="0" w:color="auto"/>
              <w:bottom w:val="nil"/>
            </w:tcBorders>
            <w:vAlign w:val="center"/>
          </w:tcPr>
          <w:p w14:paraId="1B168F5B" w14:textId="09A17C59" w:rsidR="00D415BF" w:rsidRPr="00086E76" w:rsidRDefault="00D415BF" w:rsidP="002D202B">
            <w:pPr>
              <w:pStyle w:val="NoSpacing"/>
            </w:pPr>
            <w:r w:rsidRPr="00086E76">
              <w:t>0.12</w:t>
            </w:r>
          </w:p>
        </w:tc>
        <w:tc>
          <w:tcPr>
            <w:tcW w:w="1415" w:type="dxa"/>
            <w:tcBorders>
              <w:top w:val="single" w:sz="4" w:space="0" w:color="auto"/>
              <w:bottom w:val="nil"/>
            </w:tcBorders>
            <w:vAlign w:val="center"/>
          </w:tcPr>
          <w:p w14:paraId="4B8656B9" w14:textId="132C1237" w:rsidR="00D415BF" w:rsidRPr="00086E76" w:rsidRDefault="00D415BF" w:rsidP="002D202B">
            <w:pPr>
              <w:pStyle w:val="NoSpacing"/>
            </w:pPr>
            <w:r w:rsidRPr="00086E76">
              <w:t>0.1</w:t>
            </w:r>
          </w:p>
        </w:tc>
        <w:tc>
          <w:tcPr>
            <w:tcW w:w="1275" w:type="dxa"/>
            <w:tcBorders>
              <w:top w:val="single" w:sz="4" w:space="0" w:color="auto"/>
              <w:bottom w:val="nil"/>
            </w:tcBorders>
            <w:vAlign w:val="center"/>
          </w:tcPr>
          <w:p w14:paraId="7BB9C7AD" w14:textId="1CC37E15" w:rsidR="00D415BF" w:rsidRPr="00086E76" w:rsidRDefault="00D415BF" w:rsidP="002D202B">
            <w:pPr>
              <w:pStyle w:val="NoSpacing"/>
            </w:pPr>
            <w:r w:rsidRPr="00086E76">
              <w:t>0.2</w:t>
            </w:r>
          </w:p>
        </w:tc>
        <w:tc>
          <w:tcPr>
            <w:tcW w:w="2122" w:type="dxa"/>
            <w:tcBorders>
              <w:top w:val="single" w:sz="4" w:space="0" w:color="auto"/>
              <w:bottom w:val="nil"/>
            </w:tcBorders>
            <w:vAlign w:val="center"/>
          </w:tcPr>
          <w:p w14:paraId="212E3B33" w14:textId="12C8A4A7" w:rsidR="00D415BF" w:rsidRPr="00086E76" w:rsidRDefault="00D415BF" w:rsidP="002D202B">
            <w:pPr>
              <w:pStyle w:val="NoSpacing"/>
            </w:pPr>
            <w:r w:rsidRPr="00086E76">
              <w:t>(4)</w:t>
            </w:r>
          </w:p>
        </w:tc>
      </w:tr>
      <w:tr w:rsidR="00D415BF" w:rsidRPr="00D415BF" w14:paraId="03576C31" w14:textId="77777777" w:rsidTr="00600748">
        <w:trPr>
          <w:trHeight w:val="324"/>
        </w:trPr>
        <w:tc>
          <w:tcPr>
            <w:tcW w:w="1428" w:type="dxa"/>
            <w:vMerge/>
            <w:tcBorders>
              <w:top w:val="nil"/>
              <w:bottom w:val="nil"/>
            </w:tcBorders>
            <w:vAlign w:val="center"/>
          </w:tcPr>
          <w:p w14:paraId="25395D1C" w14:textId="77777777" w:rsidR="00D415BF" w:rsidRPr="00086E76" w:rsidRDefault="00D415BF" w:rsidP="002D202B">
            <w:pPr>
              <w:pStyle w:val="NoSpacing"/>
            </w:pPr>
          </w:p>
        </w:tc>
        <w:tc>
          <w:tcPr>
            <w:tcW w:w="1926" w:type="dxa"/>
            <w:tcBorders>
              <w:top w:val="nil"/>
              <w:bottom w:val="nil"/>
            </w:tcBorders>
            <w:vAlign w:val="center"/>
          </w:tcPr>
          <w:p w14:paraId="24B5BCA9" w14:textId="366156E9" w:rsidR="00D415BF" w:rsidRPr="00086E76" w:rsidRDefault="00D415BF" w:rsidP="002D202B">
            <w:pPr>
              <w:pStyle w:val="NoSpacing"/>
            </w:pPr>
            <w:r w:rsidRPr="00086E76">
              <w:t>Season (Wet)</w:t>
            </w:r>
          </w:p>
        </w:tc>
        <w:tc>
          <w:tcPr>
            <w:tcW w:w="1190" w:type="dxa"/>
            <w:tcBorders>
              <w:top w:val="nil"/>
              <w:bottom w:val="nil"/>
            </w:tcBorders>
            <w:vAlign w:val="center"/>
          </w:tcPr>
          <w:p w14:paraId="6B136FCA" w14:textId="74A4AAF1" w:rsidR="00D415BF" w:rsidRPr="00086E76" w:rsidRDefault="00D415BF" w:rsidP="002D202B">
            <w:pPr>
              <w:pStyle w:val="NoSpacing"/>
            </w:pPr>
            <w:r w:rsidRPr="00086E76">
              <w:t>-0.000</w:t>
            </w:r>
            <w:r w:rsidR="00600748" w:rsidRPr="00086E76">
              <w:t>2</w:t>
            </w:r>
          </w:p>
        </w:tc>
        <w:tc>
          <w:tcPr>
            <w:tcW w:w="1415" w:type="dxa"/>
            <w:tcBorders>
              <w:top w:val="nil"/>
              <w:bottom w:val="nil"/>
            </w:tcBorders>
            <w:vAlign w:val="center"/>
          </w:tcPr>
          <w:p w14:paraId="63B494C3" w14:textId="4BB59E22" w:rsidR="00D415BF" w:rsidRPr="00086E76" w:rsidRDefault="00D415BF" w:rsidP="002D202B">
            <w:pPr>
              <w:pStyle w:val="NoSpacing"/>
            </w:pPr>
            <w:r w:rsidRPr="00086E76">
              <w:t>-0.006</w:t>
            </w:r>
          </w:p>
        </w:tc>
        <w:tc>
          <w:tcPr>
            <w:tcW w:w="1275" w:type="dxa"/>
            <w:tcBorders>
              <w:top w:val="nil"/>
              <w:bottom w:val="nil"/>
            </w:tcBorders>
            <w:vAlign w:val="center"/>
          </w:tcPr>
          <w:p w14:paraId="21BBEAC3" w14:textId="1180520D" w:rsidR="00D415BF" w:rsidRPr="00086E76" w:rsidRDefault="00D415BF" w:rsidP="002D202B">
            <w:pPr>
              <w:pStyle w:val="NoSpacing"/>
            </w:pPr>
            <w:r w:rsidRPr="00086E76">
              <w:t>0.006</w:t>
            </w:r>
          </w:p>
        </w:tc>
        <w:tc>
          <w:tcPr>
            <w:tcW w:w="2122" w:type="dxa"/>
            <w:tcBorders>
              <w:top w:val="nil"/>
              <w:bottom w:val="nil"/>
            </w:tcBorders>
            <w:vAlign w:val="center"/>
          </w:tcPr>
          <w:p w14:paraId="412A0039" w14:textId="02D86C15" w:rsidR="00D415BF" w:rsidRPr="00086E76" w:rsidRDefault="00D415BF" w:rsidP="002D202B">
            <w:pPr>
              <w:pStyle w:val="NoSpacing"/>
            </w:pPr>
            <w:r w:rsidRPr="00086E76">
              <w:t>0.59 (1)</w:t>
            </w:r>
          </w:p>
        </w:tc>
      </w:tr>
      <w:tr w:rsidR="00D415BF" w:rsidRPr="00D415BF" w14:paraId="7334D974" w14:textId="77777777" w:rsidTr="00600748">
        <w:trPr>
          <w:trHeight w:val="324"/>
        </w:trPr>
        <w:tc>
          <w:tcPr>
            <w:tcW w:w="1428" w:type="dxa"/>
            <w:vMerge/>
            <w:tcBorders>
              <w:top w:val="nil"/>
              <w:bottom w:val="nil"/>
            </w:tcBorders>
            <w:vAlign w:val="center"/>
          </w:tcPr>
          <w:p w14:paraId="4E565C57" w14:textId="77777777" w:rsidR="00D415BF" w:rsidRPr="00086E76" w:rsidRDefault="00D415BF" w:rsidP="002D202B">
            <w:pPr>
              <w:pStyle w:val="NoSpacing"/>
            </w:pPr>
          </w:p>
        </w:tc>
        <w:tc>
          <w:tcPr>
            <w:tcW w:w="1926" w:type="dxa"/>
            <w:tcBorders>
              <w:top w:val="nil"/>
              <w:bottom w:val="nil"/>
            </w:tcBorders>
            <w:vAlign w:val="center"/>
          </w:tcPr>
          <w:p w14:paraId="622151EA" w14:textId="43B70D50" w:rsidR="00D415BF" w:rsidRPr="00086E76" w:rsidRDefault="00D415BF" w:rsidP="002D202B">
            <w:pPr>
              <w:pStyle w:val="NoSpacing"/>
            </w:pPr>
            <w:r w:rsidRPr="00086E76">
              <w:t>Moonlight</w:t>
            </w:r>
          </w:p>
        </w:tc>
        <w:tc>
          <w:tcPr>
            <w:tcW w:w="1190" w:type="dxa"/>
            <w:tcBorders>
              <w:top w:val="nil"/>
              <w:bottom w:val="nil"/>
            </w:tcBorders>
            <w:vAlign w:val="center"/>
          </w:tcPr>
          <w:p w14:paraId="335075D2" w14:textId="5BEFAE8A" w:rsidR="00D415BF" w:rsidRPr="00086E76" w:rsidRDefault="00D415BF" w:rsidP="002D202B">
            <w:pPr>
              <w:pStyle w:val="NoSpacing"/>
            </w:pPr>
            <w:r w:rsidRPr="00086E76">
              <w:t>0.000</w:t>
            </w:r>
            <w:r w:rsidR="00600748" w:rsidRPr="00086E76">
              <w:t>9</w:t>
            </w:r>
          </w:p>
        </w:tc>
        <w:tc>
          <w:tcPr>
            <w:tcW w:w="1415" w:type="dxa"/>
            <w:tcBorders>
              <w:top w:val="nil"/>
              <w:bottom w:val="nil"/>
            </w:tcBorders>
            <w:vAlign w:val="center"/>
          </w:tcPr>
          <w:p w14:paraId="30C4BDC6" w14:textId="24B32073" w:rsidR="00D415BF" w:rsidRPr="00086E76" w:rsidRDefault="00D415BF" w:rsidP="002D202B">
            <w:pPr>
              <w:pStyle w:val="NoSpacing"/>
            </w:pPr>
            <w:r w:rsidRPr="00086E76">
              <w:t>0.0003</w:t>
            </w:r>
          </w:p>
        </w:tc>
        <w:tc>
          <w:tcPr>
            <w:tcW w:w="1275" w:type="dxa"/>
            <w:tcBorders>
              <w:top w:val="nil"/>
              <w:bottom w:val="nil"/>
            </w:tcBorders>
            <w:vAlign w:val="center"/>
          </w:tcPr>
          <w:p w14:paraId="06B12F86" w14:textId="06F0A057" w:rsidR="00D415BF" w:rsidRPr="00086E76" w:rsidRDefault="00D415BF" w:rsidP="002D202B">
            <w:pPr>
              <w:pStyle w:val="NoSpacing"/>
            </w:pPr>
            <w:r w:rsidRPr="00086E76">
              <w:t>0.001</w:t>
            </w:r>
          </w:p>
        </w:tc>
        <w:tc>
          <w:tcPr>
            <w:tcW w:w="2122" w:type="dxa"/>
            <w:tcBorders>
              <w:top w:val="nil"/>
              <w:bottom w:val="nil"/>
            </w:tcBorders>
            <w:vAlign w:val="center"/>
          </w:tcPr>
          <w:p w14:paraId="5678CBF2" w14:textId="5843E4CC" w:rsidR="00D415BF" w:rsidRPr="00086E76" w:rsidRDefault="00D415BF" w:rsidP="002D202B">
            <w:pPr>
              <w:pStyle w:val="NoSpacing"/>
            </w:pPr>
            <w:r w:rsidRPr="00086E76">
              <w:t>0.21 (1)</w:t>
            </w:r>
          </w:p>
        </w:tc>
      </w:tr>
      <w:tr w:rsidR="00D415BF" w:rsidRPr="00D415BF" w14:paraId="1FBFFFBF" w14:textId="77777777" w:rsidTr="00600748">
        <w:trPr>
          <w:trHeight w:val="324"/>
        </w:trPr>
        <w:tc>
          <w:tcPr>
            <w:tcW w:w="1428" w:type="dxa"/>
            <w:vMerge/>
            <w:tcBorders>
              <w:top w:val="nil"/>
              <w:bottom w:val="nil"/>
            </w:tcBorders>
            <w:vAlign w:val="center"/>
          </w:tcPr>
          <w:p w14:paraId="1100A583" w14:textId="77777777" w:rsidR="00D415BF" w:rsidRPr="00086E76" w:rsidRDefault="00D415BF" w:rsidP="002D202B">
            <w:pPr>
              <w:pStyle w:val="NoSpacing"/>
            </w:pPr>
          </w:p>
        </w:tc>
        <w:tc>
          <w:tcPr>
            <w:tcW w:w="1926" w:type="dxa"/>
            <w:tcBorders>
              <w:top w:val="nil"/>
              <w:bottom w:val="nil"/>
            </w:tcBorders>
            <w:vAlign w:val="center"/>
          </w:tcPr>
          <w:p w14:paraId="60DA52E0" w14:textId="3FAD52FB" w:rsidR="00D415BF" w:rsidRPr="00086E76" w:rsidRDefault="00D415BF" w:rsidP="002D202B">
            <w:pPr>
              <w:pStyle w:val="NoSpacing"/>
            </w:pPr>
            <w:r w:rsidRPr="00086E76">
              <w:t>Rain (mm)</w:t>
            </w:r>
          </w:p>
        </w:tc>
        <w:tc>
          <w:tcPr>
            <w:tcW w:w="1190" w:type="dxa"/>
            <w:tcBorders>
              <w:top w:val="nil"/>
              <w:bottom w:val="nil"/>
            </w:tcBorders>
            <w:vAlign w:val="center"/>
          </w:tcPr>
          <w:p w14:paraId="32AA55BC" w14:textId="1507C312" w:rsidR="00D415BF" w:rsidRPr="00086E76" w:rsidRDefault="00D415BF" w:rsidP="002D202B">
            <w:pPr>
              <w:pStyle w:val="NoSpacing"/>
            </w:pPr>
            <w:r w:rsidRPr="00086E76">
              <w:t>0.0005</w:t>
            </w:r>
          </w:p>
        </w:tc>
        <w:tc>
          <w:tcPr>
            <w:tcW w:w="1415" w:type="dxa"/>
            <w:tcBorders>
              <w:top w:val="nil"/>
              <w:bottom w:val="nil"/>
            </w:tcBorders>
            <w:vAlign w:val="center"/>
          </w:tcPr>
          <w:p w14:paraId="4BA7D886" w14:textId="1C3C39E6" w:rsidR="00D415BF" w:rsidRPr="00086E76" w:rsidRDefault="00D415BF" w:rsidP="002D202B">
            <w:pPr>
              <w:pStyle w:val="NoSpacing"/>
            </w:pPr>
            <w:r w:rsidRPr="00086E76">
              <w:t>0.0002</w:t>
            </w:r>
          </w:p>
        </w:tc>
        <w:tc>
          <w:tcPr>
            <w:tcW w:w="1275" w:type="dxa"/>
            <w:tcBorders>
              <w:top w:val="nil"/>
              <w:bottom w:val="nil"/>
            </w:tcBorders>
            <w:vAlign w:val="center"/>
          </w:tcPr>
          <w:p w14:paraId="012A749C" w14:textId="4D85E6EC" w:rsidR="00D415BF" w:rsidRPr="00086E76" w:rsidRDefault="00D415BF" w:rsidP="002D202B">
            <w:pPr>
              <w:pStyle w:val="NoSpacing"/>
            </w:pPr>
            <w:r w:rsidRPr="00086E76">
              <w:t>0.0009</w:t>
            </w:r>
          </w:p>
        </w:tc>
        <w:tc>
          <w:tcPr>
            <w:tcW w:w="2122" w:type="dxa"/>
            <w:tcBorders>
              <w:top w:val="nil"/>
              <w:bottom w:val="nil"/>
            </w:tcBorders>
            <w:vAlign w:val="center"/>
          </w:tcPr>
          <w:p w14:paraId="54C835AD" w14:textId="24F8D8AF" w:rsidR="00D415BF" w:rsidRPr="00086E76" w:rsidRDefault="00D415BF" w:rsidP="002D202B">
            <w:pPr>
              <w:pStyle w:val="NoSpacing"/>
            </w:pPr>
            <w:r w:rsidRPr="00086E76">
              <w:t>0.10 (1)</w:t>
            </w:r>
          </w:p>
        </w:tc>
      </w:tr>
      <w:tr w:rsidR="00D415BF" w:rsidRPr="00D415BF" w14:paraId="3F6841AD" w14:textId="77777777" w:rsidTr="00600748">
        <w:trPr>
          <w:trHeight w:val="324"/>
        </w:trPr>
        <w:tc>
          <w:tcPr>
            <w:tcW w:w="1428" w:type="dxa"/>
            <w:vMerge/>
            <w:tcBorders>
              <w:top w:val="nil"/>
              <w:bottom w:val="single" w:sz="4" w:space="0" w:color="auto"/>
            </w:tcBorders>
            <w:vAlign w:val="center"/>
          </w:tcPr>
          <w:p w14:paraId="39F95CA1" w14:textId="77777777" w:rsidR="00D415BF" w:rsidRPr="00086E76" w:rsidRDefault="00D415BF" w:rsidP="002D202B">
            <w:pPr>
              <w:pStyle w:val="NoSpacing"/>
            </w:pPr>
          </w:p>
        </w:tc>
        <w:tc>
          <w:tcPr>
            <w:tcW w:w="1926" w:type="dxa"/>
            <w:tcBorders>
              <w:top w:val="nil"/>
              <w:bottom w:val="single" w:sz="4" w:space="0" w:color="auto"/>
            </w:tcBorders>
            <w:vAlign w:val="center"/>
          </w:tcPr>
          <w:p w14:paraId="2E634CC7" w14:textId="799D6918" w:rsidR="00D415BF" w:rsidRPr="00086E76" w:rsidRDefault="00D415BF" w:rsidP="002D202B">
            <w:pPr>
              <w:pStyle w:val="NoSpacing"/>
            </w:pPr>
            <w:r w:rsidRPr="00086E76">
              <w:t>Temperature</w:t>
            </w:r>
          </w:p>
        </w:tc>
        <w:tc>
          <w:tcPr>
            <w:tcW w:w="1190" w:type="dxa"/>
            <w:tcBorders>
              <w:top w:val="nil"/>
              <w:bottom w:val="single" w:sz="4" w:space="0" w:color="auto"/>
            </w:tcBorders>
            <w:vAlign w:val="center"/>
          </w:tcPr>
          <w:p w14:paraId="3285424A" w14:textId="3322F27F" w:rsidR="00D415BF" w:rsidRPr="00086E76" w:rsidRDefault="00D415BF" w:rsidP="002D202B">
            <w:pPr>
              <w:pStyle w:val="NoSpacing"/>
            </w:pPr>
            <w:r w:rsidRPr="00086E76">
              <w:t>0.0004</w:t>
            </w:r>
          </w:p>
        </w:tc>
        <w:tc>
          <w:tcPr>
            <w:tcW w:w="1415" w:type="dxa"/>
            <w:tcBorders>
              <w:top w:val="nil"/>
              <w:bottom w:val="single" w:sz="4" w:space="0" w:color="auto"/>
            </w:tcBorders>
            <w:vAlign w:val="center"/>
          </w:tcPr>
          <w:p w14:paraId="3D4CDC1C" w14:textId="6E90D32D" w:rsidR="00D415BF" w:rsidRPr="00086E76" w:rsidRDefault="00D415BF" w:rsidP="002D202B">
            <w:pPr>
              <w:pStyle w:val="NoSpacing"/>
            </w:pPr>
            <w:r w:rsidRPr="00086E76">
              <w:t>-0.0004</w:t>
            </w:r>
          </w:p>
        </w:tc>
        <w:tc>
          <w:tcPr>
            <w:tcW w:w="1275" w:type="dxa"/>
            <w:tcBorders>
              <w:top w:val="nil"/>
              <w:bottom w:val="single" w:sz="4" w:space="0" w:color="auto"/>
            </w:tcBorders>
            <w:vAlign w:val="center"/>
          </w:tcPr>
          <w:p w14:paraId="48A50619" w14:textId="450247CE" w:rsidR="00D415BF" w:rsidRPr="00086E76" w:rsidRDefault="00D415BF" w:rsidP="002D202B">
            <w:pPr>
              <w:pStyle w:val="NoSpacing"/>
            </w:pPr>
            <w:r w:rsidRPr="00086E76">
              <w:t>0.001</w:t>
            </w:r>
          </w:p>
        </w:tc>
        <w:tc>
          <w:tcPr>
            <w:tcW w:w="2122" w:type="dxa"/>
            <w:tcBorders>
              <w:top w:val="nil"/>
              <w:bottom w:val="single" w:sz="4" w:space="0" w:color="auto"/>
            </w:tcBorders>
            <w:vAlign w:val="center"/>
          </w:tcPr>
          <w:p w14:paraId="7DE7C472" w14:textId="03897764" w:rsidR="00D415BF" w:rsidRPr="00086E76" w:rsidRDefault="00D415BF" w:rsidP="002D202B">
            <w:pPr>
              <w:pStyle w:val="NoSpacing"/>
            </w:pPr>
            <w:r w:rsidRPr="00086E76">
              <w:t>0.09 (1)</w:t>
            </w:r>
          </w:p>
        </w:tc>
      </w:tr>
      <w:tr w:rsidR="00D415BF" w:rsidRPr="00600748" w14:paraId="1FA45D36" w14:textId="77777777" w:rsidTr="00600748">
        <w:trPr>
          <w:trHeight w:val="324"/>
        </w:trPr>
        <w:tc>
          <w:tcPr>
            <w:tcW w:w="1428" w:type="dxa"/>
            <w:vMerge w:val="restart"/>
            <w:tcBorders>
              <w:top w:val="single" w:sz="4" w:space="0" w:color="auto"/>
            </w:tcBorders>
            <w:vAlign w:val="center"/>
          </w:tcPr>
          <w:p w14:paraId="431F2F9E" w14:textId="5D19AD0A" w:rsidR="00D415BF" w:rsidRPr="00086E76" w:rsidRDefault="00E679EB" w:rsidP="002D202B">
            <w:pPr>
              <w:pStyle w:val="NoSpacing"/>
            </w:pPr>
            <w:r>
              <w:t>dikdik</w:t>
            </w:r>
            <w:r w:rsidR="00D415BF" w:rsidRPr="00086E76">
              <w:t xml:space="preserve"> - night</w:t>
            </w:r>
          </w:p>
        </w:tc>
        <w:tc>
          <w:tcPr>
            <w:tcW w:w="1926" w:type="dxa"/>
            <w:tcBorders>
              <w:top w:val="single" w:sz="4" w:space="0" w:color="auto"/>
            </w:tcBorders>
            <w:vAlign w:val="center"/>
          </w:tcPr>
          <w:p w14:paraId="1E729273" w14:textId="423DEB88" w:rsidR="00D415BF" w:rsidRPr="00086E76" w:rsidRDefault="00D415BF" w:rsidP="002D202B">
            <w:pPr>
              <w:pStyle w:val="NoSpacing"/>
            </w:pPr>
            <w:r w:rsidRPr="00086E76">
              <w:t>Intercept</w:t>
            </w:r>
          </w:p>
        </w:tc>
        <w:tc>
          <w:tcPr>
            <w:tcW w:w="1190" w:type="dxa"/>
            <w:tcBorders>
              <w:top w:val="single" w:sz="4" w:space="0" w:color="auto"/>
            </w:tcBorders>
            <w:vAlign w:val="center"/>
          </w:tcPr>
          <w:p w14:paraId="2C68F549" w14:textId="5C818530" w:rsidR="00D415BF" w:rsidRPr="00086E76" w:rsidRDefault="00D415BF" w:rsidP="002D202B">
            <w:pPr>
              <w:pStyle w:val="NoSpacing"/>
            </w:pPr>
            <w:r w:rsidRPr="00086E76">
              <w:t>0.13</w:t>
            </w:r>
          </w:p>
        </w:tc>
        <w:tc>
          <w:tcPr>
            <w:tcW w:w="1415" w:type="dxa"/>
            <w:tcBorders>
              <w:top w:val="single" w:sz="4" w:space="0" w:color="auto"/>
            </w:tcBorders>
            <w:vAlign w:val="center"/>
          </w:tcPr>
          <w:p w14:paraId="5196AB23" w14:textId="6FDF78E6" w:rsidR="00D415BF" w:rsidRPr="00086E76" w:rsidRDefault="00D415BF" w:rsidP="002D202B">
            <w:pPr>
              <w:pStyle w:val="NoSpacing"/>
            </w:pPr>
            <w:r w:rsidRPr="00086E76">
              <w:t>0.1</w:t>
            </w:r>
          </w:p>
        </w:tc>
        <w:tc>
          <w:tcPr>
            <w:tcW w:w="1275" w:type="dxa"/>
            <w:tcBorders>
              <w:top w:val="single" w:sz="4" w:space="0" w:color="auto"/>
            </w:tcBorders>
            <w:vAlign w:val="center"/>
          </w:tcPr>
          <w:p w14:paraId="1C3051B5" w14:textId="6B2DF00F" w:rsidR="00D415BF" w:rsidRPr="00086E76" w:rsidRDefault="00D415BF" w:rsidP="002D202B">
            <w:pPr>
              <w:pStyle w:val="NoSpacing"/>
            </w:pPr>
            <w:r w:rsidRPr="00086E76">
              <w:t>0.2</w:t>
            </w:r>
          </w:p>
        </w:tc>
        <w:tc>
          <w:tcPr>
            <w:tcW w:w="2122" w:type="dxa"/>
            <w:tcBorders>
              <w:top w:val="single" w:sz="4" w:space="0" w:color="auto"/>
            </w:tcBorders>
            <w:vAlign w:val="center"/>
          </w:tcPr>
          <w:p w14:paraId="04BB4721" w14:textId="5C5F6DDA" w:rsidR="00D415BF" w:rsidRPr="00086E76" w:rsidRDefault="00D415BF" w:rsidP="002D202B">
            <w:pPr>
              <w:pStyle w:val="NoSpacing"/>
            </w:pPr>
            <w:r w:rsidRPr="00086E76">
              <w:t>(2)</w:t>
            </w:r>
          </w:p>
        </w:tc>
      </w:tr>
      <w:tr w:rsidR="00D415BF" w:rsidRPr="00600748" w14:paraId="393A1CE1" w14:textId="77777777" w:rsidTr="00600748">
        <w:trPr>
          <w:trHeight w:val="324"/>
        </w:trPr>
        <w:tc>
          <w:tcPr>
            <w:tcW w:w="1428" w:type="dxa"/>
            <w:vMerge/>
            <w:vAlign w:val="center"/>
          </w:tcPr>
          <w:p w14:paraId="094F9636" w14:textId="77777777" w:rsidR="00D415BF" w:rsidRPr="00086E76" w:rsidRDefault="00D415BF" w:rsidP="002D202B">
            <w:pPr>
              <w:pStyle w:val="NoSpacing"/>
            </w:pPr>
          </w:p>
        </w:tc>
        <w:tc>
          <w:tcPr>
            <w:tcW w:w="1926" w:type="dxa"/>
            <w:vAlign w:val="center"/>
          </w:tcPr>
          <w:p w14:paraId="4D425561" w14:textId="54062E85" w:rsidR="00D415BF" w:rsidRPr="00086E76" w:rsidRDefault="00D415BF" w:rsidP="002D202B">
            <w:pPr>
              <w:pStyle w:val="NoSpacing"/>
            </w:pPr>
            <w:r w:rsidRPr="00086E76">
              <w:t>Moonlight</w:t>
            </w:r>
          </w:p>
        </w:tc>
        <w:tc>
          <w:tcPr>
            <w:tcW w:w="1190" w:type="dxa"/>
            <w:vAlign w:val="center"/>
          </w:tcPr>
          <w:p w14:paraId="04D25A2F" w14:textId="0C33747E" w:rsidR="00D415BF" w:rsidRPr="00086E76" w:rsidRDefault="00D415BF" w:rsidP="002D202B">
            <w:pPr>
              <w:pStyle w:val="NoSpacing"/>
            </w:pPr>
            <w:r w:rsidRPr="00086E76">
              <w:t>-0.022</w:t>
            </w:r>
          </w:p>
        </w:tc>
        <w:tc>
          <w:tcPr>
            <w:tcW w:w="1415" w:type="dxa"/>
            <w:vAlign w:val="center"/>
          </w:tcPr>
          <w:p w14:paraId="14DA7ECA" w14:textId="2D08C6E3" w:rsidR="00D415BF" w:rsidRPr="00086E76" w:rsidRDefault="00D415BF" w:rsidP="002D202B">
            <w:pPr>
              <w:pStyle w:val="NoSpacing"/>
            </w:pPr>
            <w:r w:rsidRPr="00086E76">
              <w:t>-0.03</w:t>
            </w:r>
          </w:p>
        </w:tc>
        <w:tc>
          <w:tcPr>
            <w:tcW w:w="1275" w:type="dxa"/>
            <w:vAlign w:val="center"/>
          </w:tcPr>
          <w:p w14:paraId="1D3ECA53" w14:textId="44C2C662" w:rsidR="00D415BF" w:rsidRPr="00086E76" w:rsidRDefault="00D415BF" w:rsidP="002D202B">
            <w:pPr>
              <w:pStyle w:val="NoSpacing"/>
            </w:pPr>
            <w:r w:rsidRPr="00086E76">
              <w:t>-0.01</w:t>
            </w:r>
          </w:p>
        </w:tc>
        <w:tc>
          <w:tcPr>
            <w:tcW w:w="2122" w:type="dxa"/>
            <w:vAlign w:val="center"/>
          </w:tcPr>
          <w:p w14:paraId="0CE49BCF" w14:textId="7F418839" w:rsidR="00D415BF" w:rsidRPr="00086E76" w:rsidRDefault="00D415BF" w:rsidP="002D202B">
            <w:pPr>
              <w:pStyle w:val="NoSpacing"/>
            </w:pPr>
            <w:r w:rsidRPr="00086E76">
              <w:t>0.71 (1)</w:t>
            </w:r>
          </w:p>
        </w:tc>
      </w:tr>
      <w:tr w:rsidR="00D415BF" w:rsidRPr="00600748" w14:paraId="49F51156" w14:textId="77777777" w:rsidTr="00600748">
        <w:trPr>
          <w:trHeight w:val="324"/>
        </w:trPr>
        <w:tc>
          <w:tcPr>
            <w:tcW w:w="1428" w:type="dxa"/>
            <w:vMerge/>
            <w:tcBorders>
              <w:bottom w:val="single" w:sz="18" w:space="0" w:color="auto"/>
            </w:tcBorders>
            <w:vAlign w:val="center"/>
          </w:tcPr>
          <w:p w14:paraId="79E55AD5" w14:textId="77777777" w:rsidR="00D415BF" w:rsidRPr="00086E76" w:rsidRDefault="00D415BF" w:rsidP="002D202B">
            <w:pPr>
              <w:pStyle w:val="NoSpacing"/>
            </w:pPr>
          </w:p>
        </w:tc>
        <w:tc>
          <w:tcPr>
            <w:tcW w:w="1926" w:type="dxa"/>
            <w:tcBorders>
              <w:bottom w:val="single" w:sz="18" w:space="0" w:color="auto"/>
            </w:tcBorders>
            <w:vAlign w:val="center"/>
          </w:tcPr>
          <w:p w14:paraId="6EDA9902" w14:textId="1013DEC2" w:rsidR="00D415BF" w:rsidRPr="00086E76" w:rsidRDefault="00D415BF" w:rsidP="002D202B">
            <w:pPr>
              <w:pStyle w:val="NoSpacing"/>
            </w:pPr>
            <w:r w:rsidRPr="00086E76">
              <w:t>Season (Wet)</w:t>
            </w:r>
          </w:p>
        </w:tc>
        <w:tc>
          <w:tcPr>
            <w:tcW w:w="1190" w:type="dxa"/>
            <w:tcBorders>
              <w:bottom w:val="single" w:sz="18" w:space="0" w:color="auto"/>
            </w:tcBorders>
            <w:vAlign w:val="center"/>
          </w:tcPr>
          <w:p w14:paraId="532CD6D7" w14:textId="65556941" w:rsidR="00D415BF" w:rsidRPr="00086E76" w:rsidRDefault="00D415BF" w:rsidP="002D202B">
            <w:pPr>
              <w:pStyle w:val="NoSpacing"/>
            </w:pPr>
            <w:r w:rsidRPr="00086E76">
              <w:t>0.023</w:t>
            </w:r>
          </w:p>
        </w:tc>
        <w:tc>
          <w:tcPr>
            <w:tcW w:w="1415" w:type="dxa"/>
            <w:tcBorders>
              <w:bottom w:val="single" w:sz="18" w:space="0" w:color="auto"/>
            </w:tcBorders>
            <w:vAlign w:val="center"/>
          </w:tcPr>
          <w:p w14:paraId="7A3ACC58" w14:textId="18B3C5F9" w:rsidR="00D415BF" w:rsidRPr="00086E76" w:rsidRDefault="00D415BF" w:rsidP="002D202B">
            <w:pPr>
              <w:pStyle w:val="NoSpacing"/>
            </w:pPr>
            <w:r w:rsidRPr="00086E76">
              <w:t>0.02</w:t>
            </w:r>
          </w:p>
        </w:tc>
        <w:tc>
          <w:tcPr>
            <w:tcW w:w="1275" w:type="dxa"/>
            <w:tcBorders>
              <w:bottom w:val="single" w:sz="18" w:space="0" w:color="auto"/>
            </w:tcBorders>
            <w:vAlign w:val="center"/>
          </w:tcPr>
          <w:p w14:paraId="3CBE4ECB" w14:textId="43BE8F63" w:rsidR="00D415BF" w:rsidRPr="00086E76" w:rsidRDefault="00D415BF" w:rsidP="002D202B">
            <w:pPr>
              <w:pStyle w:val="NoSpacing"/>
            </w:pPr>
            <w:r w:rsidRPr="00086E76">
              <w:t>0.03</w:t>
            </w:r>
          </w:p>
        </w:tc>
        <w:tc>
          <w:tcPr>
            <w:tcW w:w="2122" w:type="dxa"/>
            <w:tcBorders>
              <w:bottom w:val="single" w:sz="18" w:space="0" w:color="auto"/>
            </w:tcBorders>
            <w:vAlign w:val="center"/>
          </w:tcPr>
          <w:p w14:paraId="6BE1A147" w14:textId="008FB012" w:rsidR="00D415BF" w:rsidRPr="00086E76" w:rsidRDefault="00D415BF" w:rsidP="002D202B">
            <w:pPr>
              <w:pStyle w:val="NoSpacing"/>
            </w:pPr>
            <w:r w:rsidRPr="00086E76">
              <w:t>0.32 (1)</w:t>
            </w:r>
          </w:p>
        </w:tc>
      </w:tr>
      <w:tr w:rsidR="00D415BF" w:rsidRPr="00600748" w14:paraId="542E6B95" w14:textId="77777777" w:rsidTr="00600748">
        <w:trPr>
          <w:trHeight w:val="324"/>
        </w:trPr>
        <w:tc>
          <w:tcPr>
            <w:tcW w:w="1428" w:type="dxa"/>
            <w:vMerge w:val="restart"/>
            <w:tcBorders>
              <w:top w:val="single" w:sz="18" w:space="0" w:color="auto"/>
              <w:bottom w:val="nil"/>
            </w:tcBorders>
            <w:vAlign w:val="center"/>
          </w:tcPr>
          <w:p w14:paraId="7D3DCCD5" w14:textId="025FA811" w:rsidR="00D415BF" w:rsidRPr="00086E76" w:rsidRDefault="00D415BF" w:rsidP="002D202B">
            <w:pPr>
              <w:pStyle w:val="NoSpacing"/>
            </w:pPr>
            <w:r w:rsidRPr="00086E76">
              <w:t>wild dog - crepuscular</w:t>
            </w:r>
          </w:p>
        </w:tc>
        <w:tc>
          <w:tcPr>
            <w:tcW w:w="1926" w:type="dxa"/>
            <w:tcBorders>
              <w:top w:val="single" w:sz="18" w:space="0" w:color="auto"/>
              <w:bottom w:val="nil"/>
            </w:tcBorders>
            <w:vAlign w:val="center"/>
          </w:tcPr>
          <w:p w14:paraId="46E80F60" w14:textId="3959C834" w:rsidR="00D415BF" w:rsidRPr="00086E76" w:rsidRDefault="00D415BF" w:rsidP="002D202B">
            <w:pPr>
              <w:pStyle w:val="NoSpacing"/>
              <w:rPr>
                <w:b/>
              </w:rPr>
            </w:pPr>
            <w:r w:rsidRPr="00086E76">
              <w:t>Intercept</w:t>
            </w:r>
          </w:p>
        </w:tc>
        <w:tc>
          <w:tcPr>
            <w:tcW w:w="1190" w:type="dxa"/>
            <w:tcBorders>
              <w:top w:val="single" w:sz="18" w:space="0" w:color="auto"/>
              <w:bottom w:val="nil"/>
            </w:tcBorders>
            <w:vAlign w:val="center"/>
          </w:tcPr>
          <w:p w14:paraId="4FA2A36D" w14:textId="44624037" w:rsidR="00D415BF" w:rsidRPr="00086E76" w:rsidRDefault="00D415BF" w:rsidP="002D202B">
            <w:pPr>
              <w:pStyle w:val="NoSpacing"/>
              <w:rPr>
                <w:b/>
              </w:rPr>
            </w:pPr>
            <w:r w:rsidRPr="00086E76">
              <w:t>0.16</w:t>
            </w:r>
          </w:p>
        </w:tc>
        <w:tc>
          <w:tcPr>
            <w:tcW w:w="1415" w:type="dxa"/>
            <w:tcBorders>
              <w:top w:val="single" w:sz="18" w:space="0" w:color="auto"/>
              <w:bottom w:val="nil"/>
            </w:tcBorders>
            <w:vAlign w:val="center"/>
          </w:tcPr>
          <w:p w14:paraId="2D64665D" w14:textId="08466935" w:rsidR="00D415BF" w:rsidRPr="00086E76" w:rsidRDefault="00D415BF" w:rsidP="002D202B">
            <w:pPr>
              <w:pStyle w:val="NoSpacing"/>
              <w:rPr>
                <w:b/>
              </w:rPr>
            </w:pPr>
            <w:r w:rsidRPr="00086E76">
              <w:t>0.1</w:t>
            </w:r>
          </w:p>
        </w:tc>
        <w:tc>
          <w:tcPr>
            <w:tcW w:w="1275" w:type="dxa"/>
            <w:tcBorders>
              <w:top w:val="single" w:sz="18" w:space="0" w:color="auto"/>
              <w:bottom w:val="nil"/>
            </w:tcBorders>
            <w:vAlign w:val="center"/>
          </w:tcPr>
          <w:p w14:paraId="7FB7C87C" w14:textId="103EC6F6" w:rsidR="00D415BF" w:rsidRPr="00086E76" w:rsidRDefault="00D415BF" w:rsidP="002D202B">
            <w:pPr>
              <w:pStyle w:val="NoSpacing"/>
              <w:rPr>
                <w:b/>
              </w:rPr>
            </w:pPr>
            <w:r w:rsidRPr="00086E76">
              <w:t>0.2</w:t>
            </w:r>
          </w:p>
        </w:tc>
        <w:tc>
          <w:tcPr>
            <w:tcW w:w="2122" w:type="dxa"/>
            <w:tcBorders>
              <w:top w:val="single" w:sz="18" w:space="0" w:color="auto"/>
              <w:bottom w:val="nil"/>
            </w:tcBorders>
            <w:vAlign w:val="center"/>
          </w:tcPr>
          <w:p w14:paraId="489340EC" w14:textId="53638164" w:rsidR="00D415BF" w:rsidRPr="00086E76" w:rsidRDefault="00D415BF" w:rsidP="002D202B">
            <w:pPr>
              <w:pStyle w:val="NoSpacing"/>
              <w:rPr>
                <w:b/>
              </w:rPr>
            </w:pPr>
            <w:r w:rsidRPr="00086E76">
              <w:t>- (1)</w:t>
            </w:r>
          </w:p>
        </w:tc>
      </w:tr>
      <w:tr w:rsidR="00D415BF" w:rsidRPr="00600748" w14:paraId="77DAD13A" w14:textId="77777777" w:rsidTr="00600748">
        <w:trPr>
          <w:trHeight w:val="324"/>
        </w:trPr>
        <w:tc>
          <w:tcPr>
            <w:tcW w:w="1428" w:type="dxa"/>
            <w:vMerge/>
            <w:tcBorders>
              <w:top w:val="nil"/>
              <w:bottom w:val="single" w:sz="4" w:space="0" w:color="auto"/>
            </w:tcBorders>
            <w:vAlign w:val="center"/>
          </w:tcPr>
          <w:p w14:paraId="03600583" w14:textId="77777777" w:rsidR="00D415BF" w:rsidRPr="00086E76" w:rsidRDefault="00D415BF" w:rsidP="002D202B">
            <w:pPr>
              <w:pStyle w:val="NoSpacing"/>
            </w:pPr>
          </w:p>
        </w:tc>
        <w:tc>
          <w:tcPr>
            <w:tcW w:w="1926" w:type="dxa"/>
            <w:tcBorders>
              <w:top w:val="nil"/>
              <w:bottom w:val="single" w:sz="4" w:space="0" w:color="auto"/>
            </w:tcBorders>
            <w:vAlign w:val="center"/>
          </w:tcPr>
          <w:p w14:paraId="15C03428" w14:textId="04FC2E3F" w:rsidR="00D415BF" w:rsidRPr="00086E76" w:rsidRDefault="00D415BF" w:rsidP="002D202B">
            <w:pPr>
              <w:pStyle w:val="NoSpacing"/>
            </w:pPr>
            <w:r w:rsidRPr="00086E76">
              <w:t>denning vs not</w:t>
            </w:r>
          </w:p>
        </w:tc>
        <w:tc>
          <w:tcPr>
            <w:tcW w:w="1190" w:type="dxa"/>
            <w:tcBorders>
              <w:top w:val="nil"/>
              <w:bottom w:val="single" w:sz="4" w:space="0" w:color="auto"/>
            </w:tcBorders>
            <w:vAlign w:val="center"/>
          </w:tcPr>
          <w:p w14:paraId="099D938A" w14:textId="441AACC0" w:rsidR="00D415BF" w:rsidRPr="00086E76" w:rsidRDefault="00D415BF" w:rsidP="002D202B">
            <w:pPr>
              <w:pStyle w:val="NoSpacing"/>
            </w:pPr>
            <w:r w:rsidRPr="00086E76">
              <w:t>-0.036</w:t>
            </w:r>
          </w:p>
        </w:tc>
        <w:tc>
          <w:tcPr>
            <w:tcW w:w="1415" w:type="dxa"/>
            <w:tcBorders>
              <w:top w:val="nil"/>
              <w:bottom w:val="single" w:sz="4" w:space="0" w:color="auto"/>
            </w:tcBorders>
            <w:vAlign w:val="center"/>
          </w:tcPr>
          <w:p w14:paraId="7D31C0AA" w14:textId="4E621CB6" w:rsidR="00D415BF" w:rsidRPr="00086E76" w:rsidRDefault="00D415BF" w:rsidP="002D202B">
            <w:pPr>
              <w:pStyle w:val="NoSpacing"/>
            </w:pPr>
            <w:r w:rsidRPr="00086E76">
              <w:t>-0.05</w:t>
            </w:r>
          </w:p>
        </w:tc>
        <w:tc>
          <w:tcPr>
            <w:tcW w:w="1275" w:type="dxa"/>
            <w:tcBorders>
              <w:top w:val="nil"/>
              <w:bottom w:val="single" w:sz="4" w:space="0" w:color="auto"/>
            </w:tcBorders>
            <w:vAlign w:val="center"/>
          </w:tcPr>
          <w:p w14:paraId="78B9280D" w14:textId="24F45F97" w:rsidR="00D415BF" w:rsidRPr="00086E76" w:rsidRDefault="00D415BF" w:rsidP="002D202B">
            <w:pPr>
              <w:pStyle w:val="NoSpacing"/>
            </w:pPr>
            <w:r w:rsidRPr="00086E76">
              <w:t>-0.02</w:t>
            </w:r>
          </w:p>
        </w:tc>
        <w:tc>
          <w:tcPr>
            <w:tcW w:w="2122" w:type="dxa"/>
            <w:tcBorders>
              <w:top w:val="nil"/>
              <w:bottom w:val="single" w:sz="4" w:space="0" w:color="auto"/>
            </w:tcBorders>
            <w:vAlign w:val="center"/>
          </w:tcPr>
          <w:p w14:paraId="724262F2" w14:textId="4E03E5CB" w:rsidR="00D415BF" w:rsidRPr="00086E76" w:rsidRDefault="00D415BF" w:rsidP="002D202B">
            <w:pPr>
              <w:pStyle w:val="NoSpacing"/>
            </w:pPr>
            <w:r w:rsidRPr="00086E76">
              <w:t>1.00 (1)</w:t>
            </w:r>
          </w:p>
        </w:tc>
      </w:tr>
      <w:tr w:rsidR="00600748" w:rsidRPr="00600748" w14:paraId="3C72D733" w14:textId="77777777" w:rsidTr="00600748">
        <w:trPr>
          <w:trHeight w:val="324"/>
        </w:trPr>
        <w:tc>
          <w:tcPr>
            <w:tcW w:w="1428" w:type="dxa"/>
            <w:vMerge w:val="restart"/>
            <w:tcBorders>
              <w:top w:val="single" w:sz="4" w:space="0" w:color="auto"/>
            </w:tcBorders>
            <w:vAlign w:val="center"/>
          </w:tcPr>
          <w:p w14:paraId="6B627C27" w14:textId="29B315C4" w:rsidR="00600748" w:rsidRPr="00086E76" w:rsidRDefault="00600748" w:rsidP="002D202B">
            <w:pPr>
              <w:pStyle w:val="NoSpacing"/>
            </w:pPr>
            <w:r w:rsidRPr="00086E76">
              <w:t>wild dog - night</w:t>
            </w:r>
          </w:p>
        </w:tc>
        <w:tc>
          <w:tcPr>
            <w:tcW w:w="1926" w:type="dxa"/>
            <w:tcBorders>
              <w:top w:val="single" w:sz="4" w:space="0" w:color="auto"/>
            </w:tcBorders>
            <w:vAlign w:val="center"/>
          </w:tcPr>
          <w:p w14:paraId="3C41CD25" w14:textId="0CCEEDE1" w:rsidR="00600748" w:rsidRPr="00086E76" w:rsidRDefault="00600748" w:rsidP="002D202B">
            <w:pPr>
              <w:pStyle w:val="NoSpacing"/>
              <w:rPr>
                <w:b/>
              </w:rPr>
            </w:pPr>
            <w:r w:rsidRPr="00086E76">
              <w:t>Intercept</w:t>
            </w:r>
          </w:p>
        </w:tc>
        <w:tc>
          <w:tcPr>
            <w:tcW w:w="1190" w:type="dxa"/>
            <w:tcBorders>
              <w:top w:val="single" w:sz="4" w:space="0" w:color="auto"/>
            </w:tcBorders>
            <w:vAlign w:val="center"/>
          </w:tcPr>
          <w:p w14:paraId="4367CA5A" w14:textId="79887FA4" w:rsidR="00600748" w:rsidRPr="00086E76" w:rsidRDefault="00600748" w:rsidP="002D202B">
            <w:pPr>
              <w:pStyle w:val="NoSpacing"/>
              <w:rPr>
                <w:b/>
              </w:rPr>
            </w:pPr>
            <w:r w:rsidRPr="00086E76">
              <w:t>0.15</w:t>
            </w:r>
          </w:p>
        </w:tc>
        <w:tc>
          <w:tcPr>
            <w:tcW w:w="1415" w:type="dxa"/>
            <w:tcBorders>
              <w:top w:val="single" w:sz="4" w:space="0" w:color="auto"/>
            </w:tcBorders>
            <w:vAlign w:val="center"/>
          </w:tcPr>
          <w:p w14:paraId="7FCAA43A" w14:textId="0495AB8C" w:rsidR="00600748" w:rsidRPr="00086E76" w:rsidRDefault="00600748" w:rsidP="002D202B">
            <w:pPr>
              <w:pStyle w:val="NoSpacing"/>
              <w:rPr>
                <w:b/>
              </w:rPr>
            </w:pPr>
            <w:r w:rsidRPr="00086E76">
              <w:t>0.1</w:t>
            </w:r>
          </w:p>
        </w:tc>
        <w:tc>
          <w:tcPr>
            <w:tcW w:w="1275" w:type="dxa"/>
            <w:tcBorders>
              <w:top w:val="single" w:sz="4" w:space="0" w:color="auto"/>
            </w:tcBorders>
            <w:vAlign w:val="center"/>
          </w:tcPr>
          <w:p w14:paraId="1C0B347E" w14:textId="7CE2BBCC" w:rsidR="00600748" w:rsidRPr="00086E76" w:rsidRDefault="00600748" w:rsidP="002D202B">
            <w:pPr>
              <w:pStyle w:val="NoSpacing"/>
              <w:rPr>
                <w:b/>
              </w:rPr>
            </w:pPr>
            <w:r w:rsidRPr="00086E76">
              <w:t>0.2</w:t>
            </w:r>
          </w:p>
        </w:tc>
        <w:tc>
          <w:tcPr>
            <w:tcW w:w="2122" w:type="dxa"/>
            <w:tcBorders>
              <w:top w:val="single" w:sz="4" w:space="0" w:color="auto"/>
            </w:tcBorders>
            <w:vAlign w:val="center"/>
          </w:tcPr>
          <w:p w14:paraId="74E97D24" w14:textId="214B8C2E" w:rsidR="00600748" w:rsidRPr="00086E76" w:rsidRDefault="00600748" w:rsidP="002D202B">
            <w:pPr>
              <w:pStyle w:val="NoSpacing"/>
              <w:rPr>
                <w:b/>
              </w:rPr>
            </w:pPr>
            <w:r w:rsidRPr="00086E76">
              <w:t>- (1)</w:t>
            </w:r>
          </w:p>
        </w:tc>
      </w:tr>
      <w:tr w:rsidR="00600748" w:rsidRPr="00600748" w14:paraId="21358A08" w14:textId="77777777" w:rsidTr="00600748">
        <w:trPr>
          <w:trHeight w:val="324"/>
        </w:trPr>
        <w:tc>
          <w:tcPr>
            <w:tcW w:w="1428" w:type="dxa"/>
            <w:vMerge/>
            <w:vAlign w:val="center"/>
          </w:tcPr>
          <w:p w14:paraId="1345348F" w14:textId="77777777" w:rsidR="00600748" w:rsidRPr="00086E76" w:rsidRDefault="00600748" w:rsidP="002D202B">
            <w:pPr>
              <w:pStyle w:val="NoSpacing"/>
            </w:pPr>
          </w:p>
        </w:tc>
        <w:tc>
          <w:tcPr>
            <w:tcW w:w="1926" w:type="dxa"/>
            <w:vAlign w:val="center"/>
          </w:tcPr>
          <w:p w14:paraId="60FE03DA" w14:textId="0510C06D" w:rsidR="00600748" w:rsidRPr="00086E76" w:rsidRDefault="00600748" w:rsidP="002D202B">
            <w:pPr>
              <w:pStyle w:val="NoSpacing"/>
            </w:pPr>
            <w:r w:rsidRPr="00086E76">
              <w:t>denning vs not</w:t>
            </w:r>
          </w:p>
        </w:tc>
        <w:tc>
          <w:tcPr>
            <w:tcW w:w="1190" w:type="dxa"/>
            <w:vAlign w:val="center"/>
          </w:tcPr>
          <w:p w14:paraId="0BE69AFD" w14:textId="39271ED5" w:rsidR="00600748" w:rsidRPr="00086E76" w:rsidRDefault="00600748" w:rsidP="002D202B">
            <w:pPr>
              <w:pStyle w:val="NoSpacing"/>
            </w:pPr>
            <w:r w:rsidRPr="00086E76">
              <w:t>-0.12</w:t>
            </w:r>
          </w:p>
        </w:tc>
        <w:tc>
          <w:tcPr>
            <w:tcW w:w="1415" w:type="dxa"/>
            <w:vAlign w:val="center"/>
          </w:tcPr>
          <w:p w14:paraId="28D498C1" w14:textId="2CD6AF91" w:rsidR="00600748" w:rsidRPr="00086E76" w:rsidRDefault="00600748" w:rsidP="002D202B">
            <w:pPr>
              <w:pStyle w:val="NoSpacing"/>
            </w:pPr>
            <w:r w:rsidRPr="00086E76">
              <w:t>-0.14</w:t>
            </w:r>
          </w:p>
        </w:tc>
        <w:tc>
          <w:tcPr>
            <w:tcW w:w="1275" w:type="dxa"/>
            <w:vAlign w:val="center"/>
          </w:tcPr>
          <w:p w14:paraId="7EF4EA78" w14:textId="431A0D84" w:rsidR="00600748" w:rsidRPr="00086E76" w:rsidRDefault="00600748" w:rsidP="002D202B">
            <w:pPr>
              <w:pStyle w:val="NoSpacing"/>
            </w:pPr>
            <w:r w:rsidRPr="00086E76">
              <w:t>-0.09</w:t>
            </w:r>
          </w:p>
        </w:tc>
        <w:tc>
          <w:tcPr>
            <w:tcW w:w="2122" w:type="dxa"/>
            <w:vAlign w:val="center"/>
          </w:tcPr>
          <w:p w14:paraId="14D3ECF1" w14:textId="59855180" w:rsidR="00600748" w:rsidRPr="00086E76" w:rsidRDefault="00600748" w:rsidP="002D202B">
            <w:pPr>
              <w:pStyle w:val="NoSpacing"/>
            </w:pPr>
            <w:r w:rsidRPr="00086E76">
              <w:t>1.00 (1)</w:t>
            </w:r>
          </w:p>
        </w:tc>
      </w:tr>
    </w:tbl>
    <w:p w14:paraId="1BEC3353" w14:textId="77777777" w:rsidR="003B0F82" w:rsidRDefault="003B0F82" w:rsidP="007C2A70"/>
    <w:p w14:paraId="0B4B8060" w14:textId="77777777" w:rsidR="003B0F82" w:rsidRDefault="003B0F82" w:rsidP="007C2A70"/>
    <w:p w14:paraId="182A47C5" w14:textId="6C74619F" w:rsidR="00644C68" w:rsidRDefault="00644C68" w:rsidP="007C2A70">
      <w:r>
        <w:br w:type="page"/>
      </w:r>
    </w:p>
    <w:p w14:paraId="67F185FD" w14:textId="30B525E8" w:rsidR="00644C68" w:rsidRPr="00D415BF" w:rsidRDefault="001C215E" w:rsidP="002D202B">
      <w:pPr>
        <w:pStyle w:val="NoSpacing"/>
      </w:pPr>
      <w:r>
        <w:rPr>
          <w:b/>
          <w:bCs/>
        </w:rPr>
        <w:lastRenderedPageBreak/>
        <w:t>Table 4</w:t>
      </w:r>
      <w:r w:rsidR="00644C68" w:rsidRPr="0050086D">
        <w:t xml:space="preserve"> </w:t>
      </w:r>
      <w:r w:rsidR="00644C68">
        <w:t xml:space="preserve">Variables associated with </w:t>
      </w:r>
      <w:r w:rsidR="00644C68" w:rsidRPr="001C215E">
        <w:rPr>
          <w:b/>
          <w:bCs/>
          <w:u w:val="single"/>
        </w:rPr>
        <w:t>use of glades</w:t>
      </w:r>
      <w:r>
        <w:t xml:space="preserve"> by wild dogs, impala, and </w:t>
      </w:r>
      <w:r w:rsidR="00E679EB">
        <w:t>dikdik</w:t>
      </w:r>
      <w:r w:rsidR="00644C68" w:rsidRPr="0050086D">
        <w:t xml:space="preserve">. The table presents </w:t>
      </w:r>
      <w:r w:rsidR="00AE7ECF">
        <w:t>E</w:t>
      </w:r>
      <w:r w:rsidR="00644C68" w:rsidRPr="0050086D">
        <w:t xml:space="preserve">stimated effects of </w:t>
      </w:r>
      <w:r>
        <w:t>explanatory</w:t>
      </w:r>
      <w:r w:rsidR="00644C68" w:rsidRPr="0050086D">
        <w:t xml:space="preserve"> variables included in the top model sets (</w:t>
      </w:r>
      <w:proofErr w:type="spellStart"/>
      <w:r w:rsidR="00644C68" w:rsidRPr="0050086D">
        <w:t>ΔAICc</w:t>
      </w:r>
      <w:proofErr w:type="spellEnd"/>
      <w:r w:rsidR="00644C68" w:rsidRPr="0050086D">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70783C" w:rsidRPr="00086E76" w14:paraId="01D7676A" w14:textId="77777777" w:rsidTr="0070783C">
        <w:trPr>
          <w:trHeight w:val="324"/>
        </w:trPr>
        <w:tc>
          <w:tcPr>
            <w:tcW w:w="1560" w:type="dxa"/>
            <w:tcBorders>
              <w:top w:val="single" w:sz="18" w:space="0" w:color="auto"/>
              <w:bottom w:val="single" w:sz="18" w:space="0" w:color="auto"/>
            </w:tcBorders>
            <w:vAlign w:val="center"/>
            <w:hideMark/>
          </w:tcPr>
          <w:p w14:paraId="37AE2409" w14:textId="77777777" w:rsidR="00644C68" w:rsidRPr="00086E76" w:rsidRDefault="00644C68" w:rsidP="002D202B">
            <w:pPr>
              <w:pStyle w:val="NoSpacing"/>
            </w:pPr>
            <w:r w:rsidRPr="00086E76">
              <w:t>Outcome variable</w:t>
            </w:r>
          </w:p>
        </w:tc>
        <w:tc>
          <w:tcPr>
            <w:tcW w:w="1842" w:type="dxa"/>
            <w:tcBorders>
              <w:top w:val="single" w:sz="18" w:space="0" w:color="auto"/>
              <w:bottom w:val="single" w:sz="18" w:space="0" w:color="auto"/>
            </w:tcBorders>
            <w:vAlign w:val="center"/>
            <w:hideMark/>
          </w:tcPr>
          <w:p w14:paraId="2EA9410A" w14:textId="652F524B" w:rsidR="00644C68" w:rsidRPr="00086E76" w:rsidRDefault="001C215E" w:rsidP="002D202B">
            <w:pPr>
              <w:pStyle w:val="NoSpacing"/>
            </w:pPr>
            <w:r>
              <w:t>Explanatory</w:t>
            </w:r>
            <w:r w:rsidR="00644C68" w:rsidRPr="00086E76">
              <w:t xml:space="preserve"> variable</w:t>
            </w:r>
          </w:p>
        </w:tc>
        <w:tc>
          <w:tcPr>
            <w:tcW w:w="1701" w:type="dxa"/>
            <w:gridSpan w:val="2"/>
            <w:tcBorders>
              <w:top w:val="single" w:sz="18" w:space="0" w:color="auto"/>
              <w:bottom w:val="single" w:sz="18" w:space="0" w:color="auto"/>
            </w:tcBorders>
            <w:vAlign w:val="center"/>
            <w:hideMark/>
          </w:tcPr>
          <w:p w14:paraId="2E30F952" w14:textId="77777777" w:rsidR="00644C68" w:rsidRPr="00086E76" w:rsidRDefault="00644C68" w:rsidP="002D202B">
            <w:pPr>
              <w:pStyle w:val="NoSpacing"/>
            </w:pPr>
            <w:r w:rsidRPr="00086E76">
              <w:t>Estimate</w:t>
            </w:r>
          </w:p>
        </w:tc>
        <w:tc>
          <w:tcPr>
            <w:tcW w:w="1134" w:type="dxa"/>
            <w:tcBorders>
              <w:top w:val="single" w:sz="18" w:space="0" w:color="auto"/>
              <w:bottom w:val="single" w:sz="18" w:space="0" w:color="auto"/>
            </w:tcBorders>
            <w:vAlign w:val="center"/>
            <w:hideMark/>
          </w:tcPr>
          <w:p w14:paraId="27D98CB7" w14:textId="77777777" w:rsidR="00644C68" w:rsidRPr="00086E76" w:rsidRDefault="00644C68" w:rsidP="002D202B">
            <w:pPr>
              <w:pStyle w:val="NoSpacing"/>
            </w:pPr>
            <w:r w:rsidRPr="00086E76">
              <w:t>Lower</w:t>
            </w:r>
          </w:p>
          <w:p w14:paraId="5FF81EB9" w14:textId="77777777" w:rsidR="00644C68" w:rsidRPr="00086E76" w:rsidRDefault="00644C68" w:rsidP="002D202B">
            <w:pPr>
              <w:pStyle w:val="NoSpacing"/>
            </w:pPr>
            <w:r w:rsidRPr="00086E76">
              <w:t>95% CI</w:t>
            </w:r>
          </w:p>
        </w:tc>
        <w:tc>
          <w:tcPr>
            <w:tcW w:w="1120" w:type="dxa"/>
            <w:tcBorders>
              <w:top w:val="single" w:sz="18" w:space="0" w:color="auto"/>
              <w:bottom w:val="single" w:sz="18" w:space="0" w:color="auto"/>
            </w:tcBorders>
            <w:vAlign w:val="center"/>
            <w:hideMark/>
          </w:tcPr>
          <w:p w14:paraId="4CBF7BAB" w14:textId="77777777" w:rsidR="00644C68" w:rsidRPr="00086E76" w:rsidRDefault="00644C68" w:rsidP="002D202B">
            <w:pPr>
              <w:pStyle w:val="NoSpacing"/>
            </w:pPr>
            <w:r w:rsidRPr="00086E76">
              <w:t>Upper</w:t>
            </w:r>
          </w:p>
          <w:p w14:paraId="68F82E81" w14:textId="77777777" w:rsidR="00644C68" w:rsidRPr="00086E76" w:rsidRDefault="00644C68" w:rsidP="002D202B">
            <w:pPr>
              <w:pStyle w:val="NoSpacing"/>
            </w:pPr>
            <w:r w:rsidRPr="00086E76">
              <w:t>95% CI</w:t>
            </w:r>
          </w:p>
        </w:tc>
        <w:tc>
          <w:tcPr>
            <w:tcW w:w="1999" w:type="dxa"/>
            <w:tcBorders>
              <w:top w:val="single" w:sz="18" w:space="0" w:color="auto"/>
              <w:bottom w:val="single" w:sz="18" w:space="0" w:color="auto"/>
            </w:tcBorders>
            <w:vAlign w:val="center"/>
            <w:hideMark/>
          </w:tcPr>
          <w:p w14:paraId="141CED79" w14:textId="77777777" w:rsidR="00644C68" w:rsidRPr="00086E76" w:rsidRDefault="00644C68" w:rsidP="002D202B">
            <w:pPr>
              <w:pStyle w:val="NoSpacing"/>
            </w:pPr>
            <w:r w:rsidRPr="00086E76">
              <w:t>Variable</w:t>
            </w:r>
          </w:p>
          <w:p w14:paraId="34CEEFEF" w14:textId="77777777" w:rsidR="00644C68" w:rsidRPr="00086E76" w:rsidRDefault="00644C68" w:rsidP="002D202B">
            <w:pPr>
              <w:pStyle w:val="NoSpacing"/>
            </w:pPr>
            <w:r w:rsidRPr="00086E76">
              <w:t>importance (n)</w:t>
            </w:r>
          </w:p>
        </w:tc>
      </w:tr>
      <w:tr w:rsidR="00963025" w:rsidRPr="00086E76" w14:paraId="5B5E045C" w14:textId="77777777" w:rsidTr="0070783C">
        <w:trPr>
          <w:trHeight w:val="324"/>
        </w:trPr>
        <w:tc>
          <w:tcPr>
            <w:tcW w:w="1560" w:type="dxa"/>
            <w:vMerge w:val="restart"/>
            <w:tcBorders>
              <w:top w:val="single" w:sz="18" w:space="0" w:color="auto"/>
            </w:tcBorders>
            <w:vAlign w:val="center"/>
          </w:tcPr>
          <w:p w14:paraId="3FA6FAD7" w14:textId="6518B680" w:rsidR="00963025" w:rsidRPr="00086E76" w:rsidRDefault="00963025" w:rsidP="002D202B">
            <w:pPr>
              <w:pStyle w:val="NoSpacing"/>
            </w:pPr>
            <w:r w:rsidRPr="00086E76">
              <w:t xml:space="preserve">impala </w:t>
            </w:r>
            <w:r w:rsidR="00457800" w:rsidRPr="00086E76">
              <w:t xml:space="preserve">in glade </w:t>
            </w:r>
            <w:r w:rsidRPr="00086E76">
              <w:t>– 24</w:t>
            </w:r>
            <w:r w:rsidR="0070783C" w:rsidRPr="00086E76">
              <w:t>h</w:t>
            </w:r>
          </w:p>
        </w:tc>
        <w:tc>
          <w:tcPr>
            <w:tcW w:w="2409" w:type="dxa"/>
            <w:gridSpan w:val="2"/>
            <w:tcBorders>
              <w:top w:val="single" w:sz="18" w:space="0" w:color="auto"/>
              <w:bottom w:val="nil"/>
            </w:tcBorders>
            <w:vAlign w:val="center"/>
          </w:tcPr>
          <w:p w14:paraId="03F1DFD4" w14:textId="5859C2F7" w:rsidR="00963025" w:rsidRPr="00086E76" w:rsidRDefault="00963025" w:rsidP="002D202B">
            <w:pPr>
              <w:pStyle w:val="NoSpacing"/>
            </w:pPr>
            <w:r w:rsidRPr="00086E76">
              <w:t>Intercept</w:t>
            </w:r>
          </w:p>
        </w:tc>
        <w:tc>
          <w:tcPr>
            <w:tcW w:w="1134" w:type="dxa"/>
            <w:tcBorders>
              <w:top w:val="single" w:sz="18" w:space="0" w:color="auto"/>
              <w:bottom w:val="nil"/>
            </w:tcBorders>
            <w:vAlign w:val="center"/>
          </w:tcPr>
          <w:p w14:paraId="71248AB3" w14:textId="43962FA7" w:rsidR="00963025" w:rsidRPr="00086E76" w:rsidRDefault="00963025" w:rsidP="002D202B">
            <w:pPr>
              <w:pStyle w:val="NoSpacing"/>
            </w:pPr>
            <w:r w:rsidRPr="00086E76">
              <w:t>0.039</w:t>
            </w:r>
          </w:p>
        </w:tc>
        <w:tc>
          <w:tcPr>
            <w:tcW w:w="1134" w:type="dxa"/>
            <w:tcBorders>
              <w:top w:val="single" w:sz="18" w:space="0" w:color="auto"/>
              <w:bottom w:val="nil"/>
            </w:tcBorders>
            <w:vAlign w:val="center"/>
          </w:tcPr>
          <w:p w14:paraId="21E9E832" w14:textId="17734E6A" w:rsidR="00963025" w:rsidRPr="00086E76" w:rsidRDefault="00963025" w:rsidP="002D202B">
            <w:pPr>
              <w:pStyle w:val="NoSpacing"/>
            </w:pPr>
            <w:r w:rsidRPr="00086E76">
              <w:t>0.022</w:t>
            </w:r>
          </w:p>
        </w:tc>
        <w:tc>
          <w:tcPr>
            <w:tcW w:w="1120" w:type="dxa"/>
            <w:tcBorders>
              <w:top w:val="single" w:sz="18" w:space="0" w:color="auto"/>
              <w:bottom w:val="nil"/>
            </w:tcBorders>
            <w:vAlign w:val="center"/>
          </w:tcPr>
          <w:p w14:paraId="257D80AF" w14:textId="6EE23371" w:rsidR="00963025" w:rsidRPr="00086E76" w:rsidRDefault="00963025" w:rsidP="002D202B">
            <w:pPr>
              <w:pStyle w:val="NoSpacing"/>
            </w:pPr>
            <w:r w:rsidRPr="00086E76">
              <w:t>0.055</w:t>
            </w:r>
          </w:p>
        </w:tc>
        <w:tc>
          <w:tcPr>
            <w:tcW w:w="1999" w:type="dxa"/>
            <w:tcBorders>
              <w:top w:val="single" w:sz="18" w:space="0" w:color="auto"/>
              <w:bottom w:val="nil"/>
            </w:tcBorders>
            <w:vAlign w:val="center"/>
          </w:tcPr>
          <w:p w14:paraId="5ABE8E18" w14:textId="323356D1" w:rsidR="00963025" w:rsidRPr="00086E76" w:rsidRDefault="00963025" w:rsidP="002D202B">
            <w:pPr>
              <w:pStyle w:val="NoSpacing"/>
            </w:pPr>
            <w:r w:rsidRPr="00086E76">
              <w:t xml:space="preserve"> (1)</w:t>
            </w:r>
          </w:p>
        </w:tc>
      </w:tr>
      <w:tr w:rsidR="00963025" w:rsidRPr="00086E76" w14:paraId="205D2E72" w14:textId="77777777" w:rsidTr="0070783C">
        <w:trPr>
          <w:trHeight w:val="324"/>
        </w:trPr>
        <w:tc>
          <w:tcPr>
            <w:tcW w:w="1560" w:type="dxa"/>
            <w:vMerge/>
            <w:vAlign w:val="center"/>
          </w:tcPr>
          <w:p w14:paraId="40DA2EDD" w14:textId="77777777" w:rsidR="00963025" w:rsidRPr="00086E76" w:rsidRDefault="00963025" w:rsidP="002D202B">
            <w:pPr>
              <w:pStyle w:val="NoSpacing"/>
            </w:pPr>
          </w:p>
        </w:tc>
        <w:tc>
          <w:tcPr>
            <w:tcW w:w="2409" w:type="dxa"/>
            <w:gridSpan w:val="2"/>
            <w:tcBorders>
              <w:top w:val="nil"/>
              <w:bottom w:val="nil"/>
            </w:tcBorders>
            <w:vAlign w:val="center"/>
          </w:tcPr>
          <w:p w14:paraId="0D44AE47" w14:textId="73AD050E" w:rsidR="00963025" w:rsidRPr="00086E76" w:rsidRDefault="00963025" w:rsidP="002D202B">
            <w:pPr>
              <w:pStyle w:val="NoSpacing"/>
            </w:pPr>
            <w:r w:rsidRPr="00086E76">
              <w:t xml:space="preserve">morning </w:t>
            </w:r>
            <w:r w:rsidRPr="00086E76">
              <w:rPr>
                <w:i/>
                <w:iCs/>
              </w:rPr>
              <w:t>vs</w:t>
            </w:r>
            <w:r w:rsidRPr="00086E76">
              <w:t xml:space="preserve"> midday</w:t>
            </w:r>
          </w:p>
        </w:tc>
        <w:tc>
          <w:tcPr>
            <w:tcW w:w="1134" w:type="dxa"/>
            <w:tcBorders>
              <w:top w:val="nil"/>
              <w:bottom w:val="nil"/>
            </w:tcBorders>
            <w:vAlign w:val="center"/>
          </w:tcPr>
          <w:p w14:paraId="1EDE930A" w14:textId="576480CB" w:rsidR="00963025" w:rsidRPr="00086E76" w:rsidRDefault="00963025" w:rsidP="002D202B">
            <w:pPr>
              <w:pStyle w:val="NoSpacing"/>
            </w:pPr>
            <w:r w:rsidRPr="00086E76">
              <w:t>0.06</w:t>
            </w:r>
          </w:p>
        </w:tc>
        <w:tc>
          <w:tcPr>
            <w:tcW w:w="1134" w:type="dxa"/>
            <w:tcBorders>
              <w:top w:val="nil"/>
              <w:bottom w:val="nil"/>
            </w:tcBorders>
            <w:vAlign w:val="center"/>
          </w:tcPr>
          <w:p w14:paraId="5BBBB7C7" w14:textId="74FF4C4D" w:rsidR="00963025" w:rsidRPr="00086E76" w:rsidRDefault="00963025" w:rsidP="002D202B">
            <w:pPr>
              <w:pStyle w:val="NoSpacing"/>
            </w:pPr>
            <w:r w:rsidRPr="00086E76">
              <w:t>0.06</w:t>
            </w:r>
          </w:p>
        </w:tc>
        <w:tc>
          <w:tcPr>
            <w:tcW w:w="1120" w:type="dxa"/>
            <w:tcBorders>
              <w:top w:val="nil"/>
              <w:bottom w:val="nil"/>
            </w:tcBorders>
            <w:vAlign w:val="center"/>
          </w:tcPr>
          <w:p w14:paraId="4B8642A1" w14:textId="1F0ECBE1" w:rsidR="00963025" w:rsidRPr="00086E76" w:rsidRDefault="00963025" w:rsidP="002D202B">
            <w:pPr>
              <w:pStyle w:val="NoSpacing"/>
            </w:pPr>
            <w:r w:rsidRPr="00086E76">
              <w:t>0.07</w:t>
            </w:r>
          </w:p>
        </w:tc>
        <w:tc>
          <w:tcPr>
            <w:tcW w:w="1999" w:type="dxa"/>
            <w:tcBorders>
              <w:top w:val="nil"/>
              <w:bottom w:val="nil"/>
            </w:tcBorders>
            <w:vAlign w:val="center"/>
          </w:tcPr>
          <w:p w14:paraId="78B7058F" w14:textId="2372B018" w:rsidR="00963025" w:rsidRPr="00086E76" w:rsidRDefault="00963025" w:rsidP="002D202B">
            <w:pPr>
              <w:pStyle w:val="NoSpacing"/>
            </w:pPr>
            <w:r w:rsidRPr="00086E76">
              <w:t>1.00 (1)</w:t>
            </w:r>
          </w:p>
        </w:tc>
      </w:tr>
      <w:tr w:rsidR="00963025" w:rsidRPr="00086E76" w14:paraId="1A10D062" w14:textId="77777777" w:rsidTr="0070783C">
        <w:trPr>
          <w:trHeight w:val="324"/>
        </w:trPr>
        <w:tc>
          <w:tcPr>
            <w:tcW w:w="1560" w:type="dxa"/>
            <w:vMerge/>
            <w:vAlign w:val="center"/>
          </w:tcPr>
          <w:p w14:paraId="4A7C3E37" w14:textId="77777777" w:rsidR="00963025" w:rsidRPr="00086E76" w:rsidRDefault="00963025" w:rsidP="002D202B">
            <w:pPr>
              <w:pStyle w:val="NoSpacing"/>
            </w:pPr>
          </w:p>
        </w:tc>
        <w:tc>
          <w:tcPr>
            <w:tcW w:w="2409" w:type="dxa"/>
            <w:gridSpan w:val="2"/>
            <w:tcBorders>
              <w:top w:val="nil"/>
              <w:bottom w:val="nil"/>
            </w:tcBorders>
            <w:vAlign w:val="center"/>
          </w:tcPr>
          <w:p w14:paraId="1B6BB37A" w14:textId="3F3C15EC" w:rsidR="00963025" w:rsidRPr="00086E76" w:rsidRDefault="00963025" w:rsidP="002D202B">
            <w:pPr>
              <w:pStyle w:val="NoSpacing"/>
            </w:pPr>
            <w:r w:rsidRPr="00086E76">
              <w:t xml:space="preserve">evening </w:t>
            </w:r>
            <w:r w:rsidRPr="00086E76">
              <w:rPr>
                <w:i/>
                <w:iCs/>
              </w:rPr>
              <w:t>vs</w:t>
            </w:r>
            <w:r w:rsidRPr="00086E76">
              <w:t xml:space="preserve"> midday</w:t>
            </w:r>
          </w:p>
        </w:tc>
        <w:tc>
          <w:tcPr>
            <w:tcW w:w="1134" w:type="dxa"/>
            <w:tcBorders>
              <w:top w:val="nil"/>
              <w:bottom w:val="nil"/>
            </w:tcBorders>
            <w:vAlign w:val="center"/>
          </w:tcPr>
          <w:p w14:paraId="0DD10D97" w14:textId="4B820E1E" w:rsidR="00963025" w:rsidRPr="00086E76" w:rsidRDefault="00963025" w:rsidP="002D202B">
            <w:pPr>
              <w:pStyle w:val="NoSpacing"/>
            </w:pPr>
            <w:r w:rsidRPr="00086E76">
              <w:t>-0.009</w:t>
            </w:r>
          </w:p>
        </w:tc>
        <w:tc>
          <w:tcPr>
            <w:tcW w:w="1134" w:type="dxa"/>
            <w:tcBorders>
              <w:top w:val="nil"/>
              <w:bottom w:val="nil"/>
            </w:tcBorders>
            <w:vAlign w:val="center"/>
          </w:tcPr>
          <w:p w14:paraId="28030B29" w14:textId="1839F600" w:rsidR="00963025" w:rsidRPr="00086E76" w:rsidRDefault="00963025" w:rsidP="002D202B">
            <w:pPr>
              <w:pStyle w:val="NoSpacing"/>
            </w:pPr>
            <w:r w:rsidRPr="00086E76">
              <w:t>-0.01</w:t>
            </w:r>
          </w:p>
        </w:tc>
        <w:tc>
          <w:tcPr>
            <w:tcW w:w="1120" w:type="dxa"/>
            <w:tcBorders>
              <w:top w:val="nil"/>
              <w:bottom w:val="nil"/>
            </w:tcBorders>
            <w:vAlign w:val="center"/>
          </w:tcPr>
          <w:p w14:paraId="17CFEB4E" w14:textId="029F0D9F" w:rsidR="00963025" w:rsidRPr="00086E76" w:rsidRDefault="00963025" w:rsidP="002D202B">
            <w:pPr>
              <w:pStyle w:val="NoSpacing"/>
            </w:pPr>
            <w:r w:rsidRPr="00086E76">
              <w:t>-0.005</w:t>
            </w:r>
          </w:p>
        </w:tc>
        <w:tc>
          <w:tcPr>
            <w:tcW w:w="1999" w:type="dxa"/>
            <w:tcBorders>
              <w:top w:val="nil"/>
              <w:bottom w:val="nil"/>
            </w:tcBorders>
            <w:vAlign w:val="center"/>
          </w:tcPr>
          <w:p w14:paraId="1E82C6C9" w14:textId="2ADA3DA7" w:rsidR="00963025" w:rsidRPr="00086E76" w:rsidRDefault="00963025" w:rsidP="002D202B">
            <w:pPr>
              <w:pStyle w:val="NoSpacing"/>
            </w:pPr>
            <w:r w:rsidRPr="00086E76">
              <w:t>1.00 (1)</w:t>
            </w:r>
          </w:p>
        </w:tc>
      </w:tr>
      <w:tr w:rsidR="00963025" w:rsidRPr="00086E76" w14:paraId="6AE1C1A1" w14:textId="77777777" w:rsidTr="0070783C">
        <w:trPr>
          <w:trHeight w:val="324"/>
        </w:trPr>
        <w:tc>
          <w:tcPr>
            <w:tcW w:w="1560" w:type="dxa"/>
            <w:vMerge/>
            <w:tcBorders>
              <w:bottom w:val="single" w:sz="4" w:space="0" w:color="auto"/>
            </w:tcBorders>
            <w:vAlign w:val="center"/>
          </w:tcPr>
          <w:p w14:paraId="68325C85" w14:textId="77777777" w:rsidR="00963025" w:rsidRPr="00086E76" w:rsidRDefault="00963025" w:rsidP="002D202B">
            <w:pPr>
              <w:pStyle w:val="NoSpacing"/>
            </w:pPr>
          </w:p>
        </w:tc>
        <w:tc>
          <w:tcPr>
            <w:tcW w:w="2409" w:type="dxa"/>
            <w:gridSpan w:val="2"/>
            <w:tcBorders>
              <w:top w:val="nil"/>
              <w:bottom w:val="single" w:sz="4" w:space="0" w:color="auto"/>
            </w:tcBorders>
            <w:vAlign w:val="center"/>
          </w:tcPr>
          <w:p w14:paraId="6F14496F" w14:textId="14905C98" w:rsidR="00963025" w:rsidRPr="00086E76" w:rsidRDefault="00963025" w:rsidP="002D202B">
            <w:pPr>
              <w:pStyle w:val="NoSpacing"/>
            </w:pPr>
            <w:r w:rsidRPr="00086E76">
              <w:t xml:space="preserve">night </w:t>
            </w:r>
            <w:r w:rsidRPr="00086E76">
              <w:rPr>
                <w:i/>
                <w:iCs/>
              </w:rPr>
              <w:t>vs</w:t>
            </w:r>
            <w:r w:rsidRPr="00086E76">
              <w:t xml:space="preserve"> midday</w:t>
            </w:r>
          </w:p>
        </w:tc>
        <w:tc>
          <w:tcPr>
            <w:tcW w:w="1134" w:type="dxa"/>
            <w:tcBorders>
              <w:top w:val="nil"/>
              <w:bottom w:val="single" w:sz="4" w:space="0" w:color="auto"/>
            </w:tcBorders>
            <w:vAlign w:val="center"/>
          </w:tcPr>
          <w:p w14:paraId="78520F79" w14:textId="5EA3D78B" w:rsidR="00963025" w:rsidRPr="00086E76" w:rsidRDefault="00963025" w:rsidP="002D202B">
            <w:pPr>
              <w:pStyle w:val="NoSpacing"/>
            </w:pPr>
            <w:r w:rsidRPr="00086E76">
              <w:t>0.19</w:t>
            </w:r>
          </w:p>
        </w:tc>
        <w:tc>
          <w:tcPr>
            <w:tcW w:w="1134" w:type="dxa"/>
            <w:tcBorders>
              <w:top w:val="nil"/>
              <w:bottom w:val="single" w:sz="4" w:space="0" w:color="auto"/>
            </w:tcBorders>
            <w:vAlign w:val="center"/>
          </w:tcPr>
          <w:p w14:paraId="7F288160" w14:textId="4E90CE18" w:rsidR="00963025" w:rsidRPr="00086E76" w:rsidRDefault="00963025" w:rsidP="002D202B">
            <w:pPr>
              <w:pStyle w:val="NoSpacing"/>
            </w:pPr>
            <w:r w:rsidRPr="00086E76">
              <w:t>0.18</w:t>
            </w:r>
          </w:p>
        </w:tc>
        <w:tc>
          <w:tcPr>
            <w:tcW w:w="1120" w:type="dxa"/>
            <w:tcBorders>
              <w:top w:val="nil"/>
              <w:bottom w:val="single" w:sz="4" w:space="0" w:color="auto"/>
            </w:tcBorders>
            <w:vAlign w:val="center"/>
          </w:tcPr>
          <w:p w14:paraId="4FF839C8" w14:textId="243F41BE" w:rsidR="00963025" w:rsidRPr="00086E76" w:rsidRDefault="00963025" w:rsidP="002D202B">
            <w:pPr>
              <w:pStyle w:val="NoSpacing"/>
            </w:pPr>
            <w:r w:rsidRPr="00086E76">
              <w:t>0.20</w:t>
            </w:r>
          </w:p>
        </w:tc>
        <w:tc>
          <w:tcPr>
            <w:tcW w:w="1999" w:type="dxa"/>
            <w:tcBorders>
              <w:top w:val="nil"/>
              <w:bottom w:val="single" w:sz="4" w:space="0" w:color="auto"/>
            </w:tcBorders>
            <w:vAlign w:val="center"/>
          </w:tcPr>
          <w:p w14:paraId="00CD9BE1" w14:textId="29C9D364" w:rsidR="00963025" w:rsidRPr="00086E76" w:rsidRDefault="00963025" w:rsidP="002D202B">
            <w:pPr>
              <w:pStyle w:val="NoSpacing"/>
            </w:pPr>
            <w:r w:rsidRPr="00086E76">
              <w:t>1.00 (1)</w:t>
            </w:r>
          </w:p>
        </w:tc>
      </w:tr>
      <w:tr w:rsidR="00457800" w:rsidRPr="00086E76" w14:paraId="37EEA2A0" w14:textId="77777777" w:rsidTr="0070783C">
        <w:trPr>
          <w:trHeight w:val="324"/>
        </w:trPr>
        <w:tc>
          <w:tcPr>
            <w:tcW w:w="1560" w:type="dxa"/>
            <w:vMerge w:val="restart"/>
            <w:tcBorders>
              <w:top w:val="single" w:sz="4" w:space="0" w:color="auto"/>
            </w:tcBorders>
            <w:vAlign w:val="center"/>
          </w:tcPr>
          <w:p w14:paraId="31CB89AE" w14:textId="5FB479E5" w:rsidR="00457800" w:rsidRPr="00086E76" w:rsidRDefault="00457800" w:rsidP="002D202B">
            <w:pPr>
              <w:pStyle w:val="NoSpacing"/>
            </w:pPr>
            <w:r w:rsidRPr="00086E76">
              <w:t>impala in glade - night</w:t>
            </w:r>
          </w:p>
        </w:tc>
        <w:tc>
          <w:tcPr>
            <w:tcW w:w="2409" w:type="dxa"/>
            <w:gridSpan w:val="2"/>
            <w:tcBorders>
              <w:top w:val="single" w:sz="4" w:space="0" w:color="auto"/>
              <w:bottom w:val="nil"/>
            </w:tcBorders>
            <w:vAlign w:val="center"/>
          </w:tcPr>
          <w:p w14:paraId="686DAFE0" w14:textId="5785A28F" w:rsidR="00457800" w:rsidRPr="00086E76" w:rsidRDefault="00457800" w:rsidP="002D202B">
            <w:pPr>
              <w:pStyle w:val="NoSpacing"/>
            </w:pPr>
            <w:r w:rsidRPr="00086E76">
              <w:t>Intercept</w:t>
            </w:r>
          </w:p>
        </w:tc>
        <w:tc>
          <w:tcPr>
            <w:tcW w:w="1134" w:type="dxa"/>
            <w:tcBorders>
              <w:top w:val="single" w:sz="4" w:space="0" w:color="auto"/>
              <w:bottom w:val="nil"/>
            </w:tcBorders>
            <w:vAlign w:val="center"/>
          </w:tcPr>
          <w:p w14:paraId="53011225" w14:textId="4D4FE14D" w:rsidR="00457800" w:rsidRPr="00086E76" w:rsidRDefault="00457800" w:rsidP="002D202B">
            <w:pPr>
              <w:pStyle w:val="NoSpacing"/>
            </w:pPr>
            <w:r w:rsidRPr="00086E76">
              <w:t>0.26</w:t>
            </w:r>
          </w:p>
        </w:tc>
        <w:tc>
          <w:tcPr>
            <w:tcW w:w="1134" w:type="dxa"/>
            <w:tcBorders>
              <w:top w:val="single" w:sz="4" w:space="0" w:color="auto"/>
              <w:bottom w:val="nil"/>
            </w:tcBorders>
            <w:vAlign w:val="center"/>
          </w:tcPr>
          <w:p w14:paraId="6B21F340" w14:textId="1FED21F3" w:rsidR="00457800" w:rsidRPr="00086E76" w:rsidRDefault="00457800" w:rsidP="002D202B">
            <w:pPr>
              <w:pStyle w:val="NoSpacing"/>
            </w:pPr>
            <w:r w:rsidRPr="00086E76">
              <w:t>-0.007</w:t>
            </w:r>
          </w:p>
        </w:tc>
        <w:tc>
          <w:tcPr>
            <w:tcW w:w="1120" w:type="dxa"/>
            <w:tcBorders>
              <w:top w:val="single" w:sz="4" w:space="0" w:color="auto"/>
              <w:bottom w:val="nil"/>
            </w:tcBorders>
            <w:vAlign w:val="center"/>
          </w:tcPr>
          <w:p w14:paraId="107DC7FA" w14:textId="09B57A73" w:rsidR="00457800" w:rsidRPr="00086E76" w:rsidRDefault="00457800" w:rsidP="002D202B">
            <w:pPr>
              <w:pStyle w:val="NoSpacing"/>
            </w:pPr>
            <w:r w:rsidRPr="00086E76">
              <w:t>0.03</w:t>
            </w:r>
          </w:p>
        </w:tc>
        <w:tc>
          <w:tcPr>
            <w:tcW w:w="1999" w:type="dxa"/>
            <w:tcBorders>
              <w:top w:val="single" w:sz="4" w:space="0" w:color="auto"/>
              <w:bottom w:val="nil"/>
            </w:tcBorders>
            <w:vAlign w:val="center"/>
          </w:tcPr>
          <w:p w14:paraId="446D80AF" w14:textId="08833AD4" w:rsidR="00457800" w:rsidRPr="00086E76" w:rsidRDefault="00457800" w:rsidP="002D202B">
            <w:pPr>
              <w:pStyle w:val="NoSpacing"/>
            </w:pPr>
            <w:r w:rsidRPr="00086E76">
              <w:t>(1)</w:t>
            </w:r>
          </w:p>
        </w:tc>
      </w:tr>
      <w:tr w:rsidR="00457800" w:rsidRPr="00086E76" w14:paraId="446E1A7E" w14:textId="77777777" w:rsidTr="0070783C">
        <w:trPr>
          <w:trHeight w:val="324"/>
        </w:trPr>
        <w:tc>
          <w:tcPr>
            <w:tcW w:w="1560" w:type="dxa"/>
            <w:vMerge/>
            <w:vAlign w:val="center"/>
          </w:tcPr>
          <w:p w14:paraId="58E1A0ED" w14:textId="77777777" w:rsidR="00457800" w:rsidRPr="00086E76" w:rsidRDefault="00457800" w:rsidP="002D202B">
            <w:pPr>
              <w:pStyle w:val="NoSpacing"/>
            </w:pPr>
          </w:p>
        </w:tc>
        <w:tc>
          <w:tcPr>
            <w:tcW w:w="2409" w:type="dxa"/>
            <w:gridSpan w:val="2"/>
            <w:tcBorders>
              <w:top w:val="nil"/>
              <w:bottom w:val="nil"/>
            </w:tcBorders>
            <w:vAlign w:val="center"/>
          </w:tcPr>
          <w:p w14:paraId="62E784E7" w14:textId="6DBD953E" w:rsidR="00457800" w:rsidRPr="00086E76" w:rsidRDefault="00457800" w:rsidP="002D202B">
            <w:pPr>
              <w:pStyle w:val="NoSpacing"/>
            </w:pPr>
            <w:r w:rsidRPr="00086E76">
              <w:t>Moonlight</w:t>
            </w:r>
          </w:p>
        </w:tc>
        <w:tc>
          <w:tcPr>
            <w:tcW w:w="1134" w:type="dxa"/>
            <w:tcBorders>
              <w:top w:val="nil"/>
              <w:bottom w:val="nil"/>
            </w:tcBorders>
            <w:vAlign w:val="center"/>
          </w:tcPr>
          <w:p w14:paraId="66E285D4" w14:textId="08BA62B4" w:rsidR="00457800" w:rsidRPr="00086E76" w:rsidRDefault="00457800" w:rsidP="002D202B">
            <w:pPr>
              <w:pStyle w:val="NoSpacing"/>
            </w:pPr>
            <w:r w:rsidRPr="00086E76">
              <w:t>-0.072</w:t>
            </w:r>
          </w:p>
        </w:tc>
        <w:tc>
          <w:tcPr>
            <w:tcW w:w="1134" w:type="dxa"/>
            <w:tcBorders>
              <w:top w:val="nil"/>
              <w:bottom w:val="nil"/>
            </w:tcBorders>
            <w:vAlign w:val="center"/>
          </w:tcPr>
          <w:p w14:paraId="1B351625" w14:textId="6F9C9B23" w:rsidR="00457800" w:rsidRPr="00086E76" w:rsidRDefault="00457800" w:rsidP="002D202B">
            <w:pPr>
              <w:pStyle w:val="NoSpacing"/>
            </w:pPr>
            <w:r w:rsidRPr="00086E76">
              <w:t>-0.08</w:t>
            </w:r>
          </w:p>
        </w:tc>
        <w:tc>
          <w:tcPr>
            <w:tcW w:w="1120" w:type="dxa"/>
            <w:tcBorders>
              <w:top w:val="nil"/>
              <w:bottom w:val="nil"/>
            </w:tcBorders>
            <w:vAlign w:val="center"/>
          </w:tcPr>
          <w:p w14:paraId="5E9F5425" w14:textId="07C02C48" w:rsidR="00457800" w:rsidRPr="00086E76" w:rsidRDefault="00457800" w:rsidP="002D202B">
            <w:pPr>
              <w:pStyle w:val="NoSpacing"/>
            </w:pPr>
            <w:r w:rsidRPr="00086E76">
              <w:t>-0.06</w:t>
            </w:r>
          </w:p>
        </w:tc>
        <w:tc>
          <w:tcPr>
            <w:tcW w:w="1999" w:type="dxa"/>
            <w:tcBorders>
              <w:top w:val="nil"/>
              <w:bottom w:val="nil"/>
            </w:tcBorders>
            <w:vAlign w:val="center"/>
          </w:tcPr>
          <w:p w14:paraId="216BECF4" w14:textId="3AB0E0FB" w:rsidR="00457800" w:rsidRPr="00086E76" w:rsidRDefault="00457800" w:rsidP="002D202B">
            <w:pPr>
              <w:pStyle w:val="NoSpacing"/>
            </w:pPr>
            <w:r w:rsidRPr="00086E76">
              <w:t>1.00 (1)</w:t>
            </w:r>
          </w:p>
        </w:tc>
      </w:tr>
      <w:tr w:rsidR="00457800" w:rsidRPr="00086E76" w14:paraId="22C8E0D6" w14:textId="77777777" w:rsidTr="0070783C">
        <w:trPr>
          <w:trHeight w:val="324"/>
        </w:trPr>
        <w:tc>
          <w:tcPr>
            <w:tcW w:w="1560" w:type="dxa"/>
            <w:vMerge/>
            <w:vAlign w:val="center"/>
          </w:tcPr>
          <w:p w14:paraId="28B22F60" w14:textId="77777777" w:rsidR="00457800" w:rsidRPr="00086E76" w:rsidRDefault="00457800" w:rsidP="002D202B">
            <w:pPr>
              <w:pStyle w:val="NoSpacing"/>
            </w:pPr>
          </w:p>
        </w:tc>
        <w:tc>
          <w:tcPr>
            <w:tcW w:w="2409" w:type="dxa"/>
            <w:gridSpan w:val="2"/>
            <w:tcBorders>
              <w:top w:val="nil"/>
              <w:bottom w:val="nil"/>
            </w:tcBorders>
            <w:vAlign w:val="center"/>
          </w:tcPr>
          <w:p w14:paraId="56D02CF2" w14:textId="2EB3C68A" w:rsidR="00457800" w:rsidRPr="00086E76" w:rsidRDefault="00457800" w:rsidP="002D202B">
            <w:pPr>
              <w:pStyle w:val="NoSpacing"/>
            </w:pPr>
            <w:r w:rsidRPr="00086E76">
              <w:t>Rainfall</w:t>
            </w:r>
          </w:p>
        </w:tc>
        <w:tc>
          <w:tcPr>
            <w:tcW w:w="1134" w:type="dxa"/>
            <w:tcBorders>
              <w:top w:val="nil"/>
              <w:bottom w:val="nil"/>
            </w:tcBorders>
            <w:vAlign w:val="center"/>
          </w:tcPr>
          <w:p w14:paraId="0B592D2A" w14:textId="41D46F4E" w:rsidR="00457800" w:rsidRPr="00086E76" w:rsidRDefault="00457800" w:rsidP="002D202B">
            <w:pPr>
              <w:pStyle w:val="NoSpacing"/>
            </w:pPr>
            <w:r w:rsidRPr="00086E76">
              <w:t>-0.0025</w:t>
            </w:r>
          </w:p>
        </w:tc>
        <w:tc>
          <w:tcPr>
            <w:tcW w:w="1134" w:type="dxa"/>
            <w:tcBorders>
              <w:top w:val="nil"/>
              <w:bottom w:val="nil"/>
            </w:tcBorders>
            <w:vAlign w:val="center"/>
          </w:tcPr>
          <w:p w14:paraId="77265149" w14:textId="0DBECEA4" w:rsidR="00457800" w:rsidRPr="00086E76" w:rsidRDefault="00457800" w:rsidP="002D202B">
            <w:pPr>
              <w:pStyle w:val="NoSpacing"/>
            </w:pPr>
            <w:r w:rsidRPr="00086E76">
              <w:t>-0.003</w:t>
            </w:r>
          </w:p>
        </w:tc>
        <w:tc>
          <w:tcPr>
            <w:tcW w:w="1120" w:type="dxa"/>
            <w:tcBorders>
              <w:top w:val="nil"/>
              <w:bottom w:val="nil"/>
            </w:tcBorders>
            <w:vAlign w:val="center"/>
          </w:tcPr>
          <w:p w14:paraId="14096418" w14:textId="6C0A321B" w:rsidR="00457800" w:rsidRPr="00086E76" w:rsidRDefault="00457800" w:rsidP="002D202B">
            <w:pPr>
              <w:pStyle w:val="NoSpacing"/>
            </w:pPr>
            <w:r w:rsidRPr="00086E76">
              <w:t>-0.002</w:t>
            </w:r>
          </w:p>
        </w:tc>
        <w:tc>
          <w:tcPr>
            <w:tcW w:w="1999" w:type="dxa"/>
            <w:tcBorders>
              <w:top w:val="nil"/>
              <w:bottom w:val="nil"/>
            </w:tcBorders>
            <w:vAlign w:val="center"/>
          </w:tcPr>
          <w:p w14:paraId="4751A8E3" w14:textId="5E312F6A" w:rsidR="00457800" w:rsidRPr="00086E76" w:rsidRDefault="00457800" w:rsidP="002D202B">
            <w:pPr>
              <w:pStyle w:val="NoSpacing"/>
            </w:pPr>
            <w:r w:rsidRPr="00086E76">
              <w:t>0.94 (1)</w:t>
            </w:r>
          </w:p>
        </w:tc>
      </w:tr>
      <w:tr w:rsidR="00457800" w:rsidRPr="00086E76" w14:paraId="0F16331B" w14:textId="77777777" w:rsidTr="0070783C">
        <w:trPr>
          <w:trHeight w:val="324"/>
        </w:trPr>
        <w:tc>
          <w:tcPr>
            <w:tcW w:w="1560" w:type="dxa"/>
            <w:vMerge/>
            <w:tcBorders>
              <w:bottom w:val="single" w:sz="18" w:space="0" w:color="auto"/>
            </w:tcBorders>
            <w:vAlign w:val="center"/>
          </w:tcPr>
          <w:p w14:paraId="72BCA0A1" w14:textId="77777777" w:rsidR="00457800" w:rsidRPr="00086E76" w:rsidRDefault="00457800" w:rsidP="002D202B">
            <w:pPr>
              <w:pStyle w:val="NoSpacing"/>
            </w:pPr>
          </w:p>
        </w:tc>
        <w:tc>
          <w:tcPr>
            <w:tcW w:w="2409" w:type="dxa"/>
            <w:gridSpan w:val="2"/>
            <w:tcBorders>
              <w:top w:val="nil"/>
              <w:bottom w:val="single" w:sz="18" w:space="0" w:color="auto"/>
            </w:tcBorders>
            <w:vAlign w:val="center"/>
          </w:tcPr>
          <w:p w14:paraId="496B2D83" w14:textId="1FF4EE38" w:rsidR="00457800" w:rsidRPr="00086E76" w:rsidRDefault="00457800" w:rsidP="002D202B">
            <w:pPr>
              <w:pStyle w:val="NoSpacing"/>
            </w:pPr>
            <w:r w:rsidRPr="00086E76">
              <w:t>Temperature</w:t>
            </w:r>
          </w:p>
        </w:tc>
        <w:tc>
          <w:tcPr>
            <w:tcW w:w="1134" w:type="dxa"/>
            <w:tcBorders>
              <w:top w:val="nil"/>
              <w:bottom w:val="single" w:sz="18" w:space="0" w:color="auto"/>
            </w:tcBorders>
            <w:vAlign w:val="center"/>
          </w:tcPr>
          <w:p w14:paraId="2FBDD016" w14:textId="6DD5D792" w:rsidR="00457800" w:rsidRPr="00086E76" w:rsidRDefault="00457800" w:rsidP="002D202B">
            <w:pPr>
              <w:pStyle w:val="NoSpacing"/>
            </w:pPr>
            <w:r w:rsidRPr="00086E76">
              <w:t>0.006</w:t>
            </w:r>
          </w:p>
        </w:tc>
        <w:tc>
          <w:tcPr>
            <w:tcW w:w="1134" w:type="dxa"/>
            <w:tcBorders>
              <w:top w:val="nil"/>
              <w:bottom w:val="single" w:sz="18" w:space="0" w:color="auto"/>
            </w:tcBorders>
            <w:vAlign w:val="center"/>
          </w:tcPr>
          <w:p w14:paraId="1FE49923" w14:textId="13D979B5" w:rsidR="00457800" w:rsidRPr="00086E76" w:rsidRDefault="00457800" w:rsidP="002D202B">
            <w:pPr>
              <w:pStyle w:val="NoSpacing"/>
            </w:pPr>
            <w:r w:rsidRPr="00086E76">
              <w:t>0.004</w:t>
            </w:r>
          </w:p>
        </w:tc>
        <w:tc>
          <w:tcPr>
            <w:tcW w:w="1120" w:type="dxa"/>
            <w:tcBorders>
              <w:top w:val="nil"/>
              <w:bottom w:val="single" w:sz="18" w:space="0" w:color="auto"/>
            </w:tcBorders>
            <w:vAlign w:val="center"/>
          </w:tcPr>
          <w:p w14:paraId="1FD38F96" w14:textId="191EE3E2" w:rsidR="00457800" w:rsidRPr="00086E76" w:rsidRDefault="00457800" w:rsidP="002D202B">
            <w:pPr>
              <w:pStyle w:val="NoSpacing"/>
            </w:pPr>
            <w:r w:rsidRPr="00086E76">
              <w:t>0.008</w:t>
            </w:r>
          </w:p>
        </w:tc>
        <w:tc>
          <w:tcPr>
            <w:tcW w:w="1999" w:type="dxa"/>
            <w:tcBorders>
              <w:top w:val="nil"/>
              <w:bottom w:val="single" w:sz="18" w:space="0" w:color="auto"/>
            </w:tcBorders>
            <w:vAlign w:val="center"/>
          </w:tcPr>
          <w:p w14:paraId="123825FE" w14:textId="51190162" w:rsidR="00457800" w:rsidRPr="00086E76" w:rsidRDefault="00457800" w:rsidP="002D202B">
            <w:pPr>
              <w:pStyle w:val="NoSpacing"/>
            </w:pPr>
            <w:r w:rsidRPr="00086E76">
              <w:t>0.06 (1)</w:t>
            </w:r>
          </w:p>
        </w:tc>
      </w:tr>
      <w:tr w:rsidR="0070783C" w:rsidRPr="00086E76" w14:paraId="7B8D36CC" w14:textId="77777777" w:rsidTr="0070783C">
        <w:trPr>
          <w:trHeight w:val="324"/>
        </w:trPr>
        <w:tc>
          <w:tcPr>
            <w:tcW w:w="1560" w:type="dxa"/>
            <w:vMerge w:val="restart"/>
            <w:tcBorders>
              <w:top w:val="single" w:sz="18" w:space="0" w:color="auto"/>
              <w:bottom w:val="nil"/>
            </w:tcBorders>
            <w:vAlign w:val="center"/>
          </w:tcPr>
          <w:p w14:paraId="4EFB230C" w14:textId="615C7BEE" w:rsidR="0070783C" w:rsidRPr="00086E76" w:rsidRDefault="00E679EB" w:rsidP="002D202B">
            <w:pPr>
              <w:pStyle w:val="NoSpacing"/>
            </w:pPr>
            <w:r>
              <w:t>dikdik</w:t>
            </w:r>
            <w:r w:rsidR="0070783C" w:rsidRPr="00086E76">
              <w:t xml:space="preserve"> in glade – 24h</w:t>
            </w:r>
          </w:p>
        </w:tc>
        <w:tc>
          <w:tcPr>
            <w:tcW w:w="2409" w:type="dxa"/>
            <w:gridSpan w:val="2"/>
            <w:tcBorders>
              <w:top w:val="single" w:sz="18" w:space="0" w:color="auto"/>
              <w:bottom w:val="nil"/>
            </w:tcBorders>
            <w:vAlign w:val="center"/>
          </w:tcPr>
          <w:p w14:paraId="137C63F2" w14:textId="68C2E1F1" w:rsidR="0070783C" w:rsidRPr="00086E76" w:rsidRDefault="0070783C" w:rsidP="002D202B">
            <w:pPr>
              <w:pStyle w:val="NoSpacing"/>
            </w:pPr>
            <w:r w:rsidRPr="00086E76">
              <w:t>Intercept</w:t>
            </w:r>
          </w:p>
        </w:tc>
        <w:tc>
          <w:tcPr>
            <w:tcW w:w="1134" w:type="dxa"/>
            <w:tcBorders>
              <w:top w:val="single" w:sz="18" w:space="0" w:color="auto"/>
              <w:bottom w:val="nil"/>
            </w:tcBorders>
            <w:vAlign w:val="center"/>
          </w:tcPr>
          <w:p w14:paraId="2612F390" w14:textId="45CB1728" w:rsidR="0070783C" w:rsidRPr="00086E76" w:rsidRDefault="0070783C" w:rsidP="002D202B">
            <w:pPr>
              <w:pStyle w:val="NoSpacing"/>
            </w:pPr>
            <w:r w:rsidRPr="00086E76">
              <w:t>0.030</w:t>
            </w:r>
          </w:p>
        </w:tc>
        <w:tc>
          <w:tcPr>
            <w:tcW w:w="1134" w:type="dxa"/>
            <w:tcBorders>
              <w:top w:val="single" w:sz="18" w:space="0" w:color="auto"/>
              <w:bottom w:val="nil"/>
            </w:tcBorders>
            <w:vAlign w:val="center"/>
          </w:tcPr>
          <w:p w14:paraId="40169B14" w14:textId="23176DD0" w:rsidR="0070783C" w:rsidRPr="00086E76" w:rsidRDefault="0070783C" w:rsidP="002D202B">
            <w:pPr>
              <w:pStyle w:val="NoSpacing"/>
            </w:pPr>
            <w:r w:rsidRPr="00086E76">
              <w:t>0.02</w:t>
            </w:r>
          </w:p>
        </w:tc>
        <w:tc>
          <w:tcPr>
            <w:tcW w:w="1120" w:type="dxa"/>
            <w:tcBorders>
              <w:top w:val="single" w:sz="18" w:space="0" w:color="auto"/>
              <w:bottom w:val="nil"/>
            </w:tcBorders>
            <w:vAlign w:val="center"/>
          </w:tcPr>
          <w:p w14:paraId="3E4817D8" w14:textId="2DEF5004" w:rsidR="0070783C" w:rsidRPr="00086E76" w:rsidRDefault="0070783C" w:rsidP="002D202B">
            <w:pPr>
              <w:pStyle w:val="NoSpacing"/>
            </w:pPr>
            <w:r w:rsidRPr="00086E76">
              <w:t>0.04</w:t>
            </w:r>
          </w:p>
        </w:tc>
        <w:tc>
          <w:tcPr>
            <w:tcW w:w="1999" w:type="dxa"/>
            <w:tcBorders>
              <w:top w:val="single" w:sz="18" w:space="0" w:color="auto"/>
              <w:bottom w:val="nil"/>
            </w:tcBorders>
            <w:vAlign w:val="center"/>
          </w:tcPr>
          <w:p w14:paraId="6EC7A18B" w14:textId="59902D9F" w:rsidR="0070783C" w:rsidRPr="00086E76" w:rsidRDefault="0070783C" w:rsidP="002D202B">
            <w:pPr>
              <w:pStyle w:val="NoSpacing"/>
            </w:pPr>
            <w:r w:rsidRPr="00086E76">
              <w:t>— (1)</w:t>
            </w:r>
          </w:p>
        </w:tc>
      </w:tr>
      <w:tr w:rsidR="0070783C" w:rsidRPr="00086E76" w14:paraId="2C960940" w14:textId="77777777" w:rsidTr="0070783C">
        <w:trPr>
          <w:trHeight w:val="324"/>
        </w:trPr>
        <w:tc>
          <w:tcPr>
            <w:tcW w:w="1560" w:type="dxa"/>
            <w:vMerge/>
            <w:tcBorders>
              <w:top w:val="nil"/>
              <w:bottom w:val="single" w:sz="4" w:space="0" w:color="auto"/>
            </w:tcBorders>
            <w:vAlign w:val="center"/>
          </w:tcPr>
          <w:p w14:paraId="737C2020" w14:textId="77777777" w:rsidR="0070783C" w:rsidRPr="00086E76" w:rsidRDefault="0070783C" w:rsidP="002D202B">
            <w:pPr>
              <w:pStyle w:val="NoSpacing"/>
            </w:pPr>
          </w:p>
        </w:tc>
        <w:tc>
          <w:tcPr>
            <w:tcW w:w="2409" w:type="dxa"/>
            <w:gridSpan w:val="2"/>
            <w:tcBorders>
              <w:top w:val="nil"/>
              <w:bottom w:val="single" w:sz="4" w:space="0" w:color="auto"/>
            </w:tcBorders>
            <w:vAlign w:val="center"/>
          </w:tcPr>
          <w:p w14:paraId="7BE95ABE" w14:textId="606B9DA9" w:rsidR="0070783C" w:rsidRPr="00086E76" w:rsidRDefault="0070783C" w:rsidP="002D202B">
            <w:pPr>
              <w:pStyle w:val="NoSpacing"/>
            </w:pPr>
            <w:r w:rsidRPr="00086E76">
              <w:t xml:space="preserve">wet </w:t>
            </w:r>
            <w:r w:rsidRPr="00086E76">
              <w:rPr>
                <w:i/>
                <w:iCs/>
              </w:rPr>
              <w:t>vs</w:t>
            </w:r>
            <w:r w:rsidRPr="00086E76">
              <w:t xml:space="preserve"> dry phase</w:t>
            </w:r>
          </w:p>
        </w:tc>
        <w:tc>
          <w:tcPr>
            <w:tcW w:w="1134" w:type="dxa"/>
            <w:tcBorders>
              <w:top w:val="nil"/>
              <w:bottom w:val="single" w:sz="4" w:space="0" w:color="auto"/>
            </w:tcBorders>
            <w:vAlign w:val="center"/>
          </w:tcPr>
          <w:p w14:paraId="424B1340" w14:textId="5C315929" w:rsidR="0070783C" w:rsidRPr="00086E76" w:rsidRDefault="0070783C" w:rsidP="002D202B">
            <w:pPr>
              <w:pStyle w:val="NoSpacing"/>
            </w:pPr>
            <w:r w:rsidRPr="00086E76">
              <w:t>-0.015</w:t>
            </w:r>
          </w:p>
        </w:tc>
        <w:tc>
          <w:tcPr>
            <w:tcW w:w="1134" w:type="dxa"/>
            <w:tcBorders>
              <w:top w:val="nil"/>
              <w:bottom w:val="single" w:sz="4" w:space="0" w:color="auto"/>
            </w:tcBorders>
            <w:vAlign w:val="center"/>
          </w:tcPr>
          <w:p w14:paraId="552E4B33" w14:textId="7C53B829" w:rsidR="0070783C" w:rsidRPr="00086E76" w:rsidRDefault="0070783C" w:rsidP="002D202B">
            <w:pPr>
              <w:pStyle w:val="NoSpacing"/>
            </w:pPr>
            <w:r w:rsidRPr="00086E76">
              <w:t>-0.02</w:t>
            </w:r>
          </w:p>
        </w:tc>
        <w:tc>
          <w:tcPr>
            <w:tcW w:w="1120" w:type="dxa"/>
            <w:tcBorders>
              <w:top w:val="nil"/>
              <w:bottom w:val="single" w:sz="4" w:space="0" w:color="auto"/>
            </w:tcBorders>
            <w:vAlign w:val="center"/>
          </w:tcPr>
          <w:p w14:paraId="6C07D245" w14:textId="7F21A24A" w:rsidR="0070783C" w:rsidRPr="00086E76" w:rsidRDefault="0070783C" w:rsidP="002D202B">
            <w:pPr>
              <w:pStyle w:val="NoSpacing"/>
            </w:pPr>
            <w:r w:rsidRPr="00086E76">
              <w:t>-0.006</w:t>
            </w:r>
          </w:p>
        </w:tc>
        <w:tc>
          <w:tcPr>
            <w:tcW w:w="1999" w:type="dxa"/>
            <w:tcBorders>
              <w:top w:val="nil"/>
              <w:bottom w:val="single" w:sz="4" w:space="0" w:color="auto"/>
            </w:tcBorders>
            <w:vAlign w:val="center"/>
          </w:tcPr>
          <w:p w14:paraId="031A8CBE" w14:textId="080C23E3" w:rsidR="0070783C" w:rsidRPr="00086E76" w:rsidRDefault="0070783C" w:rsidP="002D202B">
            <w:pPr>
              <w:pStyle w:val="NoSpacing"/>
            </w:pPr>
            <w:r w:rsidRPr="00086E76">
              <w:t>0.96 (1)</w:t>
            </w:r>
          </w:p>
        </w:tc>
      </w:tr>
      <w:tr w:rsidR="0070783C" w:rsidRPr="00086E76" w14:paraId="53101FF2" w14:textId="77777777" w:rsidTr="0070783C">
        <w:trPr>
          <w:trHeight w:val="324"/>
        </w:trPr>
        <w:tc>
          <w:tcPr>
            <w:tcW w:w="1560" w:type="dxa"/>
            <w:vMerge w:val="restart"/>
            <w:tcBorders>
              <w:top w:val="single" w:sz="4" w:space="0" w:color="auto"/>
              <w:bottom w:val="nil"/>
            </w:tcBorders>
            <w:vAlign w:val="center"/>
          </w:tcPr>
          <w:p w14:paraId="11958653" w14:textId="2FA18148" w:rsidR="0070783C" w:rsidRPr="00086E76" w:rsidRDefault="00E679EB" w:rsidP="002D202B">
            <w:pPr>
              <w:pStyle w:val="NoSpacing"/>
            </w:pPr>
            <w:r>
              <w:t>dikdik</w:t>
            </w:r>
            <w:r w:rsidR="0070783C" w:rsidRPr="00086E76">
              <w:t xml:space="preserve"> in glade - night</w:t>
            </w:r>
          </w:p>
        </w:tc>
        <w:tc>
          <w:tcPr>
            <w:tcW w:w="2409" w:type="dxa"/>
            <w:gridSpan w:val="2"/>
            <w:tcBorders>
              <w:top w:val="single" w:sz="4" w:space="0" w:color="auto"/>
              <w:bottom w:val="nil"/>
            </w:tcBorders>
            <w:vAlign w:val="center"/>
          </w:tcPr>
          <w:p w14:paraId="304ED753" w14:textId="5C63F1DF" w:rsidR="0070783C" w:rsidRPr="00086E76" w:rsidRDefault="0070783C" w:rsidP="002D202B">
            <w:pPr>
              <w:pStyle w:val="NoSpacing"/>
            </w:pPr>
            <w:r w:rsidRPr="00086E76">
              <w:t>Intercept</w:t>
            </w:r>
          </w:p>
        </w:tc>
        <w:tc>
          <w:tcPr>
            <w:tcW w:w="1134" w:type="dxa"/>
            <w:tcBorders>
              <w:top w:val="single" w:sz="4" w:space="0" w:color="auto"/>
              <w:bottom w:val="nil"/>
            </w:tcBorders>
            <w:vAlign w:val="center"/>
          </w:tcPr>
          <w:p w14:paraId="5BA75554" w14:textId="7E4529A9" w:rsidR="0070783C" w:rsidRPr="00086E76" w:rsidRDefault="0070783C" w:rsidP="002D202B">
            <w:pPr>
              <w:pStyle w:val="NoSpacing"/>
            </w:pPr>
            <w:r w:rsidRPr="00086E76">
              <w:t>0.012</w:t>
            </w:r>
          </w:p>
        </w:tc>
        <w:tc>
          <w:tcPr>
            <w:tcW w:w="1134" w:type="dxa"/>
            <w:tcBorders>
              <w:top w:val="single" w:sz="4" w:space="0" w:color="auto"/>
              <w:bottom w:val="nil"/>
            </w:tcBorders>
            <w:vAlign w:val="center"/>
          </w:tcPr>
          <w:p w14:paraId="3D8170FA" w14:textId="7455B2E2" w:rsidR="0070783C" w:rsidRPr="00086E76" w:rsidRDefault="0070783C" w:rsidP="002D202B">
            <w:pPr>
              <w:pStyle w:val="NoSpacing"/>
            </w:pPr>
            <w:r w:rsidRPr="00086E76">
              <w:t>-0.007</w:t>
            </w:r>
          </w:p>
        </w:tc>
        <w:tc>
          <w:tcPr>
            <w:tcW w:w="1120" w:type="dxa"/>
            <w:tcBorders>
              <w:top w:val="single" w:sz="4" w:space="0" w:color="auto"/>
              <w:bottom w:val="nil"/>
            </w:tcBorders>
            <w:vAlign w:val="center"/>
          </w:tcPr>
          <w:p w14:paraId="29D7EB28" w14:textId="58531AD7" w:rsidR="0070783C" w:rsidRPr="00086E76" w:rsidRDefault="0070783C" w:rsidP="002D202B">
            <w:pPr>
              <w:pStyle w:val="NoSpacing"/>
            </w:pPr>
            <w:r w:rsidRPr="00086E76">
              <w:t>0.03</w:t>
            </w:r>
          </w:p>
        </w:tc>
        <w:tc>
          <w:tcPr>
            <w:tcW w:w="1999" w:type="dxa"/>
            <w:tcBorders>
              <w:top w:val="single" w:sz="4" w:space="0" w:color="auto"/>
              <w:bottom w:val="nil"/>
            </w:tcBorders>
            <w:vAlign w:val="center"/>
          </w:tcPr>
          <w:p w14:paraId="5B652A2E" w14:textId="45BB3EBF" w:rsidR="0070783C" w:rsidRPr="00086E76" w:rsidRDefault="0070783C" w:rsidP="002D202B">
            <w:pPr>
              <w:pStyle w:val="NoSpacing"/>
            </w:pPr>
            <w:r w:rsidRPr="00086E76">
              <w:t>(1)</w:t>
            </w:r>
          </w:p>
        </w:tc>
      </w:tr>
      <w:tr w:rsidR="0070783C" w:rsidRPr="00086E76" w14:paraId="2D209689" w14:textId="77777777" w:rsidTr="0070783C">
        <w:trPr>
          <w:trHeight w:val="324"/>
        </w:trPr>
        <w:tc>
          <w:tcPr>
            <w:tcW w:w="1560" w:type="dxa"/>
            <w:vMerge/>
            <w:tcBorders>
              <w:top w:val="nil"/>
              <w:bottom w:val="single" w:sz="18" w:space="0" w:color="auto"/>
            </w:tcBorders>
            <w:vAlign w:val="center"/>
          </w:tcPr>
          <w:p w14:paraId="2CA65CB5" w14:textId="77777777" w:rsidR="0070783C" w:rsidRPr="00086E76" w:rsidRDefault="0070783C" w:rsidP="002D202B">
            <w:pPr>
              <w:pStyle w:val="NoSpacing"/>
            </w:pPr>
          </w:p>
        </w:tc>
        <w:tc>
          <w:tcPr>
            <w:tcW w:w="2409" w:type="dxa"/>
            <w:gridSpan w:val="2"/>
            <w:tcBorders>
              <w:top w:val="nil"/>
              <w:bottom w:val="single" w:sz="18" w:space="0" w:color="auto"/>
            </w:tcBorders>
            <w:vAlign w:val="center"/>
          </w:tcPr>
          <w:p w14:paraId="053F64C6" w14:textId="62BD6505" w:rsidR="0070783C" w:rsidRPr="00086E76" w:rsidRDefault="0070783C" w:rsidP="002D202B">
            <w:pPr>
              <w:pStyle w:val="NoSpacing"/>
            </w:pPr>
            <w:r w:rsidRPr="00086E76">
              <w:t>Moonlight</w:t>
            </w:r>
          </w:p>
        </w:tc>
        <w:tc>
          <w:tcPr>
            <w:tcW w:w="1134" w:type="dxa"/>
            <w:tcBorders>
              <w:top w:val="nil"/>
              <w:bottom w:val="single" w:sz="18" w:space="0" w:color="auto"/>
            </w:tcBorders>
            <w:vAlign w:val="center"/>
          </w:tcPr>
          <w:p w14:paraId="6C09AB50" w14:textId="2DBACB09" w:rsidR="0070783C" w:rsidRPr="00086E76" w:rsidRDefault="0070783C" w:rsidP="002D202B">
            <w:pPr>
              <w:pStyle w:val="NoSpacing"/>
            </w:pPr>
            <w:r w:rsidRPr="00086E76">
              <w:t>0.042</w:t>
            </w:r>
          </w:p>
        </w:tc>
        <w:tc>
          <w:tcPr>
            <w:tcW w:w="1134" w:type="dxa"/>
            <w:tcBorders>
              <w:top w:val="nil"/>
              <w:bottom w:val="single" w:sz="18" w:space="0" w:color="auto"/>
            </w:tcBorders>
            <w:vAlign w:val="center"/>
          </w:tcPr>
          <w:p w14:paraId="49FDFC6C" w14:textId="4BECF507" w:rsidR="0070783C" w:rsidRPr="00086E76" w:rsidRDefault="0070783C" w:rsidP="002D202B">
            <w:pPr>
              <w:pStyle w:val="NoSpacing"/>
            </w:pPr>
            <w:r w:rsidRPr="00086E76">
              <w:t>0.03</w:t>
            </w:r>
          </w:p>
        </w:tc>
        <w:tc>
          <w:tcPr>
            <w:tcW w:w="1120" w:type="dxa"/>
            <w:tcBorders>
              <w:top w:val="nil"/>
              <w:bottom w:val="single" w:sz="18" w:space="0" w:color="auto"/>
            </w:tcBorders>
            <w:vAlign w:val="center"/>
          </w:tcPr>
          <w:p w14:paraId="2FC9857D" w14:textId="5B52C894" w:rsidR="0070783C" w:rsidRPr="00086E76" w:rsidRDefault="0070783C" w:rsidP="002D202B">
            <w:pPr>
              <w:pStyle w:val="NoSpacing"/>
            </w:pPr>
            <w:r w:rsidRPr="00086E76">
              <w:t>0.05</w:t>
            </w:r>
          </w:p>
        </w:tc>
        <w:tc>
          <w:tcPr>
            <w:tcW w:w="1999" w:type="dxa"/>
            <w:tcBorders>
              <w:top w:val="nil"/>
              <w:bottom w:val="single" w:sz="18" w:space="0" w:color="auto"/>
            </w:tcBorders>
            <w:vAlign w:val="center"/>
          </w:tcPr>
          <w:p w14:paraId="6112E679" w14:textId="3582C87B" w:rsidR="0070783C" w:rsidRPr="00086E76" w:rsidRDefault="0070783C" w:rsidP="002D202B">
            <w:pPr>
              <w:pStyle w:val="NoSpacing"/>
            </w:pPr>
            <w:r w:rsidRPr="00086E76">
              <w:t>0.97(1)</w:t>
            </w:r>
          </w:p>
        </w:tc>
      </w:tr>
      <w:tr w:rsidR="0070783C" w:rsidRPr="00086E76" w14:paraId="408C0FBB" w14:textId="77777777" w:rsidTr="0070783C">
        <w:trPr>
          <w:trHeight w:val="324"/>
        </w:trPr>
        <w:tc>
          <w:tcPr>
            <w:tcW w:w="1560" w:type="dxa"/>
            <w:vMerge w:val="restart"/>
            <w:tcBorders>
              <w:top w:val="single" w:sz="18" w:space="0" w:color="auto"/>
            </w:tcBorders>
            <w:vAlign w:val="center"/>
          </w:tcPr>
          <w:p w14:paraId="52CE4888" w14:textId="17A36961" w:rsidR="0070783C" w:rsidRPr="00086E76" w:rsidRDefault="0070783C" w:rsidP="002D202B">
            <w:pPr>
              <w:pStyle w:val="NoSpacing"/>
            </w:pPr>
            <w:r w:rsidRPr="00086E76">
              <w:t>wild dog distance to glade – 24h</w:t>
            </w:r>
          </w:p>
        </w:tc>
        <w:tc>
          <w:tcPr>
            <w:tcW w:w="2409" w:type="dxa"/>
            <w:gridSpan w:val="2"/>
            <w:tcBorders>
              <w:top w:val="single" w:sz="18" w:space="0" w:color="auto"/>
              <w:bottom w:val="nil"/>
            </w:tcBorders>
            <w:vAlign w:val="center"/>
          </w:tcPr>
          <w:p w14:paraId="4EC166D7" w14:textId="396685B2" w:rsidR="0070783C" w:rsidRPr="00086E76" w:rsidRDefault="0070783C" w:rsidP="002D202B">
            <w:pPr>
              <w:pStyle w:val="NoSpacing"/>
            </w:pPr>
            <w:r w:rsidRPr="00086E76">
              <w:t>Intercept</w:t>
            </w:r>
          </w:p>
        </w:tc>
        <w:tc>
          <w:tcPr>
            <w:tcW w:w="1134" w:type="dxa"/>
            <w:tcBorders>
              <w:top w:val="single" w:sz="18" w:space="0" w:color="auto"/>
              <w:bottom w:val="nil"/>
            </w:tcBorders>
            <w:vAlign w:val="center"/>
          </w:tcPr>
          <w:p w14:paraId="6C933359" w14:textId="2D23D003" w:rsidR="0070783C" w:rsidRPr="00086E76" w:rsidRDefault="0070783C" w:rsidP="002D202B">
            <w:pPr>
              <w:pStyle w:val="NoSpacing"/>
            </w:pPr>
            <w:r w:rsidRPr="00086E76">
              <w:t>0.58</w:t>
            </w:r>
          </w:p>
        </w:tc>
        <w:tc>
          <w:tcPr>
            <w:tcW w:w="1134" w:type="dxa"/>
            <w:tcBorders>
              <w:top w:val="single" w:sz="18" w:space="0" w:color="auto"/>
              <w:bottom w:val="nil"/>
            </w:tcBorders>
            <w:vAlign w:val="center"/>
          </w:tcPr>
          <w:p w14:paraId="6625D717" w14:textId="51EFCE78" w:rsidR="0070783C" w:rsidRPr="00086E76" w:rsidRDefault="0070783C" w:rsidP="002D202B">
            <w:pPr>
              <w:pStyle w:val="NoSpacing"/>
            </w:pPr>
            <w:r w:rsidRPr="00086E76">
              <w:t>0.5</w:t>
            </w:r>
          </w:p>
        </w:tc>
        <w:tc>
          <w:tcPr>
            <w:tcW w:w="1120" w:type="dxa"/>
            <w:tcBorders>
              <w:top w:val="single" w:sz="18" w:space="0" w:color="auto"/>
              <w:bottom w:val="nil"/>
            </w:tcBorders>
            <w:vAlign w:val="center"/>
          </w:tcPr>
          <w:p w14:paraId="54B96DA3" w14:textId="77D0A117" w:rsidR="0070783C" w:rsidRPr="00086E76" w:rsidRDefault="0070783C" w:rsidP="002D202B">
            <w:pPr>
              <w:pStyle w:val="NoSpacing"/>
            </w:pPr>
            <w:r w:rsidRPr="00086E76">
              <w:t>0.6</w:t>
            </w:r>
          </w:p>
        </w:tc>
        <w:tc>
          <w:tcPr>
            <w:tcW w:w="1999" w:type="dxa"/>
            <w:tcBorders>
              <w:top w:val="single" w:sz="18" w:space="0" w:color="auto"/>
              <w:bottom w:val="nil"/>
            </w:tcBorders>
            <w:vAlign w:val="center"/>
          </w:tcPr>
          <w:p w14:paraId="68AFEFB6" w14:textId="19C0E4D8" w:rsidR="0070783C" w:rsidRPr="00086E76" w:rsidRDefault="0070783C" w:rsidP="002D202B">
            <w:pPr>
              <w:pStyle w:val="NoSpacing"/>
            </w:pPr>
            <w:r w:rsidRPr="00086E76">
              <w:t>— (1)</w:t>
            </w:r>
          </w:p>
        </w:tc>
      </w:tr>
      <w:tr w:rsidR="0070783C" w:rsidRPr="00086E76" w14:paraId="4A34FEAD" w14:textId="77777777" w:rsidTr="0070783C">
        <w:trPr>
          <w:trHeight w:val="324"/>
        </w:trPr>
        <w:tc>
          <w:tcPr>
            <w:tcW w:w="1560" w:type="dxa"/>
            <w:vMerge/>
            <w:tcBorders>
              <w:bottom w:val="single" w:sz="4" w:space="0" w:color="auto"/>
            </w:tcBorders>
            <w:vAlign w:val="center"/>
          </w:tcPr>
          <w:p w14:paraId="246818FA" w14:textId="77777777" w:rsidR="0070783C" w:rsidRPr="00086E76" w:rsidRDefault="0070783C" w:rsidP="002D202B">
            <w:pPr>
              <w:pStyle w:val="NoSpacing"/>
            </w:pPr>
          </w:p>
        </w:tc>
        <w:tc>
          <w:tcPr>
            <w:tcW w:w="2409" w:type="dxa"/>
            <w:gridSpan w:val="2"/>
            <w:tcBorders>
              <w:top w:val="nil"/>
              <w:bottom w:val="single" w:sz="4" w:space="0" w:color="auto"/>
            </w:tcBorders>
            <w:vAlign w:val="center"/>
          </w:tcPr>
          <w:p w14:paraId="4892FADF" w14:textId="1818051E" w:rsidR="0070783C" w:rsidRPr="00086E76" w:rsidRDefault="0070783C" w:rsidP="002D202B">
            <w:pPr>
              <w:pStyle w:val="NoSpacing"/>
            </w:pPr>
            <w:r w:rsidRPr="00086E76">
              <w:t>Pack size</w:t>
            </w:r>
          </w:p>
        </w:tc>
        <w:tc>
          <w:tcPr>
            <w:tcW w:w="1134" w:type="dxa"/>
            <w:tcBorders>
              <w:top w:val="nil"/>
              <w:bottom w:val="single" w:sz="4" w:space="0" w:color="auto"/>
            </w:tcBorders>
            <w:vAlign w:val="center"/>
          </w:tcPr>
          <w:p w14:paraId="49AF24DD" w14:textId="6C8910C9" w:rsidR="0070783C" w:rsidRPr="00086E76" w:rsidRDefault="0070783C" w:rsidP="002D202B">
            <w:pPr>
              <w:pStyle w:val="NoSpacing"/>
            </w:pPr>
            <w:r w:rsidRPr="00086E76">
              <w:t>-0.012</w:t>
            </w:r>
          </w:p>
        </w:tc>
        <w:tc>
          <w:tcPr>
            <w:tcW w:w="1134" w:type="dxa"/>
            <w:tcBorders>
              <w:top w:val="nil"/>
              <w:bottom w:val="single" w:sz="4" w:space="0" w:color="auto"/>
            </w:tcBorders>
            <w:vAlign w:val="center"/>
          </w:tcPr>
          <w:p w14:paraId="5F2602AE" w14:textId="6155D465" w:rsidR="0070783C" w:rsidRPr="00086E76" w:rsidRDefault="0070783C" w:rsidP="002D202B">
            <w:pPr>
              <w:pStyle w:val="NoSpacing"/>
            </w:pPr>
            <w:r w:rsidRPr="00086E76">
              <w:t>-0.01</w:t>
            </w:r>
          </w:p>
        </w:tc>
        <w:tc>
          <w:tcPr>
            <w:tcW w:w="1120" w:type="dxa"/>
            <w:tcBorders>
              <w:top w:val="nil"/>
              <w:bottom w:val="single" w:sz="4" w:space="0" w:color="auto"/>
            </w:tcBorders>
            <w:vAlign w:val="center"/>
          </w:tcPr>
          <w:p w14:paraId="5041C997" w14:textId="34C21DC1" w:rsidR="0070783C" w:rsidRPr="00086E76" w:rsidRDefault="0070783C" w:rsidP="002D202B">
            <w:pPr>
              <w:pStyle w:val="NoSpacing"/>
            </w:pPr>
            <w:r w:rsidRPr="00086E76">
              <w:t>-0.02</w:t>
            </w:r>
          </w:p>
        </w:tc>
        <w:tc>
          <w:tcPr>
            <w:tcW w:w="1999" w:type="dxa"/>
            <w:tcBorders>
              <w:top w:val="nil"/>
              <w:bottom w:val="single" w:sz="4" w:space="0" w:color="auto"/>
            </w:tcBorders>
            <w:vAlign w:val="center"/>
          </w:tcPr>
          <w:p w14:paraId="06DF93C7" w14:textId="02BB0ADF" w:rsidR="0070783C" w:rsidRPr="00086E76" w:rsidRDefault="0070783C" w:rsidP="002D202B">
            <w:pPr>
              <w:pStyle w:val="NoSpacing"/>
            </w:pPr>
            <w:r w:rsidRPr="00086E76">
              <w:t>0.9</w:t>
            </w:r>
            <w:r w:rsidR="00623DDD" w:rsidRPr="00086E76">
              <w:t>0</w:t>
            </w:r>
            <w:r w:rsidRPr="00086E76">
              <w:t xml:space="preserve"> (1)</w:t>
            </w:r>
          </w:p>
        </w:tc>
      </w:tr>
      <w:tr w:rsidR="0070783C" w:rsidRPr="00086E76" w14:paraId="63B35995" w14:textId="77777777" w:rsidTr="0070783C">
        <w:trPr>
          <w:trHeight w:val="324"/>
        </w:trPr>
        <w:tc>
          <w:tcPr>
            <w:tcW w:w="1560" w:type="dxa"/>
            <w:vMerge w:val="restart"/>
            <w:tcBorders>
              <w:top w:val="single" w:sz="4" w:space="0" w:color="auto"/>
              <w:bottom w:val="nil"/>
            </w:tcBorders>
            <w:vAlign w:val="center"/>
          </w:tcPr>
          <w:p w14:paraId="487AD530" w14:textId="029E1220" w:rsidR="0070783C" w:rsidRPr="00086E76" w:rsidRDefault="0070783C" w:rsidP="002D202B">
            <w:pPr>
              <w:pStyle w:val="NoSpacing"/>
            </w:pPr>
            <w:r w:rsidRPr="00086E76">
              <w:t>wild dog distance to glade – night</w:t>
            </w:r>
          </w:p>
        </w:tc>
        <w:tc>
          <w:tcPr>
            <w:tcW w:w="2409" w:type="dxa"/>
            <w:gridSpan w:val="2"/>
            <w:tcBorders>
              <w:top w:val="single" w:sz="4" w:space="0" w:color="auto"/>
              <w:bottom w:val="nil"/>
            </w:tcBorders>
            <w:vAlign w:val="center"/>
          </w:tcPr>
          <w:p w14:paraId="2B516E00" w14:textId="7E7A1183" w:rsidR="0070783C" w:rsidRPr="00086E76" w:rsidRDefault="0070783C" w:rsidP="002D202B">
            <w:pPr>
              <w:pStyle w:val="NoSpacing"/>
            </w:pPr>
            <w:r w:rsidRPr="00086E76">
              <w:t>Intercept</w:t>
            </w:r>
          </w:p>
        </w:tc>
        <w:tc>
          <w:tcPr>
            <w:tcW w:w="1134" w:type="dxa"/>
            <w:tcBorders>
              <w:top w:val="single" w:sz="4" w:space="0" w:color="auto"/>
              <w:bottom w:val="nil"/>
            </w:tcBorders>
            <w:vAlign w:val="center"/>
          </w:tcPr>
          <w:p w14:paraId="6DF5CE7D" w14:textId="2BFECCD8" w:rsidR="0070783C" w:rsidRPr="00086E76" w:rsidRDefault="0070783C" w:rsidP="002D202B">
            <w:pPr>
              <w:pStyle w:val="NoSpacing"/>
            </w:pPr>
            <w:r w:rsidRPr="00086E76">
              <w:t>0.55</w:t>
            </w:r>
          </w:p>
        </w:tc>
        <w:tc>
          <w:tcPr>
            <w:tcW w:w="1134" w:type="dxa"/>
            <w:tcBorders>
              <w:top w:val="single" w:sz="4" w:space="0" w:color="auto"/>
              <w:bottom w:val="nil"/>
            </w:tcBorders>
            <w:vAlign w:val="center"/>
          </w:tcPr>
          <w:p w14:paraId="09FF7F1C" w14:textId="690556DA" w:rsidR="0070783C" w:rsidRPr="00086E76" w:rsidRDefault="0070783C" w:rsidP="002D202B">
            <w:pPr>
              <w:pStyle w:val="NoSpacing"/>
            </w:pPr>
            <w:r w:rsidRPr="00086E76">
              <w:t>0.4</w:t>
            </w:r>
          </w:p>
        </w:tc>
        <w:tc>
          <w:tcPr>
            <w:tcW w:w="1120" w:type="dxa"/>
            <w:tcBorders>
              <w:top w:val="single" w:sz="4" w:space="0" w:color="auto"/>
              <w:bottom w:val="nil"/>
            </w:tcBorders>
            <w:vAlign w:val="center"/>
          </w:tcPr>
          <w:p w14:paraId="29BC05A7" w14:textId="0CE1E7FA" w:rsidR="0070783C" w:rsidRPr="00086E76" w:rsidRDefault="0070783C" w:rsidP="002D202B">
            <w:pPr>
              <w:pStyle w:val="NoSpacing"/>
            </w:pPr>
            <w:r w:rsidRPr="00086E76">
              <w:t>0.7</w:t>
            </w:r>
          </w:p>
        </w:tc>
        <w:tc>
          <w:tcPr>
            <w:tcW w:w="1999" w:type="dxa"/>
            <w:tcBorders>
              <w:top w:val="single" w:sz="4" w:space="0" w:color="auto"/>
              <w:bottom w:val="nil"/>
            </w:tcBorders>
            <w:vAlign w:val="center"/>
          </w:tcPr>
          <w:p w14:paraId="2D319F27" w14:textId="518D222F" w:rsidR="0070783C" w:rsidRPr="00086E76" w:rsidRDefault="0070783C" w:rsidP="002D202B">
            <w:pPr>
              <w:pStyle w:val="NoSpacing"/>
            </w:pPr>
            <w:r w:rsidRPr="00086E76">
              <w:t>(5)</w:t>
            </w:r>
          </w:p>
        </w:tc>
      </w:tr>
      <w:tr w:rsidR="0070783C" w:rsidRPr="00086E76" w14:paraId="01E20C2B" w14:textId="77777777" w:rsidTr="0070783C">
        <w:trPr>
          <w:trHeight w:val="324"/>
        </w:trPr>
        <w:tc>
          <w:tcPr>
            <w:tcW w:w="1560" w:type="dxa"/>
            <w:vMerge/>
            <w:tcBorders>
              <w:top w:val="nil"/>
            </w:tcBorders>
            <w:vAlign w:val="center"/>
          </w:tcPr>
          <w:p w14:paraId="410D367E" w14:textId="77777777" w:rsidR="0070783C" w:rsidRPr="00086E76" w:rsidRDefault="0070783C" w:rsidP="002D202B">
            <w:pPr>
              <w:pStyle w:val="NoSpacing"/>
            </w:pPr>
          </w:p>
        </w:tc>
        <w:tc>
          <w:tcPr>
            <w:tcW w:w="2409" w:type="dxa"/>
            <w:gridSpan w:val="2"/>
            <w:tcBorders>
              <w:top w:val="nil"/>
              <w:bottom w:val="nil"/>
            </w:tcBorders>
            <w:vAlign w:val="center"/>
          </w:tcPr>
          <w:p w14:paraId="32F04CF3" w14:textId="2E65400A" w:rsidR="0070783C" w:rsidRPr="00086E76" w:rsidRDefault="0070783C" w:rsidP="002D202B">
            <w:pPr>
              <w:pStyle w:val="NoSpacing"/>
            </w:pPr>
            <w:r w:rsidRPr="00086E76">
              <w:t>Pack Size</w:t>
            </w:r>
          </w:p>
        </w:tc>
        <w:tc>
          <w:tcPr>
            <w:tcW w:w="1134" w:type="dxa"/>
            <w:tcBorders>
              <w:top w:val="nil"/>
              <w:bottom w:val="nil"/>
            </w:tcBorders>
            <w:vAlign w:val="center"/>
          </w:tcPr>
          <w:p w14:paraId="47C4E390" w14:textId="7D5686BD" w:rsidR="0070783C" w:rsidRPr="00086E76" w:rsidRDefault="0070783C" w:rsidP="002D202B">
            <w:pPr>
              <w:pStyle w:val="NoSpacing"/>
            </w:pPr>
            <w:r w:rsidRPr="00086E76">
              <w:t>-0.020</w:t>
            </w:r>
          </w:p>
        </w:tc>
        <w:tc>
          <w:tcPr>
            <w:tcW w:w="1134" w:type="dxa"/>
            <w:tcBorders>
              <w:top w:val="nil"/>
              <w:bottom w:val="nil"/>
            </w:tcBorders>
            <w:vAlign w:val="center"/>
          </w:tcPr>
          <w:p w14:paraId="675AEA9F" w14:textId="7B7BE8F5" w:rsidR="0070783C" w:rsidRPr="00086E76" w:rsidRDefault="0070783C" w:rsidP="002D202B">
            <w:pPr>
              <w:pStyle w:val="NoSpacing"/>
            </w:pPr>
            <w:r w:rsidRPr="00086E76">
              <w:t>-0.03</w:t>
            </w:r>
          </w:p>
        </w:tc>
        <w:tc>
          <w:tcPr>
            <w:tcW w:w="1120" w:type="dxa"/>
            <w:tcBorders>
              <w:top w:val="nil"/>
              <w:bottom w:val="nil"/>
            </w:tcBorders>
            <w:vAlign w:val="center"/>
          </w:tcPr>
          <w:p w14:paraId="25E7B167" w14:textId="5BA4F936" w:rsidR="0070783C" w:rsidRPr="00086E76" w:rsidRDefault="0070783C" w:rsidP="002D202B">
            <w:pPr>
              <w:pStyle w:val="NoSpacing"/>
            </w:pPr>
            <w:r w:rsidRPr="00086E76">
              <w:t>-0.01</w:t>
            </w:r>
          </w:p>
        </w:tc>
        <w:tc>
          <w:tcPr>
            <w:tcW w:w="1999" w:type="dxa"/>
            <w:tcBorders>
              <w:top w:val="nil"/>
              <w:bottom w:val="nil"/>
            </w:tcBorders>
            <w:vAlign w:val="center"/>
          </w:tcPr>
          <w:p w14:paraId="448D7583" w14:textId="62F97058" w:rsidR="0070783C" w:rsidRPr="00086E76" w:rsidRDefault="0070783C" w:rsidP="002D202B">
            <w:pPr>
              <w:pStyle w:val="NoSpacing"/>
            </w:pPr>
            <w:r w:rsidRPr="00086E76">
              <w:t>0.67(2)</w:t>
            </w:r>
          </w:p>
        </w:tc>
      </w:tr>
      <w:tr w:rsidR="0070783C" w:rsidRPr="00086E76" w14:paraId="4426AC4D" w14:textId="77777777" w:rsidTr="0070783C">
        <w:trPr>
          <w:trHeight w:val="324"/>
        </w:trPr>
        <w:tc>
          <w:tcPr>
            <w:tcW w:w="1560" w:type="dxa"/>
            <w:vMerge/>
            <w:vAlign w:val="center"/>
          </w:tcPr>
          <w:p w14:paraId="191DF491" w14:textId="77777777" w:rsidR="0070783C" w:rsidRPr="00086E76" w:rsidRDefault="0070783C" w:rsidP="002D202B">
            <w:pPr>
              <w:pStyle w:val="NoSpacing"/>
            </w:pPr>
          </w:p>
        </w:tc>
        <w:tc>
          <w:tcPr>
            <w:tcW w:w="2409" w:type="dxa"/>
            <w:gridSpan w:val="2"/>
            <w:tcBorders>
              <w:top w:val="nil"/>
              <w:bottom w:val="nil"/>
            </w:tcBorders>
            <w:vAlign w:val="center"/>
          </w:tcPr>
          <w:p w14:paraId="2D3C136D" w14:textId="1657D71C" w:rsidR="0070783C" w:rsidRPr="00086E76" w:rsidRDefault="0070783C" w:rsidP="002D202B">
            <w:pPr>
              <w:pStyle w:val="NoSpacing"/>
            </w:pPr>
            <w:r w:rsidRPr="00086E76">
              <w:t>Moonlight</w:t>
            </w:r>
          </w:p>
        </w:tc>
        <w:tc>
          <w:tcPr>
            <w:tcW w:w="1134" w:type="dxa"/>
            <w:tcBorders>
              <w:top w:val="nil"/>
              <w:bottom w:val="nil"/>
            </w:tcBorders>
            <w:vAlign w:val="center"/>
          </w:tcPr>
          <w:p w14:paraId="74C211A3" w14:textId="42E3F94E" w:rsidR="0070783C" w:rsidRPr="00086E76" w:rsidRDefault="0070783C" w:rsidP="002D202B">
            <w:pPr>
              <w:pStyle w:val="NoSpacing"/>
            </w:pPr>
            <w:r w:rsidRPr="00086E76">
              <w:t>0.064</w:t>
            </w:r>
          </w:p>
        </w:tc>
        <w:tc>
          <w:tcPr>
            <w:tcW w:w="1134" w:type="dxa"/>
            <w:tcBorders>
              <w:top w:val="nil"/>
              <w:bottom w:val="nil"/>
            </w:tcBorders>
            <w:vAlign w:val="center"/>
          </w:tcPr>
          <w:p w14:paraId="542BA0A3" w14:textId="3EDFFEA7" w:rsidR="0070783C" w:rsidRPr="00086E76" w:rsidRDefault="0070783C" w:rsidP="002D202B">
            <w:pPr>
              <w:pStyle w:val="NoSpacing"/>
            </w:pPr>
            <w:r w:rsidRPr="00086E76">
              <w:t>0.03</w:t>
            </w:r>
          </w:p>
        </w:tc>
        <w:tc>
          <w:tcPr>
            <w:tcW w:w="1120" w:type="dxa"/>
            <w:tcBorders>
              <w:top w:val="nil"/>
              <w:bottom w:val="nil"/>
            </w:tcBorders>
            <w:vAlign w:val="center"/>
          </w:tcPr>
          <w:p w14:paraId="28BE61F6" w14:textId="323913ED" w:rsidR="0070783C" w:rsidRPr="00086E76" w:rsidRDefault="0070783C" w:rsidP="002D202B">
            <w:pPr>
              <w:pStyle w:val="NoSpacing"/>
            </w:pPr>
            <w:r w:rsidRPr="00086E76">
              <w:t>0.1</w:t>
            </w:r>
          </w:p>
        </w:tc>
        <w:tc>
          <w:tcPr>
            <w:tcW w:w="1999" w:type="dxa"/>
            <w:tcBorders>
              <w:top w:val="nil"/>
              <w:bottom w:val="nil"/>
            </w:tcBorders>
            <w:vAlign w:val="center"/>
          </w:tcPr>
          <w:p w14:paraId="2AC0DE8E" w14:textId="52BE3AF8" w:rsidR="0070783C" w:rsidRPr="00086E76" w:rsidRDefault="0070783C" w:rsidP="002D202B">
            <w:pPr>
              <w:pStyle w:val="NoSpacing"/>
            </w:pPr>
            <w:r w:rsidRPr="00086E76">
              <w:t>0.27 (2)</w:t>
            </w:r>
          </w:p>
        </w:tc>
      </w:tr>
      <w:tr w:rsidR="0070783C" w:rsidRPr="00086E76" w14:paraId="6B041705" w14:textId="77777777" w:rsidTr="0070783C">
        <w:trPr>
          <w:trHeight w:val="324"/>
        </w:trPr>
        <w:tc>
          <w:tcPr>
            <w:tcW w:w="1560" w:type="dxa"/>
            <w:vMerge/>
            <w:vAlign w:val="center"/>
          </w:tcPr>
          <w:p w14:paraId="76974696" w14:textId="77777777" w:rsidR="0070783C" w:rsidRPr="00086E76" w:rsidRDefault="0070783C" w:rsidP="002D202B">
            <w:pPr>
              <w:pStyle w:val="NoSpacing"/>
            </w:pPr>
          </w:p>
        </w:tc>
        <w:tc>
          <w:tcPr>
            <w:tcW w:w="2409" w:type="dxa"/>
            <w:gridSpan w:val="2"/>
            <w:tcBorders>
              <w:top w:val="nil"/>
              <w:bottom w:val="nil"/>
            </w:tcBorders>
            <w:vAlign w:val="center"/>
          </w:tcPr>
          <w:p w14:paraId="247BE3E7" w14:textId="5608C42D" w:rsidR="0070783C" w:rsidRPr="00086E76" w:rsidRDefault="00334450" w:rsidP="002D202B">
            <w:pPr>
              <w:pStyle w:val="NoSpacing"/>
            </w:pPr>
            <w:r w:rsidRPr="00086E76">
              <w:t>d</w:t>
            </w:r>
            <w:r w:rsidR="0070783C" w:rsidRPr="00086E76">
              <w:t xml:space="preserve">enning </w:t>
            </w:r>
            <w:r w:rsidRPr="00086E76">
              <w:rPr>
                <w:i/>
                <w:iCs/>
              </w:rPr>
              <w:t>vs</w:t>
            </w:r>
            <w:r w:rsidRPr="00086E76">
              <w:t xml:space="preserve"> not</w:t>
            </w:r>
          </w:p>
        </w:tc>
        <w:tc>
          <w:tcPr>
            <w:tcW w:w="1134" w:type="dxa"/>
            <w:tcBorders>
              <w:top w:val="nil"/>
              <w:bottom w:val="nil"/>
            </w:tcBorders>
            <w:vAlign w:val="center"/>
          </w:tcPr>
          <w:p w14:paraId="3FE2CEB0" w14:textId="1A98D9DB" w:rsidR="0070783C" w:rsidRPr="00086E76" w:rsidRDefault="0070783C" w:rsidP="002D202B">
            <w:pPr>
              <w:pStyle w:val="NoSpacing"/>
            </w:pPr>
            <w:r w:rsidRPr="00086E76">
              <w:t>-0.051</w:t>
            </w:r>
          </w:p>
        </w:tc>
        <w:tc>
          <w:tcPr>
            <w:tcW w:w="1134" w:type="dxa"/>
            <w:tcBorders>
              <w:top w:val="nil"/>
              <w:bottom w:val="nil"/>
            </w:tcBorders>
            <w:vAlign w:val="center"/>
          </w:tcPr>
          <w:p w14:paraId="7B20117F" w14:textId="74EA6951" w:rsidR="0070783C" w:rsidRPr="00086E76" w:rsidRDefault="0070783C" w:rsidP="002D202B">
            <w:pPr>
              <w:pStyle w:val="NoSpacing"/>
            </w:pPr>
            <w:r w:rsidRPr="00086E76">
              <w:t>-0.004</w:t>
            </w:r>
          </w:p>
        </w:tc>
        <w:tc>
          <w:tcPr>
            <w:tcW w:w="1120" w:type="dxa"/>
            <w:tcBorders>
              <w:top w:val="nil"/>
              <w:bottom w:val="nil"/>
            </w:tcBorders>
            <w:vAlign w:val="center"/>
          </w:tcPr>
          <w:p w14:paraId="184C33FE" w14:textId="5FD7428F" w:rsidR="0070783C" w:rsidRPr="00086E76" w:rsidRDefault="0070783C" w:rsidP="002D202B">
            <w:pPr>
              <w:pStyle w:val="NoSpacing"/>
            </w:pPr>
            <w:r w:rsidRPr="00086E76">
              <w:t>-0.1</w:t>
            </w:r>
          </w:p>
        </w:tc>
        <w:tc>
          <w:tcPr>
            <w:tcW w:w="1999" w:type="dxa"/>
            <w:tcBorders>
              <w:top w:val="nil"/>
              <w:bottom w:val="nil"/>
            </w:tcBorders>
            <w:vAlign w:val="center"/>
          </w:tcPr>
          <w:p w14:paraId="3E735EAE" w14:textId="602144C9" w:rsidR="0070783C" w:rsidRPr="00086E76" w:rsidRDefault="0070783C" w:rsidP="002D202B">
            <w:pPr>
              <w:pStyle w:val="NoSpacing"/>
            </w:pPr>
            <w:r w:rsidRPr="00086E76">
              <w:t>0.11 (1)</w:t>
            </w:r>
          </w:p>
        </w:tc>
      </w:tr>
      <w:tr w:rsidR="0070783C" w:rsidRPr="00086E76" w14:paraId="48DF314E" w14:textId="77777777" w:rsidTr="0070783C">
        <w:trPr>
          <w:trHeight w:val="324"/>
        </w:trPr>
        <w:tc>
          <w:tcPr>
            <w:tcW w:w="1560" w:type="dxa"/>
            <w:vMerge/>
            <w:tcBorders>
              <w:bottom w:val="single" w:sz="18" w:space="0" w:color="auto"/>
            </w:tcBorders>
            <w:vAlign w:val="center"/>
          </w:tcPr>
          <w:p w14:paraId="514BD04D" w14:textId="77777777" w:rsidR="0070783C" w:rsidRPr="00086E76" w:rsidRDefault="0070783C" w:rsidP="002D202B">
            <w:pPr>
              <w:pStyle w:val="NoSpacing"/>
            </w:pPr>
          </w:p>
        </w:tc>
        <w:tc>
          <w:tcPr>
            <w:tcW w:w="2409" w:type="dxa"/>
            <w:gridSpan w:val="2"/>
            <w:tcBorders>
              <w:top w:val="nil"/>
              <w:bottom w:val="single" w:sz="18" w:space="0" w:color="auto"/>
            </w:tcBorders>
            <w:vAlign w:val="center"/>
          </w:tcPr>
          <w:p w14:paraId="64830B0A" w14:textId="403A96B7" w:rsidR="0070783C" w:rsidRPr="00086E76" w:rsidRDefault="00334450" w:rsidP="002D202B">
            <w:pPr>
              <w:pStyle w:val="NoSpacing"/>
            </w:pPr>
            <w:r w:rsidRPr="00086E76">
              <w:t xml:space="preserve">wet </w:t>
            </w:r>
            <w:r w:rsidRPr="00086E76">
              <w:rPr>
                <w:i/>
                <w:iCs/>
              </w:rPr>
              <w:t>vs</w:t>
            </w:r>
            <w:r w:rsidRPr="00086E76">
              <w:t xml:space="preserve"> dry phase</w:t>
            </w:r>
          </w:p>
        </w:tc>
        <w:tc>
          <w:tcPr>
            <w:tcW w:w="1134" w:type="dxa"/>
            <w:tcBorders>
              <w:top w:val="nil"/>
              <w:bottom w:val="single" w:sz="18" w:space="0" w:color="auto"/>
            </w:tcBorders>
            <w:vAlign w:val="center"/>
          </w:tcPr>
          <w:p w14:paraId="124B5C25" w14:textId="2039E21B" w:rsidR="0070783C" w:rsidRPr="00086E76" w:rsidRDefault="0070783C" w:rsidP="002D202B">
            <w:pPr>
              <w:pStyle w:val="NoSpacing"/>
            </w:pPr>
            <w:r w:rsidRPr="00086E76">
              <w:t>-0.039</w:t>
            </w:r>
          </w:p>
        </w:tc>
        <w:tc>
          <w:tcPr>
            <w:tcW w:w="1134" w:type="dxa"/>
            <w:tcBorders>
              <w:top w:val="nil"/>
              <w:bottom w:val="single" w:sz="18" w:space="0" w:color="auto"/>
            </w:tcBorders>
            <w:vAlign w:val="center"/>
          </w:tcPr>
          <w:p w14:paraId="701AC54A" w14:textId="67A3DCBB" w:rsidR="0070783C" w:rsidRPr="00086E76" w:rsidRDefault="0070783C" w:rsidP="002D202B">
            <w:pPr>
              <w:pStyle w:val="NoSpacing"/>
            </w:pPr>
            <w:r w:rsidRPr="00086E76">
              <w:t>-0.08</w:t>
            </w:r>
          </w:p>
        </w:tc>
        <w:tc>
          <w:tcPr>
            <w:tcW w:w="1120" w:type="dxa"/>
            <w:tcBorders>
              <w:top w:val="nil"/>
              <w:bottom w:val="single" w:sz="18" w:space="0" w:color="auto"/>
            </w:tcBorders>
            <w:vAlign w:val="center"/>
          </w:tcPr>
          <w:p w14:paraId="4E0F9D85" w14:textId="1457D13F" w:rsidR="0070783C" w:rsidRPr="00086E76" w:rsidRDefault="0070783C" w:rsidP="002D202B">
            <w:pPr>
              <w:pStyle w:val="NoSpacing"/>
            </w:pPr>
            <w:r w:rsidRPr="00086E76">
              <w:t>-0.001</w:t>
            </w:r>
          </w:p>
        </w:tc>
        <w:tc>
          <w:tcPr>
            <w:tcW w:w="1999" w:type="dxa"/>
            <w:tcBorders>
              <w:top w:val="nil"/>
              <w:bottom w:val="single" w:sz="18" w:space="0" w:color="auto"/>
            </w:tcBorders>
            <w:vAlign w:val="center"/>
          </w:tcPr>
          <w:p w14:paraId="481AD80C" w14:textId="0803132A" w:rsidR="0070783C" w:rsidRPr="00086E76" w:rsidRDefault="0070783C" w:rsidP="002D202B">
            <w:pPr>
              <w:pStyle w:val="NoSpacing"/>
            </w:pPr>
            <w:r w:rsidRPr="00086E76">
              <w:t>0.08 (1)</w:t>
            </w:r>
          </w:p>
        </w:tc>
      </w:tr>
    </w:tbl>
    <w:p w14:paraId="47D21011" w14:textId="77777777" w:rsidR="003B0F82" w:rsidRDefault="003B0F82" w:rsidP="007C2A70"/>
    <w:p w14:paraId="35648592" w14:textId="67B0A209" w:rsidR="008E1C4B" w:rsidRDefault="008E1C4B" w:rsidP="007C2A70">
      <w:r>
        <w:br w:type="page"/>
      </w:r>
    </w:p>
    <w:p w14:paraId="0146C221" w14:textId="1AA8E417" w:rsidR="008E1C4B" w:rsidRPr="007256D5" w:rsidRDefault="001C215E" w:rsidP="002D202B">
      <w:pPr>
        <w:pStyle w:val="NoSpacing"/>
      </w:pPr>
      <w:r>
        <w:rPr>
          <w:b/>
          <w:bCs/>
        </w:rPr>
        <w:lastRenderedPageBreak/>
        <w:t>Table 5</w:t>
      </w:r>
      <w:r w:rsidR="008E1C4B" w:rsidRPr="0050086D">
        <w:t xml:space="preserve"> </w:t>
      </w:r>
      <w:r w:rsidR="008E1C4B">
        <w:t xml:space="preserve">Variables associated with </w:t>
      </w:r>
      <w:r w:rsidR="007256D5" w:rsidRPr="001C215E">
        <w:rPr>
          <w:b/>
          <w:bCs/>
          <w:u w:val="single"/>
        </w:rPr>
        <w:t>African wild dog consumption of impala</w:t>
      </w:r>
      <w:r w:rsidR="008E1C4B" w:rsidRPr="00AE7ECF">
        <w:t xml:space="preserve">. The table presents estimated effects of </w:t>
      </w:r>
      <w:r>
        <w:t>explanatory</w:t>
      </w:r>
      <w:r w:rsidR="008E1C4B" w:rsidRPr="00AE7ECF">
        <w:t xml:space="preserve"> variables included in the top model sets</w:t>
      </w:r>
      <w:r w:rsidR="008E1C4B" w:rsidRPr="0050086D">
        <w:t xml:space="preserve"> (</w:t>
      </w:r>
      <w:proofErr w:type="spellStart"/>
      <w:r w:rsidR="008E1C4B" w:rsidRPr="0050086D">
        <w:t>ΔAICc</w:t>
      </w:r>
      <w:proofErr w:type="spellEnd"/>
      <w:r w:rsidR="008E1C4B" w:rsidRPr="0050086D">
        <w:t>&lt;5</w:t>
      </w:r>
      <w:r w:rsidR="007256D5">
        <w:t>)</w:t>
      </w:r>
      <w:r w:rsidR="00AE7ECF">
        <w:t xml:space="preserve"> for African wild dog consumption of impala</w:t>
      </w:r>
      <w:r w:rsidR="008E1C4B" w:rsidRPr="0050086D">
        <w:t>.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7256D5" w14:paraId="3A9EFA1F" w14:textId="77777777" w:rsidTr="007256D5">
        <w:trPr>
          <w:trHeight w:val="324"/>
        </w:trPr>
        <w:tc>
          <w:tcPr>
            <w:tcW w:w="3794" w:type="dxa"/>
            <w:tcBorders>
              <w:top w:val="single" w:sz="18" w:space="0" w:color="auto"/>
              <w:left w:val="nil"/>
              <w:bottom w:val="single" w:sz="18" w:space="0" w:color="auto"/>
              <w:right w:val="nil"/>
            </w:tcBorders>
            <w:vAlign w:val="center"/>
            <w:hideMark/>
          </w:tcPr>
          <w:p w14:paraId="21114661" w14:textId="712EEFF1" w:rsidR="007256D5" w:rsidRPr="007256D5" w:rsidRDefault="001C215E" w:rsidP="002D202B">
            <w:pPr>
              <w:pStyle w:val="NoSpacing"/>
            </w:pPr>
            <w:r>
              <w:t>Explanatory</w:t>
            </w:r>
            <w:r w:rsidR="007256D5" w:rsidRPr="007256D5">
              <w:t xml:space="preserve"> variable</w:t>
            </w:r>
          </w:p>
        </w:tc>
        <w:tc>
          <w:tcPr>
            <w:tcW w:w="1186" w:type="dxa"/>
            <w:tcBorders>
              <w:top w:val="single" w:sz="18" w:space="0" w:color="auto"/>
              <w:left w:val="nil"/>
              <w:bottom w:val="single" w:sz="18" w:space="0" w:color="auto"/>
              <w:right w:val="nil"/>
            </w:tcBorders>
            <w:vAlign w:val="center"/>
            <w:hideMark/>
          </w:tcPr>
          <w:p w14:paraId="2EC5CAA3" w14:textId="3D3FA4BD" w:rsidR="007256D5" w:rsidRPr="007256D5" w:rsidRDefault="007256D5" w:rsidP="002D202B">
            <w:pPr>
              <w:pStyle w:val="NoSpacing"/>
            </w:pPr>
            <w:r w:rsidRPr="007256D5">
              <w:t>Estimate</w:t>
            </w:r>
          </w:p>
        </w:tc>
        <w:tc>
          <w:tcPr>
            <w:tcW w:w="1116" w:type="dxa"/>
            <w:tcBorders>
              <w:top w:val="single" w:sz="18" w:space="0" w:color="auto"/>
              <w:left w:val="nil"/>
              <w:bottom w:val="single" w:sz="18" w:space="0" w:color="auto"/>
              <w:right w:val="nil"/>
            </w:tcBorders>
            <w:vAlign w:val="center"/>
            <w:hideMark/>
          </w:tcPr>
          <w:p w14:paraId="70C5E6FA" w14:textId="45431E86" w:rsidR="007256D5" w:rsidRPr="007256D5" w:rsidRDefault="007256D5" w:rsidP="002D202B">
            <w:pPr>
              <w:pStyle w:val="NoSpacing"/>
            </w:pPr>
            <w:r w:rsidRPr="007256D5">
              <w:t>Lower 95% CI</w:t>
            </w:r>
          </w:p>
        </w:tc>
        <w:tc>
          <w:tcPr>
            <w:tcW w:w="1134" w:type="dxa"/>
            <w:tcBorders>
              <w:top w:val="single" w:sz="18" w:space="0" w:color="auto"/>
              <w:left w:val="nil"/>
              <w:bottom w:val="single" w:sz="18" w:space="0" w:color="auto"/>
              <w:right w:val="nil"/>
            </w:tcBorders>
            <w:vAlign w:val="center"/>
            <w:hideMark/>
          </w:tcPr>
          <w:p w14:paraId="396D923D" w14:textId="795C1E6F" w:rsidR="007256D5" w:rsidRPr="007256D5" w:rsidRDefault="007256D5" w:rsidP="002D202B">
            <w:pPr>
              <w:pStyle w:val="NoSpacing"/>
            </w:pPr>
            <w:r w:rsidRPr="007256D5">
              <w:t>Upper 95% CI</w:t>
            </w:r>
          </w:p>
        </w:tc>
        <w:tc>
          <w:tcPr>
            <w:tcW w:w="1984" w:type="dxa"/>
            <w:tcBorders>
              <w:top w:val="single" w:sz="18" w:space="0" w:color="auto"/>
              <w:left w:val="nil"/>
              <w:bottom w:val="single" w:sz="18" w:space="0" w:color="auto"/>
              <w:right w:val="nil"/>
            </w:tcBorders>
            <w:vAlign w:val="center"/>
            <w:hideMark/>
          </w:tcPr>
          <w:p w14:paraId="1F05BFE2" w14:textId="082B37A3" w:rsidR="007256D5" w:rsidRPr="007256D5" w:rsidRDefault="007256D5" w:rsidP="002D202B">
            <w:pPr>
              <w:pStyle w:val="NoSpacing"/>
            </w:pPr>
            <w:r w:rsidRPr="007256D5">
              <w:t>Variable importance (n)</w:t>
            </w:r>
          </w:p>
        </w:tc>
      </w:tr>
      <w:tr w:rsidR="007256D5" w14:paraId="1287703A" w14:textId="77777777" w:rsidTr="007256D5">
        <w:trPr>
          <w:trHeight w:val="324"/>
        </w:trPr>
        <w:tc>
          <w:tcPr>
            <w:tcW w:w="3794" w:type="dxa"/>
            <w:tcBorders>
              <w:top w:val="single" w:sz="18" w:space="0" w:color="auto"/>
              <w:left w:val="nil"/>
              <w:bottom w:val="nil"/>
              <w:right w:val="nil"/>
            </w:tcBorders>
            <w:vAlign w:val="center"/>
            <w:hideMark/>
          </w:tcPr>
          <w:p w14:paraId="7FEE59DD" w14:textId="77777777" w:rsidR="008E1C4B" w:rsidRPr="007256D5" w:rsidRDefault="008E1C4B" w:rsidP="002D202B">
            <w:pPr>
              <w:pStyle w:val="NoSpacing"/>
            </w:pPr>
            <w:r w:rsidRPr="007256D5">
              <w:t>Intercept</w:t>
            </w:r>
          </w:p>
        </w:tc>
        <w:tc>
          <w:tcPr>
            <w:tcW w:w="1186" w:type="dxa"/>
            <w:tcBorders>
              <w:top w:val="single" w:sz="18" w:space="0" w:color="auto"/>
              <w:left w:val="nil"/>
              <w:bottom w:val="nil"/>
              <w:right w:val="nil"/>
            </w:tcBorders>
            <w:vAlign w:val="center"/>
            <w:hideMark/>
          </w:tcPr>
          <w:p w14:paraId="75FA74FC" w14:textId="77777777" w:rsidR="008E1C4B" w:rsidRPr="007256D5" w:rsidRDefault="008E1C4B" w:rsidP="002D202B">
            <w:pPr>
              <w:pStyle w:val="NoSpacing"/>
            </w:pPr>
            <w:r w:rsidRPr="007256D5">
              <w:t>0.74</w:t>
            </w:r>
          </w:p>
        </w:tc>
        <w:tc>
          <w:tcPr>
            <w:tcW w:w="1116" w:type="dxa"/>
            <w:tcBorders>
              <w:top w:val="single" w:sz="18" w:space="0" w:color="auto"/>
              <w:left w:val="nil"/>
              <w:bottom w:val="nil"/>
              <w:right w:val="nil"/>
            </w:tcBorders>
            <w:vAlign w:val="center"/>
            <w:hideMark/>
          </w:tcPr>
          <w:p w14:paraId="2466D193" w14:textId="77777777" w:rsidR="008E1C4B" w:rsidRPr="007256D5" w:rsidRDefault="008E1C4B" w:rsidP="002D202B">
            <w:pPr>
              <w:pStyle w:val="NoSpacing"/>
            </w:pPr>
            <w:r w:rsidRPr="007256D5">
              <w:t>0.5</w:t>
            </w:r>
          </w:p>
        </w:tc>
        <w:tc>
          <w:tcPr>
            <w:tcW w:w="1134" w:type="dxa"/>
            <w:tcBorders>
              <w:top w:val="single" w:sz="18" w:space="0" w:color="auto"/>
              <w:left w:val="nil"/>
              <w:bottom w:val="nil"/>
              <w:right w:val="nil"/>
            </w:tcBorders>
            <w:vAlign w:val="center"/>
            <w:hideMark/>
          </w:tcPr>
          <w:p w14:paraId="1782A8C8" w14:textId="77777777" w:rsidR="008E1C4B" w:rsidRPr="007256D5" w:rsidRDefault="008E1C4B" w:rsidP="002D202B">
            <w:pPr>
              <w:pStyle w:val="NoSpacing"/>
            </w:pPr>
            <w:r w:rsidRPr="007256D5">
              <w:t>1.01</w:t>
            </w:r>
          </w:p>
        </w:tc>
        <w:tc>
          <w:tcPr>
            <w:tcW w:w="1984" w:type="dxa"/>
            <w:tcBorders>
              <w:top w:val="single" w:sz="18" w:space="0" w:color="auto"/>
              <w:left w:val="nil"/>
              <w:bottom w:val="nil"/>
              <w:right w:val="nil"/>
            </w:tcBorders>
            <w:vAlign w:val="center"/>
            <w:hideMark/>
          </w:tcPr>
          <w:p w14:paraId="0A91B2DD" w14:textId="77777777" w:rsidR="008E1C4B" w:rsidRPr="007256D5" w:rsidRDefault="008E1C4B" w:rsidP="002D202B">
            <w:pPr>
              <w:pStyle w:val="NoSpacing"/>
            </w:pPr>
            <w:r w:rsidRPr="007256D5">
              <w:t>— (2)</w:t>
            </w:r>
          </w:p>
        </w:tc>
      </w:tr>
      <w:tr w:rsidR="007256D5" w14:paraId="38BC46B5" w14:textId="77777777" w:rsidTr="007256D5">
        <w:trPr>
          <w:trHeight w:val="324"/>
        </w:trPr>
        <w:tc>
          <w:tcPr>
            <w:tcW w:w="3794" w:type="dxa"/>
            <w:vAlign w:val="center"/>
            <w:hideMark/>
          </w:tcPr>
          <w:p w14:paraId="70E90D6D" w14:textId="1B30241E" w:rsidR="008E1C4B" w:rsidRPr="007256D5" w:rsidRDefault="008E1C4B" w:rsidP="002D202B">
            <w:pPr>
              <w:pStyle w:val="NoSpacing"/>
            </w:pPr>
            <w:r w:rsidRPr="007256D5">
              <w:t>Temperature</w:t>
            </w:r>
            <w:r w:rsidR="007256D5">
              <w:t xml:space="preserve"> in previous 7 days</w:t>
            </w:r>
          </w:p>
        </w:tc>
        <w:tc>
          <w:tcPr>
            <w:tcW w:w="1186" w:type="dxa"/>
            <w:vAlign w:val="center"/>
            <w:hideMark/>
          </w:tcPr>
          <w:p w14:paraId="37B4FCD1" w14:textId="77777777" w:rsidR="008E1C4B" w:rsidRPr="007256D5" w:rsidRDefault="008E1C4B" w:rsidP="002D202B">
            <w:pPr>
              <w:pStyle w:val="NoSpacing"/>
            </w:pPr>
            <w:r w:rsidRPr="007256D5">
              <w:t>-0.021</w:t>
            </w:r>
          </w:p>
        </w:tc>
        <w:tc>
          <w:tcPr>
            <w:tcW w:w="1116" w:type="dxa"/>
            <w:vAlign w:val="center"/>
            <w:hideMark/>
          </w:tcPr>
          <w:p w14:paraId="3553BF42" w14:textId="77777777" w:rsidR="008E1C4B" w:rsidRPr="007256D5" w:rsidRDefault="008E1C4B" w:rsidP="002D202B">
            <w:pPr>
              <w:pStyle w:val="NoSpacing"/>
            </w:pPr>
            <w:r w:rsidRPr="007256D5">
              <w:t>-0.03</w:t>
            </w:r>
          </w:p>
        </w:tc>
        <w:tc>
          <w:tcPr>
            <w:tcW w:w="1134" w:type="dxa"/>
            <w:vAlign w:val="center"/>
            <w:hideMark/>
          </w:tcPr>
          <w:p w14:paraId="68DD1EF1" w14:textId="77777777" w:rsidR="008E1C4B" w:rsidRPr="007256D5" w:rsidRDefault="008E1C4B" w:rsidP="002D202B">
            <w:pPr>
              <w:pStyle w:val="NoSpacing"/>
            </w:pPr>
            <w:r w:rsidRPr="007256D5">
              <w:t>-0.01</w:t>
            </w:r>
          </w:p>
        </w:tc>
        <w:tc>
          <w:tcPr>
            <w:tcW w:w="1984" w:type="dxa"/>
            <w:vAlign w:val="center"/>
            <w:hideMark/>
          </w:tcPr>
          <w:p w14:paraId="05F8E6D6" w14:textId="77777777" w:rsidR="008E1C4B" w:rsidRPr="007256D5" w:rsidRDefault="008E1C4B" w:rsidP="002D202B">
            <w:pPr>
              <w:pStyle w:val="NoSpacing"/>
            </w:pPr>
            <w:r w:rsidRPr="007256D5">
              <w:t>1.00 (1)</w:t>
            </w:r>
          </w:p>
        </w:tc>
      </w:tr>
      <w:tr w:rsidR="007256D5" w14:paraId="4B634EEB" w14:textId="77777777" w:rsidTr="007256D5">
        <w:trPr>
          <w:trHeight w:val="324"/>
        </w:trPr>
        <w:tc>
          <w:tcPr>
            <w:tcW w:w="3794" w:type="dxa"/>
            <w:tcBorders>
              <w:left w:val="nil"/>
              <w:bottom w:val="single" w:sz="18" w:space="0" w:color="auto"/>
              <w:right w:val="nil"/>
            </w:tcBorders>
            <w:vAlign w:val="center"/>
          </w:tcPr>
          <w:p w14:paraId="29F1529D" w14:textId="3C9F7207" w:rsidR="008E1C4B" w:rsidRPr="00086E76" w:rsidRDefault="007256D5" w:rsidP="002D202B">
            <w:pPr>
              <w:pStyle w:val="NoSpacing"/>
            </w:pPr>
            <w:r w:rsidRPr="00086E76">
              <w:t>Community vs private land</w:t>
            </w:r>
          </w:p>
        </w:tc>
        <w:tc>
          <w:tcPr>
            <w:tcW w:w="1186" w:type="dxa"/>
            <w:tcBorders>
              <w:left w:val="nil"/>
              <w:bottom w:val="single" w:sz="18" w:space="0" w:color="auto"/>
              <w:right w:val="nil"/>
            </w:tcBorders>
            <w:vAlign w:val="center"/>
          </w:tcPr>
          <w:p w14:paraId="29FB281A" w14:textId="77777777" w:rsidR="008E1C4B" w:rsidRPr="00086E76" w:rsidRDefault="008E1C4B" w:rsidP="002D202B">
            <w:pPr>
              <w:pStyle w:val="NoSpacing"/>
            </w:pPr>
            <w:r w:rsidRPr="00086E76">
              <w:t>-0.63</w:t>
            </w:r>
          </w:p>
        </w:tc>
        <w:tc>
          <w:tcPr>
            <w:tcW w:w="1116" w:type="dxa"/>
            <w:tcBorders>
              <w:left w:val="nil"/>
              <w:bottom w:val="single" w:sz="18" w:space="0" w:color="auto"/>
              <w:right w:val="nil"/>
            </w:tcBorders>
            <w:vAlign w:val="center"/>
          </w:tcPr>
          <w:p w14:paraId="233E49D5" w14:textId="77777777" w:rsidR="008E1C4B" w:rsidRPr="00086E76" w:rsidRDefault="008E1C4B" w:rsidP="002D202B">
            <w:pPr>
              <w:pStyle w:val="NoSpacing"/>
            </w:pPr>
            <w:r w:rsidRPr="00086E76">
              <w:t>-0.1</w:t>
            </w:r>
          </w:p>
        </w:tc>
        <w:tc>
          <w:tcPr>
            <w:tcW w:w="1134" w:type="dxa"/>
            <w:tcBorders>
              <w:left w:val="nil"/>
              <w:bottom w:val="single" w:sz="18" w:space="0" w:color="auto"/>
              <w:right w:val="nil"/>
            </w:tcBorders>
            <w:vAlign w:val="center"/>
          </w:tcPr>
          <w:p w14:paraId="27A348CC" w14:textId="77777777" w:rsidR="008E1C4B" w:rsidRPr="00086E76" w:rsidRDefault="008E1C4B" w:rsidP="002D202B">
            <w:pPr>
              <w:pStyle w:val="NoSpacing"/>
            </w:pPr>
            <w:r w:rsidRPr="00086E76">
              <w:t>-0.02</w:t>
            </w:r>
          </w:p>
        </w:tc>
        <w:tc>
          <w:tcPr>
            <w:tcW w:w="1984" w:type="dxa"/>
            <w:tcBorders>
              <w:left w:val="nil"/>
              <w:bottom w:val="single" w:sz="18" w:space="0" w:color="auto"/>
              <w:right w:val="nil"/>
            </w:tcBorders>
            <w:vAlign w:val="center"/>
          </w:tcPr>
          <w:p w14:paraId="3E2C7A79" w14:textId="77777777" w:rsidR="008E1C4B" w:rsidRPr="00086E76" w:rsidRDefault="008E1C4B" w:rsidP="002D202B">
            <w:pPr>
              <w:pStyle w:val="NoSpacing"/>
            </w:pPr>
            <w:r w:rsidRPr="00086E76">
              <w:t>0.10 (1)</w:t>
            </w:r>
          </w:p>
        </w:tc>
      </w:tr>
    </w:tbl>
    <w:p w14:paraId="3BD77AD8" w14:textId="77777777" w:rsidR="008E1C4B" w:rsidRPr="00195190" w:rsidRDefault="008E1C4B" w:rsidP="007C2A70"/>
    <w:p w14:paraId="08BA21D5" w14:textId="77777777" w:rsidR="008E1C4B" w:rsidRDefault="008E1C4B" w:rsidP="007C2A70"/>
    <w:p w14:paraId="7AB0D1FA" w14:textId="77777777" w:rsidR="00644C68" w:rsidRDefault="00644C68" w:rsidP="007C2A70"/>
    <w:p w14:paraId="69D924BD" w14:textId="77777777" w:rsidR="003B0F82" w:rsidRDefault="003B0F82" w:rsidP="007C2A70"/>
    <w:p w14:paraId="2F676C66" w14:textId="29101A99" w:rsidR="00BF33EC" w:rsidRDefault="00BF33EC" w:rsidP="007C2A70">
      <w:r>
        <w:br w:type="page"/>
      </w:r>
    </w:p>
    <w:p w14:paraId="63C14BD8" w14:textId="77777777" w:rsidR="00F0421F" w:rsidRDefault="00F0421F" w:rsidP="007C2A70"/>
    <w:p w14:paraId="0E4012E7" w14:textId="77777777" w:rsidR="002D202B" w:rsidRPr="007C2A70" w:rsidRDefault="002D202B" w:rsidP="002D202B">
      <w:pPr>
        <w:jc w:val="center"/>
        <w:rPr>
          <w:b/>
          <w:sz w:val="44"/>
          <w:szCs w:val="44"/>
        </w:rPr>
      </w:pPr>
      <w:r w:rsidRPr="007C2A70">
        <w:rPr>
          <w:b/>
          <w:sz w:val="44"/>
          <w:szCs w:val="44"/>
        </w:rPr>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73610898" w:rsidR="00F0421F" w:rsidRPr="002D202B" w:rsidRDefault="00F0421F" w:rsidP="002D202B">
      <w:pPr>
        <w:jc w:val="center"/>
        <w:rPr>
          <w:b/>
          <w:sz w:val="40"/>
          <w:szCs w:val="40"/>
        </w:rPr>
      </w:pPr>
      <w:commentRangeStart w:id="15"/>
      <w:r w:rsidRPr="002D202B">
        <w:rPr>
          <w:b/>
          <w:sz w:val="40"/>
          <w:szCs w:val="40"/>
        </w:rPr>
        <w:t>Supporting Information</w:t>
      </w:r>
      <w:commentRangeEnd w:id="15"/>
      <w:r w:rsidR="00F15AA5" w:rsidRPr="002D202B">
        <w:rPr>
          <w:rStyle w:val="CommentReference"/>
          <w:b/>
          <w:sz w:val="40"/>
          <w:szCs w:val="40"/>
        </w:rPr>
        <w:commentReference w:id="15"/>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2C28A6C6" w:rsidR="00FE2BE1" w:rsidRPr="000F5A23" w:rsidRDefault="000A1855" w:rsidP="007C2A70">
      <w:r>
        <w:rPr>
          <w:b/>
          <w:bCs/>
          <w:noProof/>
          <w:lang w:eastAsia="en-GB"/>
        </w:rPr>
        <w:lastRenderedPageBreak/>
        <mc:AlternateContent>
          <mc:Choice Requires="wpg">
            <w:drawing>
              <wp:anchor distT="0" distB="0" distL="114300" distR="114300" simplePos="0" relativeHeight="251664384" behindDoc="0" locked="0" layoutInCell="1" allowOverlap="1" wp14:anchorId="3F24ADB8" wp14:editId="10A9CC9A">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E679EB" w:rsidRPr="00FE2BE1" w:rsidRDefault="00E679EB"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E679EB" w:rsidRPr="00FE2BE1" w:rsidRDefault="00E679EB"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24ADB8" id="Group 5" o:spid="_x0000_s1027" style="position:absolute;left:0;text-align:left;margin-left:-3.75pt;margin-top:53.25pt;width:450.75pt;height:679.5pt;z-index:251664384"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N+KUcQQAALAQAAAOAAAAZHJzL2Uyb0RvYy54bWzsWG2P2zYM/j5g/0Hw&#10;91xsx3kzLlekuRcUOLRB77Z+VhQ5Ns6WNEl567D/PlKynTQ5oNduHVbgAsSRKFKiSD4kncs3u6ok&#10;G65NIcUkiC7CgHDB5LIQq0nw2+NtZxQQY6lY0lIKPgn23ARvrn795XKrUh7LXJZLrglsIky6VZMg&#10;t1al3a5hOa+ouZCKC1jMpK6ohaledZeabmH3quzGYTjobqVeKi0ZNwao134xuHL7Zxln9kOWGW5J&#10;OQlAN+ue2j0X+OxeXdJ0panKC1arQb9Di4oWAg5tt7qmlpK1Ls62qgqmpZGZvWCy6sosKxh3d4Db&#10;ROHJbe60XCt3l1W6XanWTGDaEzt997bs/WauSbGcBP2ACFqBi9yppI+m2apVChx3Wj2oua4JKz/D&#10;2+4yXeEv3IPsnFH3rVH5zhIGxP4wTvox7M5gbTSIx4N+bXaWg2/O5Fh+8xXJbnNwF/Vr1VEFS+Fb&#10;WwlGZ1b6ejSBlF1rHtSbVC/ao6L6aa064FBFbbEoysLuXXCC61ApsZkXbK795GDwXmNwWMVDSQ9N&#10;jgLI4yUo3uhesidDhJzlVKz41CiIasAacne/ZHfTL45blIW6LcoSvYTj+mKAgJMIesY2PjqvJVtX&#10;XFgPN81LuKMUJi+UCYhOebXgED363TJyAAC33xuLx2EAOAj8GY+mYTiO33Zm/XDWScLhTWc6Toad&#10;YXgzTMJkFM2i2V8oHSXp2nC4Ly2vVVHrCtQzbZ+N9zozeCQ5RJINdbhHSzmFml+nIpDQJKirsZpb&#10;luMwA2t9BAt7mXbBmfZgTbS7AUygxDejIInH/eHQIayNZfC0NvaOy4rgACwKOjiL0g1o67VpWGrH&#10;ewWcZqCPjx0Y/DQISE4RkPzcCIhfEXCUz5NerzfyUe6TwVk1+FE42CpoJkyT62D2svyBrcRzZfgh&#10;p4qDa3HbQ/pOhk30PmKmeyt3BEiA05oNKyaxO6DXuRrpxymDaIlpPByF+AlIBrnod+TFnFJX1CSG&#10;igm1E0pnNA6bwonnoTGhksYJSGJlHfcH4+QfpRSaComlAq5A01LgsyVAmvIU7nqqOiEdbuRGdl9y&#10;L/uRZ9BTuI4ACa6b47NS+3xMGYN64usX7gvcyOUT78sFa34U9Vp9y6mthDtZCtsKV4WQ2vngRO3l&#10;U6Ny5vkhCx/dG4d2t9i5ZspxImUhl3uIA+dq8JRR7LaA9H5PjZ1TDa0mEKF9th/gkZVyOwlkPQpI&#10;LvXn5+jIDxENqwHZQus6Ccwfa4pdS/lOQKyPowSjwrpJAv0XTPTxyuJ4RayrmYQqGTnt3BD5bdkM&#10;My2rTwCNKZ4KS1QwOHsS2GY4s76hhi6d8enUMflm6F48KGihfEhj8XrcfaJa1RXOQhy/lw26aHpS&#10;6Dwv+kfI6drKrHBV8GDV2v6AdA+6Hw55MJFvkVvEt36GvPDvAD4ZDiBnIuCT3jgKAfwOj6+Qxw7u&#10;/wz5uMn9r5D/byDv3v7gtdj19PUrPL53H89dijj80XD1NwAAAP//AwBQSwMECgAAAAAAAAAhAFq7&#10;2/piHgAAYh4AABQAAABkcnMvbWVkaWEvaW1hZ2UxLnBuZ4lQTkcNChoKAAAADUlIRFIAAAMgAAAC&#10;WAgDAAAArahyQgAAASZQTFRFAAAAAAA6AABmADo6ADpmADqQAGa2MzMzOgAAOgBmOjoAOjo6Ojpm&#10;OmZmOmaQOma2OpC2OpDbTU1NTU1uTU2OTW6rTY6OTY7IWVlZZgAAZjoAZjo6ZjqQZmYAZmY6ZmZm&#10;ZmaQZpBmZpC2ZrbbZrb/bk1Nbk2Obqvkjk1Njk1ujk2Ojo5Njo6Ojsj/kDoAkDo6kGY6kGZmkGa2&#10;kJC2kLa2kLbbkNv/q25Nq6uOq+TIq+T/tmYAtmY6tpA6tpBmtraQtra2trbbttuQttvbttv/tv/b&#10;tv//yI5NyOSryP/IyP//25A625Bm27Zm27aQ27a229uQ29vb29v/2///5Ktu5P//6+vr/7Zm/8iO&#10;/9uQ/9u2/9vb/+Sr//+2///I///b///k////l2JzrAAAAAlwSFlzAAAOwwAADsMBx2+oZAAAHOJJ&#10;REFUeJztnQ2bG9V5hmUIgVIaN2vTlWkb2oBZJ60p6UdoTZqQQtmGBmjLsmwc2+v5/3+iMyNpJI00&#10;50vznnnPO/d9XayFtHr21TnPvdJIsryoAGCQxdQDAGgGQQAcIAiAAwQBcIAgAA4QBMDBqYJcn8Jp&#10;1x5muVxKRV/LTV1sdKFju6MRJBmiM2YjiAQIkjW60LERRAiiM2YjiAQIkjW60LERRAiiM2YjiAQI&#10;kjW60LERRAiiM2YjiAQIkjW60LERRAiiM2YjiAQIkjW60LHHEeTy7Ozek+bEzdnZ2fneCQQhWjxb&#10;uyCX97+sjXhctV9ePDrfOYEgRMtnKxfk2cPajZcfn7f/1XLce9KdQBCiM2QrF6SlceLZw4vWl4vu&#10;BIIQnSG7BEGu6ruL9q6kfmh10Z1AEKIzZOsXpD4mv1gdeTRenHcn6q+v1/j9moBGEIAxCLgHefHo&#10;7e+OCtIg6HA63INkjS507PFeB6kfY/EQawvRGbOLEKS+19gcm29PIAjRGbKVC7IS4Wrn2V2e5jVZ&#10;B7XZygVpdWgfT/FCYQfRGbOVC9K+1eTsYvU4i7earCA6Y7Z6QXwIjpgOgmSNLnRsBBGC6IzZCCIB&#10;gmSNLnRsBBGC6IzZCCIBgmSNLnRsBBGC6IzZCCIBgmSNLnRsBBGC6IzZCCIBgmSNLnRsBBGC6IzZ&#10;CCIBgmSNLnRsBBGC6IzZCCIBgmSNLnRsBBGC6IzZCCIBgmSNLnRsBBGC6IzZCCIBgmSNLnRsBBGC&#10;6IzZCCIBgmSNLnRsBBGC6IzZCCIBgmSNLnRsBBGC6IzZCCIBgmSNLnRsBBGC6IzZCCIBgmSNLnRs&#10;BBGC6IzZCCIBgmSNLnRsBBGC6IzZCDIyyzUW90xrdKFjI4gQRGfMRpCRQZD80YWOjSBCEJ0xG0FG&#10;BkHyRxc6NoIIQXTGbAQZGQTJH13o2AgiBNEZsxFkZBAkf3ShYyOIEERnzEaQkUGQ/NGFjo0gQhCd&#10;MRtBRgZB8kcXOjaCCEF0xmwEGRkEyR9d6NgIIgTRGbMRZGQQJH90oWMjiBBEZ8xGkJFBkPzRhY6N&#10;IEIQnTEbQUYGQfJHFzo2gghBdMZsBBkZBMkfXejYCCIE0RmzEWRkECR/dKFjI4gQRGfMRpCRQZD8&#10;0YWOjSBCEJ0xG0FGBkHyRxc6NoIIQXTGbAQZGQTJH13o2AgiBNEZsxFkZBAkf3ShYyOIEERnzEaQ&#10;kUGQ/NGFjo0gQhCdMRtBRgZB8kcXOjaCCEF0xmwEGRkEyR9d6NgIIgTRGbMRZGQQJH90oWMjiBBE&#10;Z8xGkJFBkPzRhY6NIEIQnTEbQUYGQfJHFzo2gghBdMZsBBkZBMkfXejYCCIE0RmzEWRkECR/dKFj&#10;I4gQRGfMRpCRQZD80YWOjSBCEJ0xu3hBtNEJAjAG3INEQ3TG7OLvQQRHTGLZMX72Got1UJuNICOD&#10;IPmjCx0bQYSwWAe12QgyMgiSP7rQsRFECIt1UJuNICODIPmjCx0bQYSwWAe12QgyMgiSP7rQsRFE&#10;CIt1UJuNICODIPmjCx0bQYSwWAe12QgyMgiSP7rQsRFECIt1UJuNICODIPmjCx0bQYSwWAe12Qgy&#10;MgiSP7rQsRFECIt1UJuNICODIPmjCx0bQYSwWAe12QgyMggiHn24tEWMHRmNIMlYrEMMCIIgTizW&#10;IQYEQRAnFusQA4IgiBOLdYgBQRDEicU6xIAgCOLEYh1iQBAEcWKxDjEgCII4sViHGBAEQZxYrEMM&#10;CFKuIMslgohHIwiCOLFYhxgQBEGcWKxDDAiCIE4s1iEGBClUkOU+o2bvYrEOMSAIgjixWIcYEARB&#10;nFisQwwIgiBOLNYhBgRBECcW6xADgiCIE4t1iAFBEMSJxTrEgCAI4sRiHWJAEARxYrEOMSAIgjix&#10;WIcYEARBnFisQwwIgiBOLNYhBgRBECcW6xADgiCIE4t1iAFBEMSJxTrEgCAI4sRiHWJAEARxYrEO&#10;MSCIDUHEHLFYhxgQBEGcWKxDDAiCIE4s1iEGBEEQJxbrEAOCIIgTi3WIAUEQxInFOsSAIAjixGId&#10;YkAQBHFisQ4xIAiCOLFYhxgQBEGcWKxDDAiCIE4s1iEGBEEQJxbrEAOCIIgTi3WIAUEQxInFOsSA&#10;IAjixGIdYkAQBHFisQ4xIAiCOLFYhxgQBEGcWKxDDAiCIE4s1iGYo+uqf+z4aARJxmIdgkEQBPFh&#10;sQ7BIAiC+LBYh2AQBEF8WKxDMAiCID4s1iGYzbruLa7+seOjESQZi3UIBkFKFeRQDwQRiEYQBPFh&#10;sQ7BIAiC+LBYh2AQBEF8WKxDMAiCID4s1iEYBEEQHxbrEAyC9Lg6Ozs7b07cHJxAkBlGI0jfj4va&#10;iPNGi8fVi0e7JxBkjtEIssfKhKv7X778uDlxc+9JdwJBZhmNIHs8e/i4EeTek2cPL9r/vehOIMgs&#10;oxHkCJf3v1yZ8uLRRXei/vp6TcDV83BMkKlnMshmXWezuAGCrI5DVl6cdyfWFwo6HAf3IFmiuQc5&#10;oDtGR5AVFusQDIIcu//YHIz0HmIhyPyiEaTHZetHtTk2f9ydQJBZRiNI//5jZQJP826xWIdgEGSP&#10;7dO5vFDYYbEOwSBI7w6kpbm/4K0mGyzWIRgEiURwxDgQJEs0giCID4t1CAZBEMSHxToEgyAI4sNi&#10;HYJBEATxYbEOwSAIgviwWIdgEARBfFisQzAIgiA+LNYhGARBEB8W6xAMgiCID4t1CAZBEMSHxToE&#10;gyAI4sNiHYJBEATxYbEOgWzXFUEQZAiLdQgEQRDEj8U6BIIgCOLHYh0CQRAE8WOxDoEgCIL4sViH&#10;QBAEQfxYrEMgCIIgfizWIZCBxdU+dko0giRjsQ6BIAiC+LFYh0AQBEH8WKxDIAiCIH4s1iEQBEEQ&#10;PxbrEAiCIIgfi3UIBEEQxI/FOgSCIAjix2IdAkEQBPFjsQ6BIAiC+LFYh0AQBEH8WKxDIAiCIH4s&#10;1iEQBEEQPxbrEAiCIIgfi3UIBEEQxI/FOgSCIAjix2IdAkEQBPFjsQ6BIAiC+LFYh0AQBEH8WKxD&#10;IHMX5PmDt/4FQXxYrEMgsxfkw8Vi8aPPEMSJxToEMndBqur2128uFnd+9DmCDGOxDoEgSM0ff/1G&#10;7chP/w9BBrBYh0AQZMXTf6gfar0VdDciOGIcCJIhGkFqbr9+Z7F49W/fXNx5H0GOYbEOgSBIa8ed&#10;u83jq68Wr32LIEewWIdA5i7IbfvQav1M7/MHr3yBIEewWIdA5i7I8wd3ftrdazz/yz/nHuQYFusQ&#10;yNwFuQ186gpBhNAePXtBvvnt+k7j638KuPdAkLlFz12Q7rAj7PgDQeYWPWtBfv/uuz95486fvdvw&#10;kwWCDGKxDoHMWpA/vLHY4W6YHwgyq+hZC1J98+lv3rjzz582fBZ8tC44YhwIkiF63oLUB+m/+JvA&#10;Y3MEmWX03AVJQHDEOBAkQ/ScBWme4r395tMNv+Vp3iEs1iGQOQvSPLP7/EF3kM6zWINYrEMgcxak&#10;Of64/cW7G0IPRgRHjANBMkTPWZBEBEeMA0EyRCMIgvixWIdA5i7I8wc/MPWpJjKOWKxDIHMX5Lb9&#10;VJPwT2xQI8iAHQgycvTcBWk+1aT9xIbwlwsFR4wAQfJEI0jN049qR4IfagmOGAGC5IlGkBX/805h&#10;r4MgSJ5oBGloPxgr5AMbEGRW0cMrq3rsxOghQVYfrRj6sXEIMqNoBKmq5kN/Fm/FfDiv4IgRIEiG&#10;aASpnj9YvPpe3BveBUeMAEEyRA8vruqxE6OPC/KP0R9rIjhiBAiSIRpBUhAcMQIEyRA9c0GK/vsg&#10;CJIheuaCFP33QRAkQ/TMBSn674MgSIbomQuSiOCIESBIhujh5VU9dmL0UUGK/ehRBMkQjSDlfvQo&#10;gmSInrsgJX/0KIJkiJ67ICV/9CiCZIieuyBpHz2qg2FBpp7MEPNcXhsfPco9SIbo2d+DJCE4YgQI&#10;kiEaQTbc/i+COLBYhxAQpObpO6980fxbnu8hyCAW6xACglTV9280z+/efrRYvI8gQ1isQwgI0nwu&#10;1o9XovB30oexWIcQEIRX0oOwWIcQEKQ5+Phle+IPbyDIIBbrEAKCVNUnq4dW9UOtH4b5gSDziUaQ&#10;9lMbFq/+6Zvhf18KQeYTjSDNfcevmndk3bkb/IK64IgRIEiGaARZE/EyIYLMKBpBdnj6VxykD2Gx&#10;DiEgyIbbr97k74MMY7EOISDIij82hyHBRyGCI0aAIBmiEaQh9tN5BUeMAEEyRCPI6t+XCn+KF0Hm&#10;Et0u5OwFefpRc+fxH8HvMkGQ2UQjSFU9/3DRfrR7+NuwEGQ20QjSvoje/vu2COLDYh08IEjNV+0/&#10;LfUtgviwWAcPCNLSPsH7avAbeRFkNtEIsqF9lrd9qIUgQ1isgwcE6d2N1A+1EGQIi3XwgCAHdyO8&#10;1WQQi3XwgCAHdyN/giBDWKyDBwRJRnDECBBENhpBECQci3XwgCAIEo7FOnjwLK/WsU+JRpBkLNbB&#10;A4IgSDgW6+ABQRAkHIt18IAgZgURUMRiHTwgCIKEY7EOHhAEQcKxWAcPCIIg4VisgwcEQZBwLNbB&#10;A4IgSDgW6+ABQRAkHIt18IAgCBKOxTp48Kyv1rFPiUaQZCzWwQOCIEg4FuvgAUEQJByLdfCAIAgS&#10;jsU6eEAQBAnHYh08IAiChGOxDh4QBEHCsVgHDwiCIOFYrIMHBEGQcCzWwQOCIEg4FuvgxLW6CIIg&#10;fSzWwQmCIEgMFuvgBEEQJAaLdXCCIAgSg8U6OHELUqNz7NOiESQZi3VwgiAIEoPFOjhBEASJwWId&#10;nCAIgsRgsQ5OEARBYrBYBydeQUQ+4XUFgowCgkhGIwiCxKCzxYLRCIIgMehssWA0giBIDDpbLBiN&#10;IAgSg84WC0YjCILEoLPFgtEIgiAx6GyxVHSAHQiCILsobLFgNIIgSCQKWywYjSAIEonCFgtGI0j5&#10;gmTeO4UtFoxGEASJRGGLBaMRBEEiUdhiwWgEQZBIFLZYMBpBECQShS0WjEYQBIlEYYsFoxEEQSJR&#10;2GLBaARBkEgUtlgwGkEQJBKFLRaMRhAEiURhiwWjEQRBIlHYYsFoBEGQSBS2WDAaQRAkEoUtFoxG&#10;EB/PPviy+ePm7OzsfO8EgswhGkE8vHh0/8tWi8f1yfOdEwgyPgqjEcRNfX/RCPLy40aJm3tPuhMI&#10;IoDCaARx8uzhxVUjSP3n6v+6EwgigMJoBPGxFuRx+3DrojtRf329xnv1DLj3burpCidMkKmnlCNQ&#10;kObIo/HivDuxvlTQ4WC4BxGM5h4EQSJR2GLBaAQJEuToQywEmUE0ggQKsjo2f9ydQBABFEYjSJAg&#10;BT/NO/r2KWyxYDSCBAlS8AuFCHJSNIKECVLuW00Q5KRoBDkNwRGDQRDBaARBkEgUtlgwGkEQJBKF&#10;LRaMRhAEiURhi8Wiw/RAEATZQV2LBaMRBEGiUddiwWgEQZBo1LVYMBpBECQadS0WjEYQBIlGXYsF&#10;oxEEQaJR12LBaARBkGjUtVgwGkEQJBp1LRaMRhAEiUZdiwWjEaR4QfJvn7oWC0YjCIJEo67FgtEI&#10;giDRqGuxYDSCIEg06losGI0gCBKNuhZLRYfagSAIsouuFgtGIwiCpKCrxYLRCIIgKehqsWA0giBI&#10;CrpaLBiNIAiSgq4WC0YjCIKkoKvFgtEIgiAp6GqxYDSCIEgKulosGI0gCJKCrhYLRiMIgqSgq8WC&#10;0QiCICnoarFgNIIgSAq6WiwYjSAIkoKuFgtGIwiCpKCrxYLRCIIgKehqsWA0giBICrpaLBiNIOUL&#10;MsX26WqxYHSEIGKOIMhpIIhgNILMRZBxd09XiwWjEQRBUtDVYsFoBEGQFHS1WDAaQRAkBV0tFoxG&#10;EARJQVeLBaMRBEFS0NVimeh2xRAEQVJQ02LBaARBkGTUtFgwGkEQJBk1LRaMRhAESUZNiwWjEQRB&#10;klHTYsFoBEGQZNS0WDAaQRAkGTUtFoxGEARJRk2LBaMRBEGSUdNiwWgEQZBk1LRYMBpBZibImBuo&#10;psWC0QiCIMmoabFgNIIgSDJqWiwYjSAIkoyaFgtGJwkiYQmCnAaCyEQjCIIko6bFgtEJgoy7yGlj&#10;jxiNIMmoabFgNIIgSDJqWiwYjSAIkoyaFgtGJ7iBIAiyQk2LBaMRBEGSUdNiwWgEQZBk1LRYMBpB&#10;ECQZNS0WjEYQBElGTYsFoxFkfoKMtntqWiwYjSAIkoyaFgtGIwiCJKOmxYLRCIIgyahpsWA0giBI&#10;MmpaLBiNIAiSjJoWC0YjCIIko6bFgtEIgiDJqGmxYDSCIEgyalosGI0gCJKMmhYLRiMIgiSjpsWC&#10;0amCjK4IgpwGgshEI4gFQSbaOzUtFoxGEARJRk2LBaMRZCxBpiR279qrTD10GaQLMvXkY1PuPUj8&#10;3l2vP63jRNT8mheMThdk0rFHjEaQaaYuJBpB5ijISBuopsWC0QiCINNMXUg0giDINFMXEo0gCDLN&#10;1IVEIwiCTDN1IdEIgiDTTF1INIIgyDRTFxKNIAgyzdSFRCMIgkwzdSHRCIIg00xdSDSCIMg0UxcS&#10;jSAIMs3UhUQjCIJMM7Xy6OX6n3NGEASZZmrl0QjSXYogk0ytPBpBuksRZJKplUcjSHcpgkwytfJo&#10;BOkuRZBJplYejSDdpQgyydTKoxGku3QkQU5aEgTRFo0g3aUIMsnUyqMRpLt0roKcvoeTt1gw+iQ3&#10;EARBTp5aeTSCdJciyCRTK49GkO5SBJlkauXRCNJdiiCTTK08GkG6S8sWZMo9nLzFgtEI0l2KIPmn&#10;1h+NIN2lCJJ/av3RCNJdiiD5p9YfjSDdpQiSf2r90QjSXYog+afWH40g3aUIkn9q7dGn64EgCDJ1&#10;i2Wi1//+FoJ0lyJI/qkVRyNI/1IEyT+14mgE6V+KIPmnVhyNIP1LEST/1IqjEaR/KYLkn1pxNIL0&#10;L527IOlzI0jI+uYZWy66XEEm/12HIEILmzB2Iu2MCCK0jwgitLAJYydiXJCJ9xFBhBY2YWzHjfF+&#10;A4II7SOCCC1swtiOG+P9BgQR2sfN1KM/YzOZIKMt6WkL6xs7JHotuucyBJHcRwQRWljf2CHRsxVk&#10;+2Mm30cDgvRu/WhLetrC+sYOiUYQdYKM2Yj8grSnRlvS0xbWN/Ze9LJb/r3vRxAEGSF6iSD2BNmu&#10;yMT7mCpIwPdNIsjoSI29TBRkud+cawSR3UcEEVpY39hLBBlmu/KT7ePmKggy+tKGjb3sCXJchmPn&#10;IUiOXVwiiNTSho29tCaId6F0CLIN9o6wN3WUIGG9ySrI5osAMmMvTxHkcMLpBAltXHAftrdKYheX&#10;u+a5p9ibukBBlrszj76gh0s70thrllGC9Db4cEIECdzFJYKMzchjr1naF6R3Tlgfdm+VxC4u4wVZ&#10;78Cy61nYjfB+V25BpBh57DV7G7X5ObtfDs/rff/eNREkcBeXCDI2I4+9Zlm8IL2mpQuyt8q7t2r0&#10;XeyfdCzZ0iFI74v3Fg38CATp03tUtfmz98OKEGS7Mts5d04d3FzXiHurvHurRtm+w8DDHzo01DJM&#10;kAMZ9rYGQYI5EOToD9ut2+EiD0yIIH4QRIbxxrYmyPY2XMcLsl3bvVXevVWJG+Zj94ceztp7NNa7&#10;edsr7VzdsTuHyzC4ICOxXGs9+CBFgvghh8/uLfLAgh6ct3Tc2msEiWH3hx7OiiAJxA85fHZvkQcW&#10;9OC8pePWXmcUZDv+7qntYNe7N21/iP5i9K/Xu3GCO9vbhu2O9Uc5vkW9L9fHt237k/q3+/iCjMSy&#10;DEGWu6u/Pbt32dGf5JhieDwEieFwixDkJBKGRJBlrzfVzgZeD1wvE4dbNDCAW5Bt1mDCzg293r/9&#10;3r847txRzzVVC7K90s6f60uu93fm6E9yTDE8Xl5BHDPt3YDr/d5sl6f/57SCDA8QcJ578OueILv/&#10;s3QUy3VZ7xs3X3avuSNI1MKkEjbr7hos3YLsfUP4FMPjIUgM1wgyLmGz7q7BciaC+CY+9GfggkkY&#10;vCPf+wZfRrQg218Vx9q+vezwGw6/e1CQgOHGw9m+w7k3V9r5c/cWpU8xPB6CpIAgI+Fs3+Hcmyvt&#10;/Ll7i9KnGB6vFEF8F+TFK8gIP2GnqXu32ivI5npDYiwPBNmm6hJk+w3L3eXem23vVguMhyApIMh4&#10;NxNBEgRxTTxa1gnkE2TwZ/ebtL1sc/19efZSe7Zsr1RlX1+XG8sgQWSHQxCdhAmyHPwN6urUoCDt&#10;a06nzZ3CgRh7t+jYmBknQxCdIMjOpes/J5msMEFgxW6JEgTZu97kv3PcyiMIxIMgmSZDEKMcPKY6&#10;9i1KBGnZatETZEoQxCwIMgaCgtycnZ2dI4gWtDRumN4z1FOOskVOkJuzx9WLR50hU99QKAg1eggK&#10;8vLjxo2be08QBGKZgyDPHl50XxEECkZKkMf11xePEAQKR0aQ5hCkWh+EvF4TefVsqB3MSZlTFzp2&#10;2NSnCKIZy3umjjLHlhGk/xBLK5b3TB1lji0lyOog/XH0PHmxvGfqKHNsGUH6T/MCmObUFwoBTHPq&#10;W00ATHPqmxUBTIMgAA4KFaR7nLf/gG/g7Kq6XP3fi0dnq+enryZ6lPjsgy9XP94/9eVZy9vfTT51&#10;1GLrGTtmsavBipQpSPdMwU29Ec8enh+c3Xsm4dnDv2+fd6tvfX2FqluN3Lx4dL/Zs6t6D27OPFNf&#10;tt/64tHb3008ddxiqxk7arGHK1KkIN1zzasXLK/ahdg5++C56Kv7/9W+fvPi0V/8vN2/n//dNFU7&#10;a0Zd7Ytv6lXTqqvmVk45deRiaxk7brGHK1KkIN1birc3sPmF0J3df8txs0iXze+F+sRl8xLnzfnl&#10;BHtWD9Ru1Opl1rpCzqnXTau/ZfKpq4jFVjR2xGIPV6RQQdbvd7m6/7tH20eS3dn998M0S9O+iay+&#10;9TfNd18+nmLPqu1vsqpr0uDUu7+Kp5w6crG1jF1FLfZwRYoUpHvH5NVZ/ZthdW+5e3b/HZXN8rT/&#10;V39pjtxe/OzJ5Ht2tT4WHJx6tafNY/5pp45cbC1jV1GLPVyR0gVpbvjmvn/o1q/uSNdL8PLjx83R&#10;5tR7tn/YeLRpq6eDVns24dSRi61l7CpqsYcrUqQg23v9drdWN3b4/vNqtWf1/jYLclU/2LyoJt6z&#10;7lea97FKVU08deRiaxm7ilrs4YoUKsj6LcU3vT1bn73/luPmKceqeQKjeebxvHr2we9+9mTiPbvc&#10;btnQ1L2mTTd13GKrGbuKWWxHRYoUpHuObnUzb9zP4W229Kp9YqV+dPmv9WpMumdXZzt/W8DzfGm1&#10;atp0U8cttpqxq5jFdlSkSEG2r/I0a/Dy44v+2XuvAm22rD6jPa/9jTLlnm2fXGxxvuLWMPHUUYut&#10;Z+yYxXZUpExB9t8w0P5ia38HHHsfwXaFLu/922ZpJt2z9QPe9VPzg+/Z2G/ahFNHLLamscMX21WR&#10;QgUByAOCADhAEAAHCALgAEEAHCAIgAMEAXCAIAq5/XDR8dq33y9+PPVAMwZBFIIgekAQrTx/8Nq3&#10;U88ACKIWBFEBgmilE6R5iHX74Sv/+avF4m51+1H9tT3/63cWi1ffm3TEOYAgWukL8tfNEcl77dFJ&#10;c0zy36tDlLvTDmkfBNFKT5DFK59XX9XH7J9Xv68P3Oszf/BZVT19Z/H+xGNaB0G00hfk/easO79s&#10;vr7yRfVJc6o5/cNJh7QPgmilJ0gjRP1A64uVINsngjmSlwVBtNI/BvliV5DnDzaCNOeAHAiiFacg&#10;q1MgD4JoxSlI9QlH53lAEK24Bfl+cee9+ox/X3CQLguCaMUtSPUrDkGygCBa8QhSffXmYnHnLs9h&#10;CYMgAA4QBMABggA4QBAABwgC4ABBABwgCIADBAFwgCAADhAEwMH/A+mpN9hY+qrtAAAAAElFTkSu&#10;QmCCUEsDBAoAAAAAAAAAIQBEK2xBEh8AABIfAAAUAAAAZHJzL21lZGlhL2ltYWdlMi5wbmeJUE5H&#10;DQoaCgAAAA1JSERSAAADIAAAAlgIAwAAAK2ockIAAAEpUExURQAAAAAAOgAAZgA6OgA6ZgA6kABm&#10;tjMzMzoAADoAZjo6ADo6Ojo6ZjpmZjpmkDpmtjqQtjqQ201NTU1Nbk1Njk1uq02Ojk2OyFlZWWYA&#10;AGY6AGY6OmY6kGZmAGZmOmZmZmZmkGaQZmaQtma222a2/25NTW5Njm5ubm6r5I5NTY5Nbo5Njo6O&#10;TY6Ojo7I/5A6AJA6OpBmOpBmZpBmtpCQtpC2tpC225Db/6tuTaurjqvkyKvk/7ZmALZmOraQOraQ&#10;Zra2kLa2tra227bbkLbb27bb/7b/27b//8iOTcjkq8j/yMj//9uQOtuQZtu2Ztu2kNu2ttvbkNvb&#10;29vb/9v//+SrbuT//+vr6/+2Zv/Ijv/bkP/btv/b2//kq///tv//yP//2///5P///3CQJcQAAAAJ&#10;cEhZcwAADsMAAA7DAcdvqGQAAB2PSURBVHic7Z1tY9vWeYappGk8L6tb2p3obGu2JE6ldlOW7qXe&#10;nKxNlyxqvTrZFhVRXVky/v+PGAASIAgS4Dk4z4Pzguv+IFOAdPnGc3CJBEXTi5wQ0puF7wKEhBwE&#10;IWQgCELIQBCEkIEgCCEDQRBCBuIqSOYSt+8GHQjahr1aqaFtM4xGENA+2AgiVxF0JGgEQRDQQmwE&#10;kasIOhI0giAIaCE2gshVBB0JGkEQBLQQG0HkKoKOBI0gCAJaiI0gchVBR4JGEAQBLcRGELmKoCNB&#10;IwiCgBZiI4hcRdCRoBEEQUALsWcnCCE2Wa18N7AM9yCgp2TP7h5EsSLoSNAIgiCghdgIIlcRdCRo&#10;BEEQ0M7sVeUGgshVBB0JGkEQBLQzG0GkK4KOBI0gCALamb3aRAE9LggCeho0giAIaGc2gkhXBB0J&#10;GkEQBLQzG0GkK4KOBI0gCALamY0g0hVBR4JGEAQB7cxGEOmKoCNBIwiCgHZmI4h0RdCRoBEEQUA7&#10;sxFEuiLoSNAIgiCgndkIIl0RdCRoBEEQ0M5sBJGuCDoSNIIgCGhnNoJIVwQdCRpBEAS0MxtBpCuC&#10;jgSNIAgC2pmNINIVQUeCRhAEAe3MRhDpiqAjQSMIgoB2ZiOIdEXQkaARBEFAO7MRRLoi6EjQCIIg&#10;oJ3ZCCJdEXQkaARBENDObASRrgg6EjSCIAhoZzaCSFcEHQkaQRAEtDMbQaQrgo4EjSAIAtqZjSDS&#10;FUFHgkYQBAHtzEYQ6YqgI0EjCIKAdmYjiHRF0JGgEQRBQDuzExXkarlcnpY3rvduIAhoC3aaglwt&#10;zwojTkstLvLb8/YNBAFtw05SkLUJV4+ev35a3rh++Ky5gSCgrdirbaTR4yIhyM2Ti1KQh89unpxV&#10;n541NxAEtBU7SUHWuXz0fG3K7flZc6P4+HYRg28npEhLEN9VbGIgyPo6ZO3FaXNjs1PRYdCRoGd+&#10;D9JcoyMIaAd2qoKU9x/1xUjnIRaCgDZnJyrIZeVHXl+bXzQ3EAS0FTtNQa6WaxN4mhe0IztJQbZP&#10;5/KLQtBu7CQFKV9oUqS8v+ClJqCd2EkKcjyKFUFHgkYQBAHtzEYQ6YqgI0EjCIKAdmYjiHRF0JGg&#10;EQRBQDuzEUS6IuhI0AiCIKCd2QgiXRF0JGgEQRDQzuwdQYwtQRClgJ4OjSAIAtqZjSDSFUFHgkYQ&#10;BAHtzEYQ6YqgI0EjCIKAdmYjiHRF0JGgEQRBQDuzEUS6IuhI0AiCIKCd2QgiXRF0JGhrQSxekIUg&#10;SgE9HRpBEAS0MxtBpCuCjgSNIAgC2pmNINIVQUeCRhAEAe3MRhDpiqAjQSMIgoB2ZiOIdEXQkaAR&#10;BEFAO7MRRLoi6EjQCIIgoJ3ZCCJdEXQkaARBENDObASRrgg6EjSCIAhoZzaCSFcEHQkaQRAEtDMb&#10;QaQrgo4EjSAIAtqZjSDSFUFHgjZhd/VAEPeKoCNBIwiCgHZkI4h8RdCRoBEEQUA7shFEviLoSNAI&#10;giCgHdkIIl8RdCToo+x9OxBEoCLoSNAIgiCgXdhzFoSQozkoiO9ShuEeBLQ6e873IIoVQUeCRhAE&#10;Ae3CRhCViqAjQSMIgoB2YSOISkXQkaARBEFAu7ARRKUi6EjQCIIgoF3YCKJSEXQkaARBENAubARR&#10;qQg6EjSCIAhoFzaCqFQEHQkaQRAEtAsbQVQqgo4EjSAIAtqFjSAqFUFHgh4niJkiCKIU0NOhEQRB&#10;QLuwEUSlIuhI0AiCIKBd2AiiUhF0JGgEQRDQLmwEUakIOhI0giAIaBc2gqhUBB0JGkEQBLQLG0FU&#10;KoKOBI0gCALahY0gKhVBR4JGEAQB7cJGEJWKoCNBIwiCgHZhI4hKRdCRoBEEQUC7sBFEpSLoSNAI&#10;giCgXdgIolIRdCRoBEEQ0C5sBFGpCDoSNIIgCGgXNoKoVAQdCRpBEAS0CxtBVCqCjgSNIAgC2oWN&#10;ICoVQUeCRhAEAe3CRhCViqAjQSMIgoB2YSOISkXQkaARBEFAu7DTFuTmo+fFx9vzZZHT4tb15k8E&#10;AW3ITlqQ2/NHpSDXD5+tP79eXhTbGkMUK4KOBD1rQYr7i0qQq+pjnr9+etrWBUFAz1qQmydnazUu&#10;T5sNzUcEAW3ETliQ+r7j9dOfFpceZ6UaF3n5uAtBQBuzZyBIddVRPrwqL0E2n+ZvFzn67YT0COK7&#10;llEMBVmnuPRoC1JG0WHQkaC5B2kEWV7wEAu0NXtegqwv0i8QBLQpewaCrI0obs7xad7OUkbSejo0&#10;gmx+/fH66dksf1GIII7sGQiS55fLZXV9PsOXmiCIIzttQYajWDEYNII4shFEpWIwaARxZCOISsVg&#10;0AjiyO4RxMQRBFEKgkyHRhAE0UJ3EicaQRBEC91JnGgEQRAtdCdxohEEQbTQncSJRhAE0UJ3Eica&#10;QWYvSLWU9XpG0no6NIIgCIK4sBFEpWIwaARxZCOISsVg0AjiyEYQlYrBoBHEkY0gKhWDQSOIIxtB&#10;VCoGg0YQRzaCqFQMBo0gjmwEUakYDBpBHNkIolIxGHRnPSNpPR0aQRAEQVzYCKJSMRg0gjiyEUSl&#10;YjDozpJG0no6NIIgCIK4sBFEpWIwaARxZCOISsVg0AjiyEYQlYohoKslRBBHNoKoVAwBjSASbARR&#10;qRgCGkEk2AiiUjEENIJIsBFEpWIIaASRYCOISkXv6HoJEcSRjSAqFb2jEUSIjSAqFb2jEUSIjSAq&#10;Fb2jEUSIjSAqFb2jEUSIjSAqFb2jEUSIjSAqFb2jEUSIjSAqFb2jEUSIjSAqFb2jEUSInYwgrx6/&#10;868I0gRBhNjpCPLxYrH4wRcIsg6CCLGTESTP7351f7E4+cGXCJIhiBg7IUGK/OlX9wpH3v8/BEEQ&#10;IXZaghR5+Y/FQ613jO5GFCt6RyOIEDstQe6+fnexePPv7i9OPkQQBJFgJyRIZcfJg/Lx1YvFW98i&#10;CIIIsJMR5K56aLV5pvfV4ze+QhAEcWb36xGdIK8en7zf3Gu8+qsfcg+CIO7shAS5M3zqCkGUEid6&#10;RoJ885vNncbX/2xw74Eg0okTPR9BmssOs+sPBJFOnOiZCPL79977yb2Tv3ivzE8WpoKknGoJ6z/r&#10;+C4VX4YE8d3teLaC/PHeopUHht+v6LB3NPcgIuxU7kHybz7/9b2Tf/m8zBfGV+uKFb2jEUSEnYwg&#10;xUX6L/7W8NocQVQSJ3o+goyIYkXvaAQRYSciSPkU7903n9f5DU/zHl7Z4FtPj56HIOUzu68eNxfp&#10;PM2LIELsRAQprz/ufvFeHdOLEcWK3tEIIsIeEuSoIuEIMjKKFb2jEUSEjSBKFb2jEUSEnZAgrx5/&#10;j3c12QZBRNgJCXJXvauJ+Ts2IIhw4kTPR5DyXU2qd2ww/3WhYkXvaAQRYSclSJGXnxSOGD/UUqzo&#10;HY0gIuzUBCnyP+/ye5AMQYTYyQlSvTGWyRs2IIh04kTPSpD1Wyuavm1cyoL0Lmje/hLnv2YnQQ9k&#10;LDslQco3/Vm8Y/PmvIoVPaMRRIidkCCvHi/e/MDuBe+KFT2jEUSInZIg/2T9tiaKFT2jEUSInZAg&#10;I6JY0TMaQYTYiQjCvwdpZ2hBt6uKICbsRATh34O0gyBy7EQE4d+DtDO8qAhiwz4yy+EZhiPIyChW&#10;9IlGEDl2QoLw1qN1EESOnZAgvPVoHQSRY6ciyLi3HlWs6BONIHLsVAThrUdbMVnSo4trn3AH4sBO&#10;RRDeerQVBJFjJyMIbz26jcmiIogZOyFBRkSxok80gsix0xPk7n8RBEHE2EkJ8vLdN74q/y/PDxAE&#10;QYTYKQny3b3y+d27TxaLDxEEQWTYCQly9/HiR2tR5v5v0hFEjp2QIPwmvQ6CyLGTEuTkl9WNP95D&#10;EAQRYickSP7p+qFV8VDr+2Z+IIhowh2IAzslQcp/MfXmn983//dSCCKacAfiwE5JkPzus/IVWScP&#10;jH+hrljRJxpB5NhJCVLG4teECCJStkm4A3FgJydImZd/zUU6gsiw0xPk7sV9/j0IgkixUxPkT+Vl&#10;iPFViGJFn+iji2qyuPYJdyAO7LQEsX13XsWKPtEIIsdOSJDq/5cyf4oXQRDEgJ2MIC8/Ke88/tP4&#10;VSYIgiAm7EQEefXxonprd/OXYSEIgpiwUxHk8fr/t0WQMggix05EkPxF9V9LfYsgZRBEjp2KIJsn&#10;eN80fiEvgiCICTsdQfLNs7zVQy0EQRAZdlKC1L8nfN/01YqKFX2iEUSOnZggm7uR7eOsm4+el39c&#10;L5fL050bCIIgJuz0BCnvRv6sFuT2/NHzSouL4uZp6waCIIgRO0VBtinuL0pBXj8tlbh++Ky5gSAI&#10;YsY2mGH/IEMX5ObJ2VUpSPHn+rPmBoIgiBk7aUGKbAS5qB5unTU3io9vFzn67XHGWJDVynfV4GMw&#10;wYDHaChIeeVRenHa3NjsVXTYJ9pCEJm+64Q7EAe2wQT7xxjLPciMBKlXDEGE2LMQ5OBDLARBEAP2&#10;TARZX5tfNDcQBEHM2LMQZEZP8yKIMHsWgszoF4UIIsyehyDzeakJggizUxdkOIoVPaERRJiNIEoV&#10;PaERRJiNIEoVPaERRJiNIEoVPaERRJiNIEoVPaERRJiNIEoVPaERRJiNIEoVPaERRJiNIEoVPaER&#10;RJiNIEoVPaERRJiNIEoVPaERRJiNIEoVPaERRJiNIEoVPaERRJiNIEoVPaERRJiNIEoVPaERRJiN&#10;IEoVPaERRJiNIEoVPaERRJiNIEoVPaERRJiNIEoVPaERRJiNIEoVPaERRJiNIEoVPaERRJiNIEoV&#10;PaFHCCJmSZADcWUjiFJFT2gEEWYjiFJFT2gEEWYjiFJFT2gEEWYjiFJFT2gEEWYjiFJFT2gEEWYj&#10;iFJFT2gEEWYjiFJFT2gEEWYjiFJFT2gEEWYjiFJFT2hbQWpL/Lb2iUYQBEGQ8WwEUaroCY0gwmwE&#10;UaroCY0gwmynCSKIUhBkOjSCIAiCjGcjiFJFT2gEEWYjiFJFT2gEEWYjiFJFT2gEEWYjiFJFT2gE&#10;EWYjiFJFT2gEkWS7ThBBlIIg06ERBEEQZCQbQfQqekIjiCQbQfQqekIjiCQbQfQqekIjiCQbQfQq&#10;ekIjiCQbQfQqekIjiCQbQfQqekIjiCQbQfQqekIjiCQbQfQqekIjiCR79oKkl2Kxqg9W8V062EQ/&#10;Qe5BullxDyLIdp1g9PcgihU9oRFEko0gehU9oRFEko0gehU9oRFEko0gehU9oW3dkHQkyIE4sRFE&#10;r6InNIJIshFEr6InNIJIshFEr6InNIJIshFEr6InNIJIshFEr6InNIJIshFEr6InNIJIshFEr6In&#10;NIJIshFEr6InNIJIshFEr+L06NWYX6IjCIIgCIKMZCOIXsXp0QgizkYQvYrTo50EkVAktIG4sxFE&#10;r+L0aAQRZyOIXsXp0ePdQJCeIIhexenRCCLORhC9itOj3QVxtCS0gbiy7YZnhXYPglgHQYTZCIIg&#10;CIIgCIIg49hWwztoCYIoBUGmQyMIglhZMnFr72gEQRAEGcVGEAQ5LMhIUUIbiCsbQRAEQRAEQRBk&#10;HBtBEARBEARBEGQcG0EQBEFEBelagiBKQZDp0AiCIFaCtESZorV3tIggbUumqY0g1kEQYTaCIAiC&#10;IAiCIMg4NoIgCIIgCIKME2Wi1t7RCIIgCDKKjSAIgiAIgiAIMo6NIAiCIAiCIAgyjo0gCIIgCDIT&#10;QST1QJAqCIIgCIIgCIIg49gIgiAIgiAIgiDj2AiCIAiCIAiCIOPYMxLk9nxZ5LS4db35E0EQ5Bh7&#10;RoJcP3y2ubG8KGxpDFGsODUaQcTZMxLk6tHz6s/XT0/buiQiyPbfOfl1JJiBCLFHCbIzuWgEudzc&#10;Z9w8OWs+Isix5dZtHQoaQco7jp8Wlx5npRoXeXlFgiAmy63bOhQ0guTrq47y4VV5CbL5NH+7iNm3&#10;h57VqvogHN9H5T/2EwtuclZP8xaXHm1Byig6PCGaexAdtv3EupOL5R5kI8jygodYNsu9gRurEsxA&#10;hNj2E9uZnG5tLUHWF+kXCGKw3Bs4ghhPbGdyurVFBVkbcfXoOU/z2iz3Bo4gxhPbmZxubeFnsaqL&#10;9LNEf1GIIDps+4ntTE63tvBDrMvlsro+T/KlJgiiw7af2M7kdGvzYkXzCJvRWvBsvoKMmldrbtq1&#10;EcQ8klLsLniGIFbzas1NuzaCmEdSit0FzxDEal6tuWnXRhDzSEqxu+AZgljNqzU37doIYh5JKXYX&#10;vIZrtLYKgpi1bvYiSCtySnQXPEMQq3m15qZdG0HMI6dEd8EzBLGaV2tu2rURxDxySvStuUZrqyCI&#10;WetmL4K0IudD35prtLYKgpi1bvYiSCtyPvStuUZrq0QhyHZoE9RGEPPIuNCz1p0ll2ttFQQxa93s&#10;RZBWZFzoWevOksu1tgqCmLVu9iJIKzIu9Kx1Z8nlWlsFQcxaN3sRpBUZF3rWurPkcq2tgiBmrZu9&#10;CNKKjAs9a91ZcrnWVkEQs9bNXgRpRcaFnrXuLLlca6sgiFnrZi+CtCLjQs9ad5ZcrrVVEMSsdbMX&#10;QVqRcaFnrTtLLtfaKghi1rrZKySI8drbV3QKgkyH1hCkHhmCKAVBpkMjSNqCSGhwZK0RZMTQtGsj&#10;iGEkNDiy1ggyYmjatRHEMBIaHFlrBBkxNO3aCGIYCQ2OrDWCjBiadm0EMYyEBkfWGkFGDE27NoIY&#10;RkIDgyUXbm2bqATZjgxBlIIg06ERBEGcI97aNghi1rrZiyB1BE5/w9WWbG0bBDFr3exFkDoCp7/h&#10;aku2tg2CmLVu9iJIHYHT33C1JVvbBkHMWjd7EaSOwOlvuNqSrW2DIGatm70IUkfg9DdfcLHWtkEQ&#10;s9bNXgSpI3Dumy+4WGvbIIhZ62YvgtQROPfNF1ystW0QxKx1sxdB6gic++YLLtbaNghi1rrZiyB1&#10;BM598wUXa20bBDFr3eydVJCerwrjfHA/9S0WfPt3Ora2TXyCHBjbBK2bvQhSR2ghrVY66IEIsRXG&#10;NkHrZq93QYptYZwPQgtptdI9YwtjIEJshbFN0LrZiyCtIpOk83c6trYNgpi1bvaGKYjYPIIUZDuG&#10;nrEhyKGxTdq62YsgrSKTBEFGjm3S1s1eBGkVmSQIMnJsk7Zu9iJI3WKq7Auyd7QIcmhsk7Zu9iJI&#10;3WKqIMjIsU3autmrIUjv0Rw6zhWCpCyI4Niy3oek4q1bexGkbjFVEGTk2DIEOU6wDYJMh0YQBJFZ&#10;6RWCjBlbhiDHCbZBkOnQCDIsSPsTk68a2NZP0IrYOh5P+5DXtyY/2gkjOLbc9DTTCPcgk4V7kJFj&#10;yzonkNBJEvBDrPpsyVtbjhBsE64g2w8IYja2DEEQxK71iCCISevWXgTJJtVjT5Dt6m+PO2+mIx4E&#10;MWnd2osgGYIosgXHliEIgiBI/9iyJAXZHlrWPjO2+1ZzE2Sz3CtpQcy+HkFMWrf2IkiGIEJBkEFB&#10;9pZ555CGBNn/TgRBkL2JZQiCIAjSP7FsPoK0D/fgd+5sdBkFgowayLggCILILfcKQSwnliEIgiBI&#10;/8Sy6AVpHUb7OmO7a2UkSPesSVaQzpYMQYwmt0WrtW7tRZAMQYSCICaCdA5k58hWg4K0vmqPcKi7&#10;yRkRqiCHkjU/IBDk+KgQBEEQZGBU0QvSPuu3648g/ckQxGJUCIIgCDIwKgRBEAQZGFWkghxb/+4n&#10;e1pkvYLszWMlIUinl89kCGIxKhdBdkaFIEdmlSGIUBBEXpCjX9UxqPcw+47v+Kx6q0ydnTbbB6A7&#10;NQePZD6CHPpB2pOd/YdOJAQ5Pj+rpVFLhiCWw2puDiRSQcy+ajvi/ePaOSPaOyyO3nAxpky2J8iO&#10;OXsebD89tHf/YQiCIAiCtHd3F3xwIG5BEARRT4YgVnPqHvCBAt1POt8UuSCdW53Zb4+5u9no6I2W&#10;YtpkpoJsf3y0j3sVlCCTjWwvnZ+d9acIkiFI5wi7Cz44ELcgiH9B2oe7SlGQnewLUn9uKch2s+Jb&#10;bvkSpHNOdE6I9swQZLvZ6OgN+ngNgpjOaT6CHP2WTEKQ9jgDzrAgq10jtl+/OnSgmw8Oghz9pr33&#10;N5t4WFl7XqvdDj37MgQZWmvbPlMHQayGlSHICkFWCNI3rCxuQcYd8+Ft2d6pUw8jKUE2yfYE2bnV&#10;HJOlIMMnfAd09OuzXUGmz07rzpb9U2l7RAhycPW9reOIZAhikJ3WnS2pCtIzhx5BNlu2x99/9NPV&#10;FUtmJciqfQrsff2qLcjqwInf+kvbGwdPpWbY2pPoyf7f3d6y3ytDkP6jn66uWDIEGc7+393est8r&#10;S1SQnsPd7qm/oL1mfSdA7Gmf8Ks9QTa398+M/c29g+kKMiRNeILs7O35JgRBkIPfhCArBEEQBGn2&#10;9nxTkoL0p3NxMi9B9jf3CrK3rX8wxoL00ifJ8IEiyCYIskKQZsvQ3nozgjSrl54gPRk+wIGHp0cE&#10;2fk0NEH2gyAHgiArBNkEQQ6kR5B64wzsOBp3QdpXxJEI0vslCIIgnSBI+0sQBEE6QZD2l8xUkDp5&#10;s3CbvQhifQpnezMc2BtZEARB9oIg28xPkL0gSDcIsg2CIMheEGQbRUGul8vlaWyCELITPUGulxf5&#10;7XljiO8D7Q+CkP6oCfL6aenG9cNnCEIijpogN0/Omo8IQiKOliAXxcfbcwQhkUdHkPISJN9chLxd&#10;xPLbJ0uwxQYTZ+tIa5u1dhEk5KS8ZsElzto6gnQfYoWalNcsuMRZW0uQ9UX6hXWfaZPymgWXOGvr&#10;CNJ9mpeQpOP6i0JCko7rS00ISTquL1YkJOkgCCEDiVSQ5nHe7gO+ns15frn+7PZ8uX5++srTo8Sb&#10;j56v//rjrS+XVX78B++trYYdTm2bYee9p0icgjTPFFwXC3Hz5HRvc+eZhJsn/1A971YcffENeTON&#10;qXN7/qhcs6tiDa6XR1pfVl96e/7jP3hubTfsYGpbDbv/FIlSkOa55vUvLK+qQbQ27z0XffXot9Xv&#10;b27P//Ln1fr9/O/9nGrLsup6XY61Xp9p+VV5lD5bWw47lNp2w+4/RaIUpHlJ8fYAyx8IzebuS47L&#10;IV2WPxeKG5flrzivTy89rFlRqFqo9a9Zi1NosPXmTCu+xHvr3GLYAdW2GHb/KRKpIJvXu1w9+t35&#10;9pFks7n7ephyNNWLyIqjvy6/+vLCx5rl259keXMm9bZu/yj22dpy2KHUzq2G3X+KRClI84rJq2Xx&#10;k2F9b9ne3H1FZTme6rPiQ3nldvuzZ97X7GpzLdjber2m5WN+v60thx1K7dxq2P2nSOyClAde3/f3&#10;Hf36jnQzgtdPL8qrTd9rtnvZePBMWz8dtF4zj60thx1K7dxq2P2nSJSCbO/1q9VaH2z//efVes2K&#10;9S0HclU82DzLPa9Z8yPt6GOVPPfc2nLYodTOrYbdf4pEKsjmJcXXnTXbbN59yXH5lGNePoFRPvN4&#10;mt989LufPfO8ZpfbJetr3TnT/LW2G3YwtXObYQ+cIlEK0jxHtz7M6+Hn8OolvaqeWCkeXf5bMQ2v&#10;a3a1bP1rgSPPl+brM81fa7thB1M7txn2wCkSpSDb3/KUM3j99Ky7eee3QPWSFRuqbdVPFJ9rtn1y&#10;scrgb9zKeG5tNexwatsMe+AUiVOQ3RcMVD/Yqp8Bh15HsJ3Q5cN/r0fjdc02D3g3T833vmZj90zz&#10;2Npi2CHVNh/20CkSqSCETBMEIWQgCELIQBCEkIEgCCEDQRBCBoIghAwEQQLM3ceLJm99+93iR74L&#10;zTgIEmAQJJwgSKh59fitb313IAgSbBAkiCBIqGkEKR9i3X38xn99tlg8yO8+KT5W279+d7F48wOv&#10;FecQBAk1XUH+prwi+aC6OimvSf57fYnywG/J9IMgoaYjyOKNL/MXxTX7l/nviwv3YuP3vsjzl+8u&#10;PvRcM/UgSKjpCvJhuenkl+XHN77KPy1vlbe/77Vk+kGQUNMRpBSieKD11VqQ7RPBXMnrBkFCTfca&#10;5Ku2IK8e14KUW4heECTUDAqyvkX0gyChZlCQ/FOuzqcJgoSaYUG+W5x8UGz4jwUX6bpBkFAzLEj+&#10;GZcgkwRBQs0RQfIX9xeLkwc8h6UcBCFkIAhCyEAQhJCBIAghA0EQQgaCIIQMBEEIGQiCEDIQBCFk&#10;IAhCyED+H7thP2GtSmEEAAAAAElFTkSuQmCCUEsDBBQABgAIAAAAIQB5atsk4QAAAAsBAAAPAAAA&#10;ZHJzL2Rvd25yZXYueG1sTI9BT8MwDIXvSPyHyEjctrSwllGaTtMEnKZJbEiIW9Z4bbXGqZqs7f49&#10;5gQ3+/np+Xv5arKtGLD3jSMF8TwCgVQ601Cl4PPwNluC8EGT0a0jVHBFD6vi9ibXmXEjfeCwD5Xg&#10;EPKZVlCH0GVS+rJGq/3cdUh8O7ne6sBrX0nT65HDbSsfoiiVVjfEH2rd4abG8ry/WAXvox7Xj/Hr&#10;sD2fNtfvQ7L72sao1P3dtH4BEXAKf2b4xWd0KJjp6C5kvGgVzJ4SdrIepTywYfm84HJHVhZpkoAs&#10;cvm/Q/ED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XjfilHEEAACwEAAADgAAAAAAAAAAAAAAAAA6AgAAZHJzL2Uyb0RvYy54bWxQSwECLQAKAAAA&#10;AAAAACEAWrvb+mIeAABiHgAAFAAAAAAAAAAAAAAAAADXBgAAZHJzL21lZGlhL2ltYWdlMS5wbmdQ&#10;SwECLQAKAAAAAAAAACEARCtsQRIfAAASHwAAFAAAAAAAAAAAAAAAAABrJQAAZHJzL21lZGlhL2lt&#10;YWdlMi5wbmdQSwECLQAUAAYACAAAACEAeWrbJOEAAAALAQAADwAAAAAAAAAAAAAAAACvRAAAZHJz&#10;L2Rvd25yZXYueG1sUEsBAi0AFAAGAAgAAAAhAC5s8ADFAAAApQEAABkAAAAAAAAAAAAAAAAAvUUA&#10;AGRycy9fcmVscy9lMm9Eb2MueG1sLnJlbHNQSwUGAAAAAAcABwC+AQAAuU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57245;height:4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q7xAAAANoAAAAPAAAAZHJzL2Rvd25yZXYueG1sRI9La8Mw&#10;EITvhfwHsYHeGtkp5OFGMW0gkEsamtd5Y21tE2vlWIrt/vuqEOhxmJlvmEXam0q01LjSsoJ4FIEg&#10;zqwuOVdwPKxfZiCcR9ZYWSYFP+QgXQ6eFpho2/EXtXufiwBhl6CCwvs6kdJlBRl0I1sTB+/bNgZ9&#10;kE0udYNdgJtKjqNoIg2WHBYKrGlVUHbd302gzKenzyruxuWubs/T2+W0vX6slXoe9u9vIDz1/j/8&#10;aG+0glf4uxJugFz+AgAA//8DAFBLAQItABQABgAIAAAAIQDb4fbL7gAAAIUBAAATAAAAAAAAAAAA&#10;AAAAAAAAAABbQ29udGVudF9UeXBlc10ueG1sUEsBAi0AFAAGAAgAAAAhAFr0LFu/AAAAFQEAAAsA&#10;AAAAAAAAAAAAAAAAHwEAAF9yZWxzLy5yZWxzUEsBAi0AFAAGAAgAAAAhAIpv6rvEAAAA2gAAAA8A&#10;AAAAAAAAAAAAAAAABwIAAGRycy9kb3ducmV2LnhtbFBLBQYAAAAAAwADALcAAAD4AgAAAAA=&#10;">
                  <v:imagedata r:id="rId25" o:title=""/>
                </v:shape>
                <v:shape id="Picture 4" o:spid="_x0000_s1029" type="#_x0000_t75" style="position:absolute;top:43338;width:57245;height:42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eIwwAAANoAAAAPAAAAZHJzL2Rvd25yZXYueG1sRI9BawIx&#10;FITvBf9DeEJvNatIK6tRRBCKF1tdD94em+dudPOyJOnu9t83hUKPw8x8w6w2g21ERz4YxwqmkwwE&#10;cem04UpBcd6/LECEiKyxcUwKvinAZj16WmGuXc+f1J1iJRKEQ44K6hjbXMpQ1mQxTFxLnLyb8xZj&#10;kr6S2mOf4LaRsyx7lRYNp4UaW9rVVD5OX1bBMXyYe+HMcTd76/217bLLoSqUeh4P2yWISEP8D/+1&#10;37WCOfxeSTdArn8AAAD//wMAUEsBAi0AFAAGAAgAAAAhANvh9svuAAAAhQEAABMAAAAAAAAAAAAA&#10;AAAAAAAAAFtDb250ZW50X1R5cGVzXS54bWxQSwECLQAUAAYACAAAACEAWvQsW78AAAAVAQAACwAA&#10;AAAAAAAAAAAAAAAfAQAAX3JlbHMvLnJlbHNQSwECLQAUAAYACAAAACEAcwc3iMMAAADaAAAADwAA&#10;AAAAAAAAAAAAAAAHAgAAZHJzL2Rvd25yZXYueG1sUEsFBgAAAAADAAMAtwAAAPcCAAAAAA==&#10;">
                  <v:imagedata r:id="rId26" o:title=""/>
                </v:shape>
                <v:shape id="Text Box 47" o:spid="_x0000_s1030" type="#_x0000_t202" style="position:absolute;left:4286;top:190;width:6502;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f3awwAAANsAAAAPAAAAZHJzL2Rvd25yZXYueG1sRI9PawIx&#10;FMTvhX6H8AreatKiVlajlILgyX8tPT83z+zi5mXZxN3VT28KBY/DzPyGmS97V4mWmlB61vA2VCCI&#10;c29Kthp+vlevUxAhIhusPJOGKwVYLp6f5pgZ3/Ge2kO0IkE4ZKihiLHOpAx5QQ7D0NfEyTv5xmFM&#10;srHSNNgluKvku1IT6bDktFBgTV8F5efDxWnogt1tVXub2uPvLnTHzek2Vq3Wg5f+cwYiUh8f4f/2&#10;2mgYfcDfl/QD5OIOAAD//wMAUEsBAi0AFAAGAAgAAAAhANvh9svuAAAAhQEAABMAAAAAAAAAAAAA&#10;AAAAAAAAAFtDb250ZW50X1R5cGVzXS54bWxQSwECLQAUAAYACAAAACEAWvQsW78AAAAVAQAACwAA&#10;AAAAAAAAAAAAAAAfAQAAX3JlbHMvLnJlbHNQSwECLQAUAAYACAAAACEA4BX92sMAAADbAAAADwAA&#10;AAAAAAAAAAAAAAAHAgAAZHJzL2Rvd25yZXYueG1sUEsFBgAAAAADAAMAtwAAAPcCAAAAAA==&#10;" filled="f" stroked="f">
                  <v:textbox>
                    <w:txbxContent>
                      <w:p w14:paraId="19EB6D5D" w14:textId="415E1605" w:rsidR="00E679EB" w:rsidRPr="00FE2BE1" w:rsidRDefault="00E679EB" w:rsidP="007C2A70">
                        <w:r w:rsidRPr="00FE2BE1">
                          <w:t>A</w:t>
                        </w:r>
                      </w:p>
                    </w:txbxContent>
                  </v:textbox>
                </v:shape>
                <v:shape id="Text Box 1" o:spid="_x0000_s1031" type="#_x0000_t202" style="position:absolute;left:4476;top:43910;width:6503;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FkfwAAAANoAAAAPAAAAZHJzL2Rvd25yZXYueG1sRE/fa8Iw&#10;EH4X9j+EG+xNkwkT6UxlDAY+bU7F52tzTcuaS2mytvOvXwTBp+Pj+3mb7eRaMVAfGs8anhcKBHHp&#10;TcNWw+n4MV+DCBHZYOuZNPxRgG3+MNtgZvzI3zQcohUphEOGGuoYu0zKUNbkMCx8R5y4yvcOY4K9&#10;labHMYW7Vi6VWkmHDaeGGjt6r6n8Ofw6DWOw+y81XNa2OO/DWHxWlxc1aP30OL29gog0xbv45t6Z&#10;NB+ur1yvzP8BAAD//wMAUEsBAi0AFAAGAAgAAAAhANvh9svuAAAAhQEAABMAAAAAAAAAAAAAAAAA&#10;AAAAAFtDb250ZW50X1R5cGVzXS54bWxQSwECLQAUAAYACAAAACEAWvQsW78AAAAVAQAACwAAAAAA&#10;AAAAAAAAAAAfAQAAX3JlbHMvLnJlbHNQSwECLQAUAAYACAAAACEAriBZH8AAAADaAAAADwAAAAAA&#10;AAAAAAAAAAAHAgAAZHJzL2Rvd25yZXYueG1sUEsFBgAAAAADAAMAtwAAAPQCAAAAAA==&#10;" filled="f" stroked="f">
                  <v:textbox>
                    <w:txbxContent>
                      <w:p w14:paraId="7A6EA3F4" w14:textId="0F2744BF" w:rsidR="00E679EB" w:rsidRPr="00FE2BE1" w:rsidRDefault="00E679EB" w:rsidP="007C2A70">
                        <w:r>
                          <w:t>B</w:t>
                        </w:r>
                      </w:p>
                    </w:txbxContent>
                  </v:textbox>
                </v:shape>
              </v:group>
            </w:pict>
          </mc:Fallback>
        </mc:AlternateContent>
      </w:r>
      <w:r w:rsidR="00FE2BE1">
        <w:rPr>
          <w:b/>
          <w:bCs/>
        </w:rPr>
        <w:t>Figure S</w:t>
      </w:r>
      <w:proofErr w:type="gramStart"/>
      <w:r w:rsidR="00FE2BE1">
        <w:rPr>
          <w:b/>
          <w:bCs/>
        </w:rPr>
        <w:t>1</w:t>
      </w:r>
      <w:r w:rsidR="000F5A23">
        <w:rPr>
          <w:b/>
          <w:bCs/>
        </w:rPr>
        <w:t xml:space="preserve">  </w:t>
      </w:r>
      <w:r w:rsidR="000F5A23">
        <w:t>Frequency</w:t>
      </w:r>
      <w:proofErr w:type="gramEnd"/>
      <w:r w:rsidR="000F5A23">
        <w:t xml:space="preserve">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3E062461" w14:textId="02B7AF87" w:rsidR="00FE2BE1" w:rsidRDefault="000F5A23" w:rsidP="007C2A70">
      <w:r>
        <w:rPr>
          <w:noProof/>
          <w:lang w:eastAsia="en-GB"/>
        </w:rPr>
        <mc:AlternateContent>
          <mc:Choice Requires="wps">
            <w:drawing>
              <wp:anchor distT="0" distB="0" distL="114300" distR="114300" simplePos="0" relativeHeight="251662336" behindDoc="0" locked="0" layoutInCell="1" allowOverlap="1" wp14:anchorId="3A346CA3" wp14:editId="5D1AF1C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E679EB" w:rsidRPr="00FE2BE1" w:rsidRDefault="00E679EB"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46CA3" id="_x0000_s1032" type="#_x0000_t202" style="position:absolute;left:0;text-align:left;margin-left:182.15pt;margin-top:394.25pt;width:81.55pt;height:35.25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pchwIAAHkFAAAOAAAAZHJzL2Uyb0RvYy54bWysVN9P2zAQfp+0/8Hy+0haSoGKFHUgpkkI&#10;0MrGs+vY1Jrt82y3Sfnrd3aSrmN7YVoeovPdd+f78fkuLlujyVb4oMBWdHRUUiIsh1rZ54p+fbz5&#10;cEZJiMzWTIMVFd2JQC/n799dNG4mxrAGXQtPMIgNs8ZVdB2jmxVF4GthWDgCJywaJXjDIh79c1F7&#10;1mB0o4txWU6LBnztPHARAmqvOyOd5/hSCh7vpQwiEl1RzC3mv8//VfoX8ws2e/bMrRXv02D/kIVh&#10;yuKl+1DXLDKy8eqPUEZxDwFkPOJgCpBScZFrwGpG5atqlmvmRK4FmxPcvk3h/4Xld9sHT1Rd0TEl&#10;lhkc0aNoI/kILRmn7jQuzBC0dAiLLapxyoM+oDIV3UpviAds7qg8K9NHidTKfUvYBMA6CTqierdv&#10;erqFp2jl8cn0HGnC0TaZnE5Ppyl+0YVN3s6H+EmAIUmoqMeh5qhsextiBx0gCW7hRmmdB6vtbwqM&#10;2WlEZkbvnSrsKslS3GmRvLT9IiR2JuedFJmT4kp7smXIJsa5sDH3IsdFdEJJvPstjj0+uXZZvcV5&#10;75FvBhv3zkZZ8LlLr9Kuvw8pyw6PrT6oO4mxXbWZEsfDoFdQ73D+ecQ4xOD4jcJZ3LIQH5jHB4NK&#10;XALxHn9SQ1NR6CVK1uBf/qZPeOQxWilp8AFWNPzYMC8o0Z8tMvx8NJlg2JgPk5PTMR78oWV1aLEb&#10;cwU4lVHOLosJH/UgSg/mCXfFIt2KJmY53l3ROIhXsVsLuGu4WCwyCN+oY/HWLh0fqJyY9tg+Me96&#10;OkYk8h0MT5XNXrGyw6b5WFhsIkiVKZv63HW17z++70z6fhelBXJ4zqhfG3P+Ew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B9FlpchwIAAHkFAAAOAAAAAAAAAAAAAAAAAC4CAABkcnMvZTJvRG9jLnhtbFBLAQItABQABgAI&#10;AAAAIQD2hej13wAAAAsBAAAPAAAAAAAAAAAAAAAAAOEEAABkcnMvZG93bnJldi54bWxQSwUGAAAA&#10;AAQABADzAAAA7QUAAAAA&#10;" filled="f" stroked="f">
                <v:textbox>
                  <w:txbxContent>
                    <w:p w14:paraId="051EF7E9" w14:textId="7B45FCE8" w:rsidR="00E679EB" w:rsidRPr="00FE2BE1" w:rsidRDefault="00E679EB" w:rsidP="007C2A70">
                      <w:r w:rsidRPr="00FE2BE1">
                        <w:t>Time</w:t>
                      </w:r>
                    </w:p>
                  </w:txbxContent>
                </v:textbox>
              </v:shape>
            </w:pict>
          </mc:Fallback>
        </mc:AlternateContent>
      </w:r>
      <w:r w:rsidR="00FE2BE1">
        <w:br w:type="page"/>
      </w:r>
    </w:p>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69434CD" w:rsidR="001C215E" w:rsidRDefault="001C215E" w:rsidP="002D202B">
            <w:pPr>
              <w:pStyle w:val="NoSpacing"/>
              <w:rPr>
                <w:b/>
                <w:bCs/>
              </w:rPr>
            </w:pPr>
            <w:r>
              <w:rPr>
                <w:b/>
                <w:bCs/>
              </w:rPr>
              <w:lastRenderedPageBreak/>
              <w:br w:type="page"/>
            </w:r>
            <w:r w:rsidRPr="0050086D">
              <w:rPr>
                <w:b/>
                <w:bCs/>
              </w:rPr>
              <w:t xml:space="preserve">Table </w:t>
            </w:r>
            <w:r>
              <w:rPr>
                <w:b/>
                <w:bCs/>
              </w:rPr>
              <w:t>S1</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proofErr w:type="gramStart"/>
            <w:r w:rsidRPr="00A72D3C">
              <w:t>Earliest  start</w:t>
            </w:r>
            <w:proofErr w:type="gramEnd"/>
            <w:r w:rsidRPr="00A72D3C">
              <w:t xml:space="preserve">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commentRangeStart w:id="16"/>
            <w:r>
              <w:t>04:55:38</w:t>
            </w:r>
            <w:commentRangeEnd w:id="16"/>
            <w:r w:rsidR="00FE7B96">
              <w:rPr>
                <w:rStyle w:val="CommentReference"/>
                <w:lang w:val="en-GB"/>
              </w:rPr>
              <w:commentReference w:id="16"/>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36A0BDD7" w14:textId="77777777" w:rsidR="001C215E" w:rsidRDefault="001C215E" w:rsidP="007C2A70"/>
    <w:p w14:paraId="780FF6E3" w14:textId="1ACCF72D" w:rsidR="00BF33EC" w:rsidRPr="0050086D" w:rsidRDefault="00BF33EC" w:rsidP="002D202B">
      <w:pPr>
        <w:pStyle w:val="NoSpacing"/>
      </w:pPr>
      <w:r w:rsidRPr="0050086D">
        <w:rPr>
          <w:b/>
          <w:bCs/>
        </w:rPr>
        <w:t xml:space="preserve">Table </w:t>
      </w:r>
      <w:r>
        <w:rPr>
          <w:b/>
          <w:bCs/>
        </w:rPr>
        <w:t>S</w:t>
      </w:r>
      <w:r w:rsidR="001C215E">
        <w:rPr>
          <w:b/>
          <w:bCs/>
        </w:rPr>
        <w:t>2</w:t>
      </w:r>
      <w:r w:rsidRPr="0050086D">
        <w:t xml:space="preserve"> </w:t>
      </w:r>
      <w:r>
        <w:t xml:space="preserve">Variables associated with the </w:t>
      </w:r>
      <w:r w:rsidR="00AF32C0">
        <w:t>characteristics</w:t>
      </w:r>
      <w:r w:rsidRPr="0050086D">
        <w:t xml:space="preserve"> of African wild dog hunt</w:t>
      </w:r>
      <w:r>
        <w:t>ing periods</w:t>
      </w:r>
      <w:r w:rsidR="00AF32C0">
        <w:t xml:space="preserve"> in the </w:t>
      </w:r>
      <w:r w:rsidR="00AF32C0" w:rsidRPr="00AF32C0">
        <w:rPr>
          <w:b/>
          <w:bCs/>
          <w:u w:val="single"/>
        </w:rPr>
        <w:t>morning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 xml:space="preserve">for </w:t>
      </w:r>
      <w:r w:rsidR="00AF32C0" w:rsidRPr="00755916">
        <w:t xml:space="preserve">each </w:t>
      </w:r>
      <w:r w:rsidR="00755916" w:rsidRPr="00755916">
        <w:t>outcome variable</w:t>
      </w:r>
      <w:r w:rsidRPr="00755916">
        <w:t>.</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BF33EC" w:rsidRPr="00086E76" w:rsidRDefault="00BF33EC" w:rsidP="002D202B">
            <w:pPr>
              <w:pStyle w:val="NoSpacing"/>
            </w:pPr>
            <w:r w:rsidRPr="00086E76">
              <w:t>Intercept</w:t>
            </w:r>
          </w:p>
        </w:tc>
        <w:tc>
          <w:tcPr>
            <w:tcW w:w="1204" w:type="dxa"/>
            <w:tcBorders>
              <w:top w:val="single" w:sz="18" w:space="0" w:color="auto"/>
            </w:tcBorders>
            <w:vAlign w:val="center"/>
            <w:hideMark/>
          </w:tcPr>
          <w:p w14:paraId="1EFC6B52" w14:textId="77777777" w:rsidR="00BF33EC" w:rsidRPr="00086E76" w:rsidRDefault="00BF33EC" w:rsidP="002D202B">
            <w:pPr>
              <w:pStyle w:val="NoSpacing"/>
            </w:pPr>
            <w:r w:rsidRPr="00086E76">
              <w:t>0.80</w:t>
            </w:r>
          </w:p>
        </w:tc>
        <w:tc>
          <w:tcPr>
            <w:tcW w:w="1324" w:type="dxa"/>
            <w:tcBorders>
              <w:top w:val="single" w:sz="18" w:space="0" w:color="auto"/>
            </w:tcBorders>
            <w:vAlign w:val="center"/>
            <w:hideMark/>
          </w:tcPr>
          <w:p w14:paraId="54ADE482" w14:textId="77777777" w:rsidR="00BF33EC" w:rsidRPr="00086E76" w:rsidRDefault="00BF33EC" w:rsidP="002D202B">
            <w:pPr>
              <w:pStyle w:val="NoSpacing"/>
            </w:pPr>
            <w:r w:rsidRPr="00086E76">
              <w:t>0.77</w:t>
            </w:r>
          </w:p>
        </w:tc>
        <w:tc>
          <w:tcPr>
            <w:tcW w:w="1293" w:type="dxa"/>
            <w:gridSpan w:val="2"/>
            <w:tcBorders>
              <w:top w:val="single" w:sz="18" w:space="0" w:color="auto"/>
            </w:tcBorders>
            <w:vAlign w:val="center"/>
            <w:hideMark/>
          </w:tcPr>
          <w:p w14:paraId="2E242027" w14:textId="77777777" w:rsidR="00BF33EC" w:rsidRPr="00086E76" w:rsidRDefault="00BF33EC" w:rsidP="002D202B">
            <w:pPr>
              <w:pStyle w:val="NoSpacing"/>
            </w:pPr>
            <w:r w:rsidRPr="00086E76">
              <w:t>0.83</w:t>
            </w:r>
          </w:p>
        </w:tc>
        <w:tc>
          <w:tcPr>
            <w:tcW w:w="1825" w:type="dxa"/>
            <w:tcBorders>
              <w:top w:val="single" w:sz="18" w:space="0" w:color="auto"/>
            </w:tcBorders>
            <w:vAlign w:val="center"/>
            <w:hideMark/>
          </w:tcPr>
          <w:p w14:paraId="3AF2323D" w14:textId="77777777" w:rsidR="00BF33EC" w:rsidRPr="00086E76" w:rsidRDefault="00BF33EC" w:rsidP="002D202B">
            <w:pPr>
              <w:pStyle w:val="NoSpacing"/>
            </w:pPr>
            <w:r w:rsidRPr="00086E76">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063B8FBF" w14:textId="77777777" w:rsidR="00BF33EC" w:rsidRPr="00086E76" w:rsidRDefault="00BF33EC" w:rsidP="002D202B">
            <w:pPr>
              <w:pStyle w:val="NoSpacing"/>
            </w:pPr>
            <w:r w:rsidRPr="00086E76">
              <w:t>Moonlight before</w:t>
            </w:r>
          </w:p>
        </w:tc>
        <w:tc>
          <w:tcPr>
            <w:tcW w:w="1204" w:type="dxa"/>
            <w:tcBorders>
              <w:bottom w:val="single" w:sz="4" w:space="0" w:color="auto"/>
            </w:tcBorders>
            <w:vAlign w:val="center"/>
            <w:hideMark/>
          </w:tcPr>
          <w:p w14:paraId="36063BC0" w14:textId="77777777" w:rsidR="00BF33EC" w:rsidRPr="00086E76" w:rsidRDefault="00BF33EC" w:rsidP="002D202B">
            <w:pPr>
              <w:pStyle w:val="NoSpacing"/>
            </w:pPr>
            <w:r w:rsidRPr="00086E76">
              <w:t>-0.0097</w:t>
            </w:r>
          </w:p>
        </w:tc>
        <w:tc>
          <w:tcPr>
            <w:tcW w:w="1324" w:type="dxa"/>
            <w:tcBorders>
              <w:bottom w:val="single" w:sz="4" w:space="0" w:color="auto"/>
            </w:tcBorders>
            <w:vAlign w:val="center"/>
            <w:hideMark/>
          </w:tcPr>
          <w:p w14:paraId="282EF26B" w14:textId="77777777" w:rsidR="00BF33EC" w:rsidRPr="00086E76" w:rsidRDefault="00BF33EC" w:rsidP="002D202B">
            <w:pPr>
              <w:pStyle w:val="NoSpacing"/>
            </w:pPr>
            <w:r w:rsidRPr="00086E76">
              <w:t>-0.011</w:t>
            </w:r>
          </w:p>
        </w:tc>
        <w:tc>
          <w:tcPr>
            <w:tcW w:w="1293" w:type="dxa"/>
            <w:gridSpan w:val="2"/>
            <w:tcBorders>
              <w:bottom w:val="single" w:sz="4" w:space="0" w:color="auto"/>
            </w:tcBorders>
            <w:vAlign w:val="center"/>
            <w:hideMark/>
          </w:tcPr>
          <w:p w14:paraId="2C16B928" w14:textId="77777777" w:rsidR="00BF33EC" w:rsidRPr="00086E76" w:rsidRDefault="00BF33EC" w:rsidP="002D202B">
            <w:pPr>
              <w:pStyle w:val="NoSpacing"/>
            </w:pPr>
            <w:r w:rsidRPr="00086E76">
              <w:t>-0.0079</w:t>
            </w:r>
          </w:p>
        </w:tc>
        <w:tc>
          <w:tcPr>
            <w:tcW w:w="1825" w:type="dxa"/>
            <w:tcBorders>
              <w:bottom w:val="single" w:sz="4" w:space="0" w:color="auto"/>
            </w:tcBorders>
            <w:vAlign w:val="center"/>
            <w:hideMark/>
          </w:tcPr>
          <w:p w14:paraId="7EC9F58A" w14:textId="77777777" w:rsidR="00BF33EC" w:rsidRPr="00086E76" w:rsidRDefault="00BF33EC" w:rsidP="002D202B">
            <w:pPr>
              <w:pStyle w:val="NoSpacing"/>
            </w:pPr>
            <w:r w:rsidRPr="00086E76">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2D202B">
            <w:pPr>
              <w:pStyle w:val="NoSpacing"/>
            </w:pPr>
            <w:r w:rsidRPr="00086E76">
              <w:t>Duration</w:t>
            </w:r>
          </w:p>
          <w:p w14:paraId="0B1315FB" w14:textId="77777777" w:rsidR="00BF33EC" w:rsidRPr="00086E76" w:rsidRDefault="00BF33EC"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2D202B">
            <w:pPr>
              <w:pStyle w:val="NoSpacing"/>
            </w:pPr>
            <w:r w:rsidRPr="00086E76">
              <w:t>Intercept</w:t>
            </w:r>
          </w:p>
        </w:tc>
        <w:tc>
          <w:tcPr>
            <w:tcW w:w="1204" w:type="dxa"/>
            <w:tcBorders>
              <w:top w:val="single" w:sz="4" w:space="0" w:color="auto"/>
              <w:bottom w:val="nil"/>
            </w:tcBorders>
            <w:vAlign w:val="center"/>
            <w:hideMark/>
          </w:tcPr>
          <w:p w14:paraId="66C6FDB4" w14:textId="2F1DF13C" w:rsidR="00BF33EC" w:rsidRPr="00086E76" w:rsidRDefault="00BF33EC" w:rsidP="002D202B">
            <w:pPr>
              <w:pStyle w:val="NoSpacing"/>
            </w:pPr>
            <w:r w:rsidRPr="00086E76">
              <w:t>220.0</w:t>
            </w:r>
            <w:r w:rsidR="00303290" w:rsidRPr="00086E76">
              <w:t>6</w:t>
            </w:r>
          </w:p>
        </w:tc>
        <w:tc>
          <w:tcPr>
            <w:tcW w:w="1324" w:type="dxa"/>
            <w:tcBorders>
              <w:top w:val="single" w:sz="4" w:space="0" w:color="auto"/>
              <w:bottom w:val="nil"/>
            </w:tcBorders>
            <w:vAlign w:val="center"/>
            <w:hideMark/>
          </w:tcPr>
          <w:p w14:paraId="7AFFD567" w14:textId="77777777" w:rsidR="00BF33EC" w:rsidRPr="00086E76" w:rsidRDefault="00BF33EC" w:rsidP="002D202B">
            <w:pPr>
              <w:pStyle w:val="NoSpacing"/>
            </w:pPr>
            <w:r w:rsidRPr="00086E76">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2D202B">
            <w:pPr>
              <w:pStyle w:val="NoSpacing"/>
            </w:pPr>
            <w:r w:rsidRPr="00086E76">
              <w:t>241.33</w:t>
            </w:r>
          </w:p>
        </w:tc>
        <w:tc>
          <w:tcPr>
            <w:tcW w:w="1825" w:type="dxa"/>
            <w:tcBorders>
              <w:top w:val="single" w:sz="4" w:space="0" w:color="auto"/>
              <w:bottom w:val="nil"/>
            </w:tcBorders>
            <w:vAlign w:val="center"/>
            <w:hideMark/>
          </w:tcPr>
          <w:p w14:paraId="0A06E19D" w14:textId="77777777" w:rsidR="00BF33EC" w:rsidRPr="00086E76" w:rsidRDefault="00BF33EC" w:rsidP="002D202B">
            <w:pPr>
              <w:pStyle w:val="NoSpacing"/>
            </w:pPr>
            <w:r w:rsidRPr="00086E76">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2D202B">
            <w:pPr>
              <w:pStyle w:val="NoSpacing"/>
            </w:pPr>
          </w:p>
        </w:tc>
        <w:tc>
          <w:tcPr>
            <w:tcW w:w="2705" w:type="dxa"/>
            <w:gridSpan w:val="2"/>
            <w:tcBorders>
              <w:top w:val="nil"/>
              <w:bottom w:val="nil"/>
            </w:tcBorders>
            <w:vAlign w:val="center"/>
            <w:hideMark/>
          </w:tcPr>
          <w:p w14:paraId="0242FC99" w14:textId="77777777" w:rsidR="00BF33EC" w:rsidRPr="00086E76" w:rsidRDefault="00BF33EC" w:rsidP="002D202B">
            <w:pPr>
              <w:pStyle w:val="NoSpacing"/>
            </w:pPr>
            <w:r w:rsidRPr="00086E76">
              <w:t>Denning (Yes)</w:t>
            </w:r>
          </w:p>
        </w:tc>
        <w:tc>
          <w:tcPr>
            <w:tcW w:w="1204" w:type="dxa"/>
            <w:tcBorders>
              <w:top w:val="nil"/>
              <w:bottom w:val="nil"/>
            </w:tcBorders>
            <w:vAlign w:val="center"/>
            <w:hideMark/>
          </w:tcPr>
          <w:p w14:paraId="5EE13CA4" w14:textId="1AB93F0A" w:rsidR="00BF33EC" w:rsidRPr="00086E76" w:rsidRDefault="00BF33EC" w:rsidP="002D202B">
            <w:pPr>
              <w:pStyle w:val="NoSpacing"/>
            </w:pPr>
            <w:r w:rsidRPr="00086E76">
              <w:t>57.48</w:t>
            </w:r>
          </w:p>
        </w:tc>
        <w:tc>
          <w:tcPr>
            <w:tcW w:w="1324" w:type="dxa"/>
            <w:tcBorders>
              <w:top w:val="nil"/>
              <w:bottom w:val="nil"/>
            </w:tcBorders>
            <w:vAlign w:val="center"/>
            <w:hideMark/>
          </w:tcPr>
          <w:p w14:paraId="01E04F3A" w14:textId="77777777" w:rsidR="00BF33EC" w:rsidRPr="00086E76" w:rsidRDefault="00BF33EC" w:rsidP="002D202B">
            <w:pPr>
              <w:pStyle w:val="NoSpacing"/>
            </w:pPr>
            <w:r w:rsidRPr="00086E76">
              <w:t>-137.38</w:t>
            </w:r>
          </w:p>
        </w:tc>
        <w:tc>
          <w:tcPr>
            <w:tcW w:w="1293" w:type="dxa"/>
            <w:gridSpan w:val="2"/>
            <w:tcBorders>
              <w:top w:val="nil"/>
              <w:bottom w:val="nil"/>
            </w:tcBorders>
            <w:vAlign w:val="center"/>
            <w:hideMark/>
          </w:tcPr>
          <w:p w14:paraId="154C20EA" w14:textId="77777777" w:rsidR="00BF33EC" w:rsidRPr="00086E76" w:rsidRDefault="00BF33EC" w:rsidP="002D202B">
            <w:pPr>
              <w:pStyle w:val="NoSpacing"/>
            </w:pPr>
            <w:r w:rsidRPr="00086E76">
              <w:t>22.41</w:t>
            </w:r>
          </w:p>
        </w:tc>
        <w:tc>
          <w:tcPr>
            <w:tcW w:w="1825" w:type="dxa"/>
            <w:tcBorders>
              <w:top w:val="nil"/>
              <w:bottom w:val="nil"/>
            </w:tcBorders>
            <w:vAlign w:val="center"/>
            <w:hideMark/>
          </w:tcPr>
          <w:p w14:paraId="2497775F" w14:textId="77777777" w:rsidR="00BF33EC" w:rsidRPr="00086E76" w:rsidRDefault="00BF33EC" w:rsidP="002D202B">
            <w:pPr>
              <w:pStyle w:val="NoSpacing"/>
            </w:pPr>
            <w:r w:rsidRPr="00086E76">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2D202B">
            <w:pPr>
              <w:pStyle w:val="NoSpacing"/>
            </w:pPr>
          </w:p>
        </w:tc>
        <w:tc>
          <w:tcPr>
            <w:tcW w:w="2705" w:type="dxa"/>
            <w:gridSpan w:val="2"/>
            <w:tcBorders>
              <w:top w:val="nil"/>
              <w:bottom w:val="nil"/>
            </w:tcBorders>
            <w:vAlign w:val="center"/>
          </w:tcPr>
          <w:p w14:paraId="7367018D" w14:textId="77777777" w:rsidR="00BF33EC" w:rsidRPr="00086E76" w:rsidRDefault="00BF33EC" w:rsidP="002D202B">
            <w:pPr>
              <w:pStyle w:val="NoSpacing"/>
            </w:pPr>
            <w:r w:rsidRPr="00086E76">
              <w:t>Temperature (°C)</w:t>
            </w:r>
          </w:p>
        </w:tc>
        <w:tc>
          <w:tcPr>
            <w:tcW w:w="1204" w:type="dxa"/>
            <w:tcBorders>
              <w:top w:val="nil"/>
              <w:bottom w:val="nil"/>
            </w:tcBorders>
            <w:vAlign w:val="center"/>
          </w:tcPr>
          <w:p w14:paraId="51B36B2B" w14:textId="77777777" w:rsidR="00BF33EC" w:rsidRPr="00086E76" w:rsidRDefault="00BF33EC" w:rsidP="002D202B">
            <w:pPr>
              <w:pStyle w:val="NoSpacing"/>
            </w:pPr>
            <w:r w:rsidRPr="00086E76">
              <w:t>-1.33</w:t>
            </w:r>
          </w:p>
        </w:tc>
        <w:tc>
          <w:tcPr>
            <w:tcW w:w="1324" w:type="dxa"/>
            <w:tcBorders>
              <w:top w:val="nil"/>
              <w:bottom w:val="nil"/>
            </w:tcBorders>
            <w:vAlign w:val="center"/>
          </w:tcPr>
          <w:p w14:paraId="6B232EA7" w14:textId="05F09634" w:rsidR="00BF33EC" w:rsidRPr="00086E76" w:rsidRDefault="00BF33EC" w:rsidP="002D202B">
            <w:pPr>
              <w:pStyle w:val="NoSpacing"/>
            </w:pPr>
            <w:r w:rsidRPr="00086E76">
              <w:t>-2.00</w:t>
            </w:r>
            <w:r w:rsidR="00303290" w:rsidRPr="00086E76">
              <w:t>7</w:t>
            </w:r>
          </w:p>
        </w:tc>
        <w:tc>
          <w:tcPr>
            <w:tcW w:w="1293" w:type="dxa"/>
            <w:gridSpan w:val="2"/>
            <w:tcBorders>
              <w:top w:val="nil"/>
              <w:bottom w:val="nil"/>
            </w:tcBorders>
            <w:vAlign w:val="center"/>
          </w:tcPr>
          <w:p w14:paraId="3FC1BB4C" w14:textId="77777777" w:rsidR="00BF33EC" w:rsidRPr="00086E76" w:rsidRDefault="00BF33EC" w:rsidP="002D202B">
            <w:pPr>
              <w:pStyle w:val="NoSpacing"/>
            </w:pPr>
            <w:r w:rsidRPr="00086E76">
              <w:t>-0.66</w:t>
            </w:r>
          </w:p>
        </w:tc>
        <w:tc>
          <w:tcPr>
            <w:tcW w:w="1825" w:type="dxa"/>
            <w:tcBorders>
              <w:top w:val="nil"/>
              <w:bottom w:val="nil"/>
            </w:tcBorders>
            <w:vAlign w:val="center"/>
          </w:tcPr>
          <w:p w14:paraId="063B2B8E" w14:textId="77777777" w:rsidR="00BF33EC" w:rsidRPr="00086E76" w:rsidRDefault="00BF33EC" w:rsidP="002D202B">
            <w:pPr>
              <w:pStyle w:val="NoSpacing"/>
            </w:pPr>
            <w:r w:rsidRPr="00086E76">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2D202B">
            <w:pPr>
              <w:pStyle w:val="NoSpacing"/>
            </w:pPr>
          </w:p>
        </w:tc>
        <w:tc>
          <w:tcPr>
            <w:tcW w:w="2705" w:type="dxa"/>
            <w:gridSpan w:val="2"/>
            <w:tcBorders>
              <w:top w:val="nil"/>
              <w:bottom w:val="nil"/>
            </w:tcBorders>
            <w:vAlign w:val="center"/>
          </w:tcPr>
          <w:p w14:paraId="0F442F6B" w14:textId="77777777" w:rsidR="00BF33EC" w:rsidRPr="00086E76" w:rsidRDefault="00BF33EC" w:rsidP="002D202B">
            <w:pPr>
              <w:pStyle w:val="NoSpacing"/>
            </w:pPr>
            <w:r w:rsidRPr="00086E76">
              <w:t>Moonlight before</w:t>
            </w:r>
          </w:p>
        </w:tc>
        <w:tc>
          <w:tcPr>
            <w:tcW w:w="1204" w:type="dxa"/>
            <w:tcBorders>
              <w:top w:val="nil"/>
              <w:bottom w:val="nil"/>
            </w:tcBorders>
            <w:vAlign w:val="center"/>
          </w:tcPr>
          <w:p w14:paraId="45DBC528" w14:textId="77777777" w:rsidR="00BF33EC" w:rsidRPr="00086E76" w:rsidRDefault="00BF33EC" w:rsidP="002D202B">
            <w:pPr>
              <w:pStyle w:val="NoSpacing"/>
            </w:pPr>
            <w:r w:rsidRPr="00086E76">
              <w:t>0.054</w:t>
            </w:r>
          </w:p>
        </w:tc>
        <w:tc>
          <w:tcPr>
            <w:tcW w:w="1324" w:type="dxa"/>
            <w:tcBorders>
              <w:top w:val="nil"/>
              <w:bottom w:val="nil"/>
            </w:tcBorders>
            <w:vAlign w:val="center"/>
          </w:tcPr>
          <w:p w14:paraId="1B276C98" w14:textId="77777777" w:rsidR="00BF33EC" w:rsidRPr="00086E76" w:rsidRDefault="00BF33EC" w:rsidP="002D202B">
            <w:pPr>
              <w:pStyle w:val="NoSpacing"/>
            </w:pPr>
            <w:r w:rsidRPr="00086E76">
              <w:t>-0.24</w:t>
            </w:r>
          </w:p>
        </w:tc>
        <w:tc>
          <w:tcPr>
            <w:tcW w:w="1293" w:type="dxa"/>
            <w:gridSpan w:val="2"/>
            <w:tcBorders>
              <w:top w:val="nil"/>
              <w:bottom w:val="nil"/>
            </w:tcBorders>
            <w:vAlign w:val="center"/>
          </w:tcPr>
          <w:p w14:paraId="527DCD9F" w14:textId="77777777" w:rsidR="00BF33EC" w:rsidRPr="00086E76" w:rsidRDefault="00BF33EC" w:rsidP="002D202B">
            <w:pPr>
              <w:pStyle w:val="NoSpacing"/>
            </w:pPr>
            <w:r w:rsidRPr="00086E76">
              <w:t>0.35</w:t>
            </w:r>
          </w:p>
        </w:tc>
        <w:tc>
          <w:tcPr>
            <w:tcW w:w="1825" w:type="dxa"/>
            <w:tcBorders>
              <w:top w:val="nil"/>
              <w:bottom w:val="nil"/>
            </w:tcBorders>
            <w:vAlign w:val="center"/>
          </w:tcPr>
          <w:p w14:paraId="3F4634C3" w14:textId="77777777" w:rsidR="00BF33EC" w:rsidRPr="00086E76" w:rsidRDefault="00BF33EC" w:rsidP="002D202B">
            <w:pPr>
              <w:pStyle w:val="NoSpacing"/>
            </w:pPr>
            <w:r w:rsidRPr="00086E76">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2D202B">
            <w:pPr>
              <w:pStyle w:val="NoSpacing"/>
            </w:pPr>
          </w:p>
        </w:tc>
        <w:tc>
          <w:tcPr>
            <w:tcW w:w="2705" w:type="dxa"/>
            <w:gridSpan w:val="2"/>
            <w:tcBorders>
              <w:top w:val="nil"/>
              <w:bottom w:val="nil"/>
            </w:tcBorders>
            <w:vAlign w:val="center"/>
          </w:tcPr>
          <w:p w14:paraId="58F982EE" w14:textId="77777777" w:rsidR="00BF33EC" w:rsidRPr="00086E76" w:rsidRDefault="00BF33EC" w:rsidP="002D202B">
            <w:pPr>
              <w:pStyle w:val="NoSpacing"/>
            </w:pPr>
            <w:r w:rsidRPr="00086E76">
              <w:t>Rainfall (mm)</w:t>
            </w:r>
          </w:p>
        </w:tc>
        <w:tc>
          <w:tcPr>
            <w:tcW w:w="1204" w:type="dxa"/>
            <w:tcBorders>
              <w:top w:val="nil"/>
              <w:bottom w:val="nil"/>
            </w:tcBorders>
            <w:vAlign w:val="center"/>
          </w:tcPr>
          <w:p w14:paraId="7720C929" w14:textId="77777777" w:rsidR="00BF33EC" w:rsidRPr="00086E76" w:rsidRDefault="00BF33EC" w:rsidP="002D202B">
            <w:pPr>
              <w:pStyle w:val="NoSpacing"/>
            </w:pPr>
            <w:r w:rsidRPr="00086E76">
              <w:t>-2.97</w:t>
            </w:r>
          </w:p>
        </w:tc>
        <w:tc>
          <w:tcPr>
            <w:tcW w:w="1324" w:type="dxa"/>
            <w:tcBorders>
              <w:top w:val="nil"/>
              <w:bottom w:val="nil"/>
            </w:tcBorders>
            <w:vAlign w:val="center"/>
          </w:tcPr>
          <w:p w14:paraId="3FD22EE5" w14:textId="77777777" w:rsidR="00BF33EC" w:rsidRPr="00086E76" w:rsidRDefault="00BF33EC" w:rsidP="002D202B">
            <w:pPr>
              <w:pStyle w:val="NoSpacing"/>
            </w:pPr>
            <w:r w:rsidRPr="00086E76">
              <w:t>-6.31</w:t>
            </w:r>
          </w:p>
        </w:tc>
        <w:tc>
          <w:tcPr>
            <w:tcW w:w="1293" w:type="dxa"/>
            <w:gridSpan w:val="2"/>
            <w:tcBorders>
              <w:top w:val="nil"/>
              <w:bottom w:val="nil"/>
            </w:tcBorders>
            <w:vAlign w:val="center"/>
          </w:tcPr>
          <w:p w14:paraId="7D5DCA8C" w14:textId="77777777" w:rsidR="00BF33EC" w:rsidRPr="00086E76" w:rsidRDefault="00BF33EC" w:rsidP="002D202B">
            <w:pPr>
              <w:pStyle w:val="NoSpacing"/>
            </w:pPr>
            <w:r w:rsidRPr="00086E76">
              <w:t>0.36</w:t>
            </w:r>
          </w:p>
        </w:tc>
        <w:tc>
          <w:tcPr>
            <w:tcW w:w="1825" w:type="dxa"/>
            <w:tcBorders>
              <w:top w:val="nil"/>
              <w:bottom w:val="nil"/>
            </w:tcBorders>
            <w:vAlign w:val="center"/>
          </w:tcPr>
          <w:p w14:paraId="12306861" w14:textId="77777777" w:rsidR="00BF33EC" w:rsidRPr="00086E76" w:rsidRDefault="00BF33EC" w:rsidP="002D202B">
            <w:pPr>
              <w:pStyle w:val="NoSpacing"/>
            </w:pPr>
            <w:r w:rsidRPr="00086E76">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2D202B">
            <w:pPr>
              <w:pStyle w:val="NoSpacing"/>
            </w:pPr>
          </w:p>
        </w:tc>
        <w:tc>
          <w:tcPr>
            <w:tcW w:w="2705" w:type="dxa"/>
            <w:gridSpan w:val="2"/>
            <w:tcBorders>
              <w:top w:val="nil"/>
              <w:bottom w:val="nil"/>
            </w:tcBorders>
            <w:vAlign w:val="center"/>
          </w:tcPr>
          <w:p w14:paraId="3C93AF50" w14:textId="77777777" w:rsidR="00BF33EC" w:rsidRPr="00086E76" w:rsidRDefault="00BF33EC" w:rsidP="002D202B">
            <w:pPr>
              <w:pStyle w:val="NoSpacing"/>
            </w:pPr>
            <w:proofErr w:type="spellStart"/>
            <w:proofErr w:type="gramStart"/>
            <w:r w:rsidRPr="00086E76">
              <w:t>Rainfall:Temperature</w:t>
            </w:r>
            <w:proofErr w:type="spellEnd"/>
            <w:proofErr w:type="gramEnd"/>
          </w:p>
        </w:tc>
        <w:tc>
          <w:tcPr>
            <w:tcW w:w="1204" w:type="dxa"/>
            <w:tcBorders>
              <w:top w:val="nil"/>
              <w:bottom w:val="nil"/>
            </w:tcBorders>
            <w:vAlign w:val="center"/>
          </w:tcPr>
          <w:p w14:paraId="08B961E3" w14:textId="77777777" w:rsidR="00BF33EC" w:rsidRPr="00086E76" w:rsidRDefault="00BF33EC" w:rsidP="002D202B">
            <w:pPr>
              <w:pStyle w:val="NoSpacing"/>
            </w:pPr>
            <w:r w:rsidRPr="00086E76">
              <w:t>0.13</w:t>
            </w:r>
          </w:p>
        </w:tc>
        <w:tc>
          <w:tcPr>
            <w:tcW w:w="1324" w:type="dxa"/>
            <w:tcBorders>
              <w:top w:val="nil"/>
              <w:bottom w:val="nil"/>
            </w:tcBorders>
            <w:vAlign w:val="center"/>
          </w:tcPr>
          <w:p w14:paraId="4AED026D" w14:textId="2ABC5EA5" w:rsidR="00BF33EC" w:rsidRPr="00086E76" w:rsidRDefault="00BF33EC" w:rsidP="002D202B">
            <w:pPr>
              <w:pStyle w:val="NoSpacing"/>
            </w:pPr>
            <w:r w:rsidRPr="00086E76">
              <w:t>0.004</w:t>
            </w:r>
          </w:p>
        </w:tc>
        <w:tc>
          <w:tcPr>
            <w:tcW w:w="1293" w:type="dxa"/>
            <w:gridSpan w:val="2"/>
            <w:tcBorders>
              <w:top w:val="nil"/>
              <w:bottom w:val="nil"/>
            </w:tcBorders>
            <w:vAlign w:val="center"/>
          </w:tcPr>
          <w:p w14:paraId="0182FBF3" w14:textId="77777777" w:rsidR="00BF33EC" w:rsidRPr="00086E76" w:rsidRDefault="00BF33EC" w:rsidP="002D202B">
            <w:pPr>
              <w:pStyle w:val="NoSpacing"/>
            </w:pPr>
            <w:r w:rsidRPr="00086E76">
              <w:t>0.25</w:t>
            </w:r>
          </w:p>
        </w:tc>
        <w:tc>
          <w:tcPr>
            <w:tcW w:w="1825" w:type="dxa"/>
            <w:tcBorders>
              <w:top w:val="nil"/>
              <w:bottom w:val="nil"/>
            </w:tcBorders>
            <w:vAlign w:val="center"/>
          </w:tcPr>
          <w:p w14:paraId="19083F6B" w14:textId="77777777" w:rsidR="00BF33EC" w:rsidRPr="00086E76" w:rsidRDefault="00BF33EC" w:rsidP="002D202B">
            <w:pPr>
              <w:pStyle w:val="NoSpacing"/>
            </w:pPr>
            <w:r w:rsidRPr="00086E76">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2D202B">
            <w:pPr>
              <w:pStyle w:val="NoSpacing"/>
            </w:pPr>
          </w:p>
        </w:tc>
        <w:tc>
          <w:tcPr>
            <w:tcW w:w="2705" w:type="dxa"/>
            <w:gridSpan w:val="2"/>
            <w:tcBorders>
              <w:top w:val="nil"/>
              <w:bottom w:val="single" w:sz="4" w:space="0" w:color="auto"/>
            </w:tcBorders>
            <w:vAlign w:val="center"/>
          </w:tcPr>
          <w:p w14:paraId="5509FB8A" w14:textId="77777777" w:rsidR="00BF33EC" w:rsidRPr="00086E76" w:rsidRDefault="00BF33EC" w:rsidP="002D202B">
            <w:pPr>
              <w:pStyle w:val="NoSpacing"/>
            </w:pPr>
            <w:proofErr w:type="spellStart"/>
            <w:proofErr w:type="gramStart"/>
            <w:r w:rsidRPr="00086E76">
              <w:t>Denning:Temperature</w:t>
            </w:r>
            <w:proofErr w:type="spellEnd"/>
            <w:proofErr w:type="gramEnd"/>
          </w:p>
        </w:tc>
        <w:tc>
          <w:tcPr>
            <w:tcW w:w="1204" w:type="dxa"/>
            <w:tcBorders>
              <w:top w:val="nil"/>
              <w:bottom w:val="single" w:sz="4" w:space="0" w:color="auto"/>
            </w:tcBorders>
            <w:vAlign w:val="center"/>
          </w:tcPr>
          <w:p w14:paraId="7B03ADAD" w14:textId="77777777" w:rsidR="00BF33EC" w:rsidRPr="00086E76" w:rsidRDefault="00BF33EC" w:rsidP="002D202B">
            <w:pPr>
              <w:pStyle w:val="NoSpacing"/>
            </w:pPr>
            <w:r w:rsidRPr="00086E76">
              <w:t>5.015</w:t>
            </w:r>
          </w:p>
        </w:tc>
        <w:tc>
          <w:tcPr>
            <w:tcW w:w="1324" w:type="dxa"/>
            <w:tcBorders>
              <w:top w:val="nil"/>
              <w:bottom w:val="single" w:sz="4" w:space="0" w:color="auto"/>
            </w:tcBorders>
            <w:vAlign w:val="center"/>
          </w:tcPr>
          <w:p w14:paraId="572AD02A" w14:textId="77777777" w:rsidR="00BF33EC" w:rsidRPr="00086E76" w:rsidRDefault="00BF33EC" w:rsidP="002D202B">
            <w:pPr>
              <w:pStyle w:val="NoSpacing"/>
            </w:pPr>
            <w:r w:rsidRPr="00086E76">
              <w:t>2.83</w:t>
            </w:r>
          </w:p>
        </w:tc>
        <w:tc>
          <w:tcPr>
            <w:tcW w:w="1293" w:type="dxa"/>
            <w:gridSpan w:val="2"/>
            <w:tcBorders>
              <w:top w:val="nil"/>
              <w:bottom w:val="single" w:sz="4" w:space="0" w:color="auto"/>
            </w:tcBorders>
            <w:vAlign w:val="center"/>
          </w:tcPr>
          <w:p w14:paraId="2080C116" w14:textId="77777777" w:rsidR="00BF33EC" w:rsidRPr="00086E76" w:rsidRDefault="00BF33EC" w:rsidP="002D202B">
            <w:pPr>
              <w:pStyle w:val="NoSpacing"/>
            </w:pPr>
            <w:r w:rsidRPr="00086E76">
              <w:t>7.19</w:t>
            </w:r>
          </w:p>
        </w:tc>
        <w:tc>
          <w:tcPr>
            <w:tcW w:w="1825" w:type="dxa"/>
            <w:tcBorders>
              <w:top w:val="nil"/>
              <w:bottom w:val="single" w:sz="4" w:space="0" w:color="auto"/>
            </w:tcBorders>
            <w:vAlign w:val="center"/>
            <w:hideMark/>
          </w:tcPr>
          <w:p w14:paraId="067C3D11" w14:textId="77777777" w:rsidR="00BF33EC" w:rsidRPr="00086E76" w:rsidRDefault="00BF33EC" w:rsidP="002D202B">
            <w:pPr>
              <w:pStyle w:val="NoSpacing"/>
            </w:pPr>
            <w:r w:rsidRPr="00086E76">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BF33EC" w:rsidRPr="00086E76" w:rsidRDefault="00BF33EC" w:rsidP="002D202B">
            <w:pPr>
              <w:pStyle w:val="NoSpacing"/>
            </w:pPr>
            <w:r w:rsidRPr="00086E76">
              <w:t>Intercept</w:t>
            </w:r>
          </w:p>
        </w:tc>
        <w:tc>
          <w:tcPr>
            <w:tcW w:w="1204" w:type="dxa"/>
            <w:tcBorders>
              <w:top w:val="single" w:sz="4" w:space="0" w:color="auto"/>
            </w:tcBorders>
            <w:vAlign w:val="center"/>
            <w:hideMark/>
          </w:tcPr>
          <w:p w14:paraId="2969CA2E" w14:textId="77777777" w:rsidR="00BF33EC" w:rsidRPr="00086E76" w:rsidRDefault="00BF33EC" w:rsidP="002D202B">
            <w:pPr>
              <w:pStyle w:val="NoSpacing"/>
            </w:pPr>
            <w:r w:rsidRPr="00086E76">
              <w:t>51.43</w:t>
            </w:r>
          </w:p>
        </w:tc>
        <w:tc>
          <w:tcPr>
            <w:tcW w:w="1324" w:type="dxa"/>
            <w:tcBorders>
              <w:top w:val="single" w:sz="4" w:space="0" w:color="auto"/>
            </w:tcBorders>
            <w:vAlign w:val="center"/>
            <w:hideMark/>
          </w:tcPr>
          <w:p w14:paraId="5A7E2066" w14:textId="77777777" w:rsidR="00BF33EC" w:rsidRPr="00086E76" w:rsidRDefault="00BF33EC" w:rsidP="002D202B">
            <w:pPr>
              <w:pStyle w:val="NoSpacing"/>
            </w:pPr>
            <w:r w:rsidRPr="00086E76">
              <w:t>46.78</w:t>
            </w:r>
          </w:p>
        </w:tc>
        <w:tc>
          <w:tcPr>
            <w:tcW w:w="1293" w:type="dxa"/>
            <w:gridSpan w:val="2"/>
            <w:tcBorders>
              <w:top w:val="single" w:sz="4" w:space="0" w:color="auto"/>
            </w:tcBorders>
            <w:vAlign w:val="center"/>
            <w:hideMark/>
          </w:tcPr>
          <w:p w14:paraId="33ADD327" w14:textId="77777777" w:rsidR="00BF33EC" w:rsidRPr="00086E76" w:rsidRDefault="00BF33EC" w:rsidP="002D202B">
            <w:pPr>
              <w:pStyle w:val="NoSpacing"/>
            </w:pPr>
            <w:r w:rsidRPr="00086E76">
              <w:t>56.076</w:t>
            </w:r>
          </w:p>
        </w:tc>
        <w:tc>
          <w:tcPr>
            <w:tcW w:w="1825" w:type="dxa"/>
            <w:tcBorders>
              <w:top w:val="single" w:sz="4" w:space="0" w:color="auto"/>
            </w:tcBorders>
            <w:vAlign w:val="center"/>
            <w:hideMark/>
          </w:tcPr>
          <w:p w14:paraId="2E8A60CD" w14:textId="77777777" w:rsidR="00BF33EC" w:rsidRPr="00086E76" w:rsidRDefault="00BF33EC" w:rsidP="002D202B">
            <w:pPr>
              <w:pStyle w:val="NoSpacing"/>
            </w:pPr>
            <w:r w:rsidRPr="00086E76">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2D202B">
            <w:pPr>
              <w:pStyle w:val="NoSpacing"/>
            </w:pPr>
          </w:p>
        </w:tc>
        <w:tc>
          <w:tcPr>
            <w:tcW w:w="2705" w:type="dxa"/>
            <w:gridSpan w:val="2"/>
            <w:vAlign w:val="center"/>
            <w:hideMark/>
          </w:tcPr>
          <w:p w14:paraId="20111DBB" w14:textId="77777777" w:rsidR="00BF33EC" w:rsidRPr="00086E76" w:rsidRDefault="00BF33EC" w:rsidP="002D202B">
            <w:pPr>
              <w:pStyle w:val="NoSpacing"/>
            </w:pPr>
            <w:r w:rsidRPr="00086E76">
              <w:t>Denning (Yes)</w:t>
            </w:r>
          </w:p>
        </w:tc>
        <w:tc>
          <w:tcPr>
            <w:tcW w:w="1204" w:type="dxa"/>
            <w:vAlign w:val="center"/>
          </w:tcPr>
          <w:p w14:paraId="4BAE45B5" w14:textId="77777777" w:rsidR="00BF33EC" w:rsidRPr="00086E76" w:rsidRDefault="00BF33EC" w:rsidP="002D202B">
            <w:pPr>
              <w:pStyle w:val="NoSpacing"/>
            </w:pPr>
            <w:r w:rsidRPr="00086E76">
              <w:t>1.56</w:t>
            </w:r>
          </w:p>
        </w:tc>
        <w:tc>
          <w:tcPr>
            <w:tcW w:w="1324" w:type="dxa"/>
            <w:vAlign w:val="center"/>
          </w:tcPr>
          <w:p w14:paraId="77B5021F" w14:textId="77777777" w:rsidR="00BF33EC" w:rsidRPr="00086E76" w:rsidRDefault="00BF33EC" w:rsidP="002D202B">
            <w:pPr>
              <w:pStyle w:val="NoSpacing"/>
            </w:pPr>
            <w:r w:rsidRPr="00086E76">
              <w:t>0.14</w:t>
            </w:r>
          </w:p>
        </w:tc>
        <w:tc>
          <w:tcPr>
            <w:tcW w:w="1293" w:type="dxa"/>
            <w:gridSpan w:val="2"/>
            <w:vAlign w:val="center"/>
          </w:tcPr>
          <w:p w14:paraId="761F6980" w14:textId="77777777" w:rsidR="00BF33EC" w:rsidRPr="00086E76" w:rsidRDefault="00BF33EC" w:rsidP="002D202B">
            <w:pPr>
              <w:pStyle w:val="NoSpacing"/>
            </w:pPr>
            <w:r w:rsidRPr="00086E76">
              <w:t>0.16</w:t>
            </w:r>
          </w:p>
        </w:tc>
        <w:tc>
          <w:tcPr>
            <w:tcW w:w="1825" w:type="dxa"/>
            <w:vAlign w:val="center"/>
            <w:hideMark/>
          </w:tcPr>
          <w:p w14:paraId="2E1F58A6" w14:textId="77777777" w:rsidR="00BF33EC" w:rsidRPr="00086E76" w:rsidRDefault="00BF33EC" w:rsidP="002D202B">
            <w:pPr>
              <w:pStyle w:val="NoSpacing"/>
            </w:pPr>
            <w:r w:rsidRPr="00086E76">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6B7D9563" w14:textId="77777777" w:rsidR="00BF33EC" w:rsidRPr="00086E76" w:rsidRDefault="00BF33EC" w:rsidP="002D202B">
            <w:pPr>
              <w:pStyle w:val="NoSpacing"/>
            </w:pPr>
            <w:r w:rsidRPr="00086E76">
              <w:t>Temperature (°C)</w:t>
            </w:r>
          </w:p>
        </w:tc>
        <w:tc>
          <w:tcPr>
            <w:tcW w:w="1204" w:type="dxa"/>
            <w:tcBorders>
              <w:bottom w:val="single" w:sz="4" w:space="0" w:color="auto"/>
            </w:tcBorders>
            <w:vAlign w:val="center"/>
            <w:hideMark/>
          </w:tcPr>
          <w:p w14:paraId="4BD8E735" w14:textId="77777777" w:rsidR="00BF33EC" w:rsidRPr="00086E76" w:rsidRDefault="00BF33EC" w:rsidP="002D202B">
            <w:pPr>
              <w:pStyle w:val="NoSpacing"/>
            </w:pPr>
            <w:r w:rsidRPr="00086E76">
              <w:t>-0.26</w:t>
            </w:r>
          </w:p>
        </w:tc>
        <w:tc>
          <w:tcPr>
            <w:tcW w:w="1324" w:type="dxa"/>
            <w:tcBorders>
              <w:bottom w:val="single" w:sz="4" w:space="0" w:color="auto"/>
            </w:tcBorders>
            <w:vAlign w:val="center"/>
            <w:hideMark/>
          </w:tcPr>
          <w:p w14:paraId="5B2AB9FD" w14:textId="77777777" w:rsidR="00BF33EC" w:rsidRPr="00086E76" w:rsidRDefault="00BF33EC" w:rsidP="002D202B">
            <w:pPr>
              <w:pStyle w:val="NoSpacing"/>
            </w:pPr>
            <w:r w:rsidRPr="00086E76">
              <w:t>-0.38</w:t>
            </w:r>
          </w:p>
        </w:tc>
        <w:tc>
          <w:tcPr>
            <w:tcW w:w="1293" w:type="dxa"/>
            <w:gridSpan w:val="2"/>
            <w:tcBorders>
              <w:bottom w:val="single" w:sz="4" w:space="0" w:color="auto"/>
            </w:tcBorders>
            <w:vAlign w:val="center"/>
            <w:hideMark/>
          </w:tcPr>
          <w:p w14:paraId="112E01AB" w14:textId="77777777" w:rsidR="00BF33EC" w:rsidRPr="00086E76" w:rsidRDefault="00BF33EC" w:rsidP="002D202B">
            <w:pPr>
              <w:pStyle w:val="NoSpacing"/>
            </w:pPr>
            <w:r w:rsidRPr="00086E76">
              <w:t>-0.14</w:t>
            </w:r>
          </w:p>
        </w:tc>
        <w:tc>
          <w:tcPr>
            <w:tcW w:w="1825" w:type="dxa"/>
            <w:tcBorders>
              <w:bottom w:val="single" w:sz="4" w:space="0" w:color="auto"/>
            </w:tcBorders>
            <w:vAlign w:val="center"/>
            <w:hideMark/>
          </w:tcPr>
          <w:p w14:paraId="2D02C009" w14:textId="77777777" w:rsidR="00BF33EC" w:rsidRPr="00086E76" w:rsidRDefault="00BF33EC" w:rsidP="002D202B">
            <w:pPr>
              <w:pStyle w:val="NoSpacing"/>
            </w:pPr>
            <w:r w:rsidRPr="00086E76">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77777777" w:rsidR="00BF33EC" w:rsidRPr="00086E76" w:rsidRDefault="00BF33EC" w:rsidP="002D202B">
            <w:pPr>
              <w:pStyle w:val="NoSpacing"/>
            </w:pPr>
            <w:r w:rsidRPr="00086E76">
              <w:t>Denning (Yes)</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77777777" w:rsidR="00BF33EC" w:rsidRPr="00086E76" w:rsidRDefault="00BF33EC" w:rsidP="002D202B">
            <w:pPr>
              <w:pStyle w:val="NoSpacing"/>
            </w:pPr>
            <w:r w:rsidRPr="00086E76">
              <w:t>Denning (Yes)</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5A7F99C9" w:rsidR="00755916" w:rsidRPr="0050086D" w:rsidRDefault="00755916" w:rsidP="002D202B">
      <w:pPr>
        <w:pStyle w:val="NoSpacing"/>
      </w:pPr>
      <w:r w:rsidRPr="0050086D">
        <w:rPr>
          <w:b/>
          <w:bCs/>
        </w:rPr>
        <w:lastRenderedPageBreak/>
        <w:t xml:space="preserve">Table </w:t>
      </w:r>
      <w:r>
        <w:rPr>
          <w:b/>
          <w:bCs/>
        </w:rPr>
        <w:t>S</w:t>
      </w:r>
      <w:r w:rsidR="001C215E">
        <w:rPr>
          <w:b/>
          <w:bCs/>
        </w:rPr>
        <w:t>3</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9D7AB3" w:rsidRPr="009D7AB3" w:rsidRDefault="009D7AB3" w:rsidP="002D202B">
            <w:pPr>
              <w:pStyle w:val="NoSpacing"/>
            </w:pPr>
            <w:r w:rsidRPr="009D7AB3">
              <w:t>Intercept</w:t>
            </w:r>
          </w:p>
        </w:tc>
        <w:tc>
          <w:tcPr>
            <w:tcW w:w="1321" w:type="dxa"/>
            <w:tcBorders>
              <w:top w:val="single" w:sz="18" w:space="0" w:color="auto"/>
            </w:tcBorders>
            <w:vAlign w:val="center"/>
            <w:hideMark/>
          </w:tcPr>
          <w:p w14:paraId="13415F58" w14:textId="77777777" w:rsidR="009D7AB3" w:rsidRPr="00086E76" w:rsidRDefault="009D7AB3" w:rsidP="002D202B">
            <w:pPr>
              <w:pStyle w:val="NoSpacing"/>
            </w:pPr>
            <w:r w:rsidRPr="00086E76">
              <w:t>1.21</w:t>
            </w:r>
          </w:p>
        </w:tc>
        <w:tc>
          <w:tcPr>
            <w:tcW w:w="1418" w:type="dxa"/>
            <w:tcBorders>
              <w:top w:val="single" w:sz="18" w:space="0" w:color="auto"/>
            </w:tcBorders>
            <w:vAlign w:val="center"/>
            <w:hideMark/>
          </w:tcPr>
          <w:p w14:paraId="4DF36F83" w14:textId="77777777" w:rsidR="009D7AB3" w:rsidRPr="00086E76" w:rsidRDefault="009D7AB3" w:rsidP="002D202B">
            <w:pPr>
              <w:pStyle w:val="NoSpacing"/>
            </w:pPr>
            <w:r w:rsidRPr="00086E76">
              <w:t>1.08</w:t>
            </w:r>
          </w:p>
        </w:tc>
        <w:tc>
          <w:tcPr>
            <w:tcW w:w="1417" w:type="dxa"/>
            <w:gridSpan w:val="2"/>
            <w:tcBorders>
              <w:top w:val="single" w:sz="18" w:space="0" w:color="auto"/>
            </w:tcBorders>
            <w:vAlign w:val="center"/>
            <w:hideMark/>
          </w:tcPr>
          <w:p w14:paraId="0F09C571" w14:textId="77777777" w:rsidR="009D7AB3" w:rsidRPr="00086E76" w:rsidRDefault="009D7AB3" w:rsidP="002D202B">
            <w:pPr>
              <w:pStyle w:val="NoSpacing"/>
            </w:pPr>
            <w:r w:rsidRPr="00086E76">
              <w:t>1.35</w:t>
            </w:r>
          </w:p>
        </w:tc>
        <w:tc>
          <w:tcPr>
            <w:tcW w:w="1701" w:type="dxa"/>
            <w:tcBorders>
              <w:top w:val="single" w:sz="18" w:space="0" w:color="auto"/>
            </w:tcBorders>
            <w:vAlign w:val="center"/>
            <w:hideMark/>
          </w:tcPr>
          <w:p w14:paraId="04E83328" w14:textId="77777777" w:rsidR="009D7AB3" w:rsidRPr="00086E76" w:rsidRDefault="009D7AB3" w:rsidP="002D202B">
            <w:pPr>
              <w:pStyle w:val="NoSpacing"/>
            </w:pPr>
            <w:r w:rsidRPr="00086E76">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2D202B">
            <w:pPr>
              <w:pStyle w:val="NoSpacing"/>
            </w:pPr>
          </w:p>
        </w:tc>
        <w:tc>
          <w:tcPr>
            <w:tcW w:w="2534" w:type="dxa"/>
            <w:gridSpan w:val="2"/>
            <w:vAlign w:val="center"/>
          </w:tcPr>
          <w:p w14:paraId="12BF243A" w14:textId="77777777" w:rsidR="009D7AB3" w:rsidRPr="009D7AB3" w:rsidRDefault="009D7AB3" w:rsidP="002D202B">
            <w:pPr>
              <w:pStyle w:val="NoSpacing"/>
            </w:pPr>
            <w:r w:rsidRPr="009D7AB3">
              <w:t>Moonlight</w:t>
            </w:r>
          </w:p>
        </w:tc>
        <w:tc>
          <w:tcPr>
            <w:tcW w:w="1321" w:type="dxa"/>
            <w:vAlign w:val="center"/>
          </w:tcPr>
          <w:p w14:paraId="49DD7C11" w14:textId="77DD26EB" w:rsidR="009D7AB3" w:rsidRPr="00086E76" w:rsidRDefault="009D7AB3" w:rsidP="002D202B">
            <w:pPr>
              <w:pStyle w:val="NoSpacing"/>
            </w:pPr>
            <w:r w:rsidRPr="00086E76">
              <w:t>-0.010</w:t>
            </w:r>
          </w:p>
        </w:tc>
        <w:tc>
          <w:tcPr>
            <w:tcW w:w="1418" w:type="dxa"/>
            <w:vAlign w:val="center"/>
          </w:tcPr>
          <w:p w14:paraId="50ED7E74" w14:textId="77777777" w:rsidR="009D7AB3" w:rsidRPr="00086E76" w:rsidRDefault="009D7AB3" w:rsidP="002D202B">
            <w:pPr>
              <w:pStyle w:val="NoSpacing"/>
            </w:pPr>
            <w:r w:rsidRPr="00086E76">
              <w:t>-0.012</w:t>
            </w:r>
          </w:p>
        </w:tc>
        <w:tc>
          <w:tcPr>
            <w:tcW w:w="1417" w:type="dxa"/>
            <w:gridSpan w:val="2"/>
            <w:vAlign w:val="center"/>
          </w:tcPr>
          <w:p w14:paraId="4218FFA8" w14:textId="6042418F" w:rsidR="009D7AB3" w:rsidRPr="00086E76" w:rsidRDefault="009D7AB3" w:rsidP="002D202B">
            <w:pPr>
              <w:pStyle w:val="NoSpacing"/>
            </w:pPr>
            <w:r w:rsidRPr="00086E76">
              <w:t>-0.008</w:t>
            </w:r>
          </w:p>
        </w:tc>
        <w:tc>
          <w:tcPr>
            <w:tcW w:w="1701" w:type="dxa"/>
            <w:vAlign w:val="center"/>
          </w:tcPr>
          <w:p w14:paraId="5414AFDD" w14:textId="77777777" w:rsidR="009D7AB3" w:rsidRPr="00086E76" w:rsidRDefault="009D7AB3" w:rsidP="002D202B">
            <w:pPr>
              <w:pStyle w:val="NoSpacing"/>
            </w:pPr>
            <w:r w:rsidRPr="00086E76">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2D202B">
            <w:pPr>
              <w:pStyle w:val="NoSpacing"/>
            </w:pPr>
          </w:p>
        </w:tc>
        <w:tc>
          <w:tcPr>
            <w:tcW w:w="2534" w:type="dxa"/>
            <w:gridSpan w:val="2"/>
            <w:vAlign w:val="center"/>
          </w:tcPr>
          <w:p w14:paraId="1DF0D52E" w14:textId="77777777" w:rsidR="009D7AB3" w:rsidRPr="009D7AB3" w:rsidRDefault="009D7AB3" w:rsidP="002D202B">
            <w:pPr>
              <w:pStyle w:val="NoSpacing"/>
            </w:pPr>
            <w:r w:rsidRPr="009D7AB3">
              <w:t>Temperature (°C)</w:t>
            </w:r>
          </w:p>
        </w:tc>
        <w:tc>
          <w:tcPr>
            <w:tcW w:w="1321" w:type="dxa"/>
            <w:vAlign w:val="center"/>
          </w:tcPr>
          <w:p w14:paraId="3B2F0447" w14:textId="77777777" w:rsidR="009D7AB3" w:rsidRPr="00086E76" w:rsidRDefault="009D7AB3" w:rsidP="002D202B">
            <w:pPr>
              <w:pStyle w:val="NoSpacing"/>
            </w:pPr>
            <w:r w:rsidRPr="00086E76">
              <w:t>-0.017</w:t>
            </w:r>
          </w:p>
        </w:tc>
        <w:tc>
          <w:tcPr>
            <w:tcW w:w="1418" w:type="dxa"/>
            <w:vAlign w:val="center"/>
          </w:tcPr>
          <w:p w14:paraId="15C3E4F9" w14:textId="77777777" w:rsidR="009D7AB3" w:rsidRPr="00086E76" w:rsidRDefault="009D7AB3" w:rsidP="002D202B">
            <w:pPr>
              <w:pStyle w:val="NoSpacing"/>
            </w:pPr>
            <w:r w:rsidRPr="00086E76">
              <w:t>-0.021</w:t>
            </w:r>
          </w:p>
        </w:tc>
        <w:tc>
          <w:tcPr>
            <w:tcW w:w="1417" w:type="dxa"/>
            <w:gridSpan w:val="2"/>
            <w:vAlign w:val="center"/>
          </w:tcPr>
          <w:p w14:paraId="1733DB62" w14:textId="77777777" w:rsidR="009D7AB3" w:rsidRPr="00086E76" w:rsidRDefault="009D7AB3" w:rsidP="002D202B">
            <w:pPr>
              <w:pStyle w:val="NoSpacing"/>
            </w:pPr>
            <w:r w:rsidRPr="00086E76">
              <w:t>-0.013</w:t>
            </w:r>
          </w:p>
        </w:tc>
        <w:tc>
          <w:tcPr>
            <w:tcW w:w="1701" w:type="dxa"/>
            <w:vAlign w:val="center"/>
          </w:tcPr>
          <w:p w14:paraId="3B73F78C" w14:textId="77777777" w:rsidR="009D7AB3" w:rsidRPr="00086E76" w:rsidRDefault="009D7AB3" w:rsidP="002D202B">
            <w:pPr>
              <w:pStyle w:val="NoSpacing"/>
            </w:pPr>
            <w:r w:rsidRPr="00086E76">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2D202B">
            <w:pPr>
              <w:pStyle w:val="NoSpacing"/>
            </w:pPr>
          </w:p>
        </w:tc>
        <w:tc>
          <w:tcPr>
            <w:tcW w:w="2534" w:type="dxa"/>
            <w:gridSpan w:val="2"/>
            <w:tcBorders>
              <w:bottom w:val="single" w:sz="4" w:space="0" w:color="auto"/>
            </w:tcBorders>
            <w:vAlign w:val="center"/>
          </w:tcPr>
          <w:p w14:paraId="7BCF74F0" w14:textId="77777777" w:rsidR="009D7AB3" w:rsidRPr="009D7AB3" w:rsidRDefault="009D7AB3" w:rsidP="002D202B">
            <w:pPr>
              <w:pStyle w:val="NoSpacing"/>
            </w:pPr>
            <w:r w:rsidRPr="009D7AB3">
              <w:t>Denning (Yes)</w:t>
            </w:r>
          </w:p>
        </w:tc>
        <w:tc>
          <w:tcPr>
            <w:tcW w:w="1321" w:type="dxa"/>
            <w:tcBorders>
              <w:bottom w:val="single" w:sz="4" w:space="0" w:color="auto"/>
            </w:tcBorders>
            <w:vAlign w:val="center"/>
          </w:tcPr>
          <w:p w14:paraId="60C626B4" w14:textId="77777777" w:rsidR="009D7AB3" w:rsidRPr="00086E76" w:rsidRDefault="009D7AB3" w:rsidP="002D202B">
            <w:pPr>
              <w:pStyle w:val="NoSpacing"/>
            </w:pPr>
            <w:r w:rsidRPr="00086E76">
              <w:t>0.042</w:t>
            </w:r>
          </w:p>
        </w:tc>
        <w:tc>
          <w:tcPr>
            <w:tcW w:w="1418" w:type="dxa"/>
            <w:tcBorders>
              <w:bottom w:val="single" w:sz="4" w:space="0" w:color="auto"/>
            </w:tcBorders>
            <w:vAlign w:val="center"/>
          </w:tcPr>
          <w:p w14:paraId="2CC7A9A0" w14:textId="77777777" w:rsidR="009D7AB3" w:rsidRPr="00086E76" w:rsidRDefault="009D7AB3" w:rsidP="002D202B">
            <w:pPr>
              <w:pStyle w:val="NoSpacing"/>
            </w:pPr>
            <w:r w:rsidRPr="00086E76">
              <w:t>0.016</w:t>
            </w:r>
          </w:p>
        </w:tc>
        <w:tc>
          <w:tcPr>
            <w:tcW w:w="1417" w:type="dxa"/>
            <w:gridSpan w:val="2"/>
            <w:tcBorders>
              <w:bottom w:val="single" w:sz="4" w:space="0" w:color="auto"/>
            </w:tcBorders>
            <w:vAlign w:val="center"/>
          </w:tcPr>
          <w:p w14:paraId="02C317A0" w14:textId="77777777" w:rsidR="009D7AB3" w:rsidRPr="00086E76" w:rsidRDefault="009D7AB3" w:rsidP="002D202B">
            <w:pPr>
              <w:pStyle w:val="NoSpacing"/>
            </w:pPr>
            <w:r w:rsidRPr="00086E76">
              <w:t>0.069</w:t>
            </w:r>
          </w:p>
        </w:tc>
        <w:tc>
          <w:tcPr>
            <w:tcW w:w="1701" w:type="dxa"/>
            <w:tcBorders>
              <w:bottom w:val="single" w:sz="4" w:space="0" w:color="auto"/>
            </w:tcBorders>
            <w:vAlign w:val="center"/>
          </w:tcPr>
          <w:p w14:paraId="116E06F5" w14:textId="77777777" w:rsidR="009D7AB3" w:rsidRPr="00086E76" w:rsidRDefault="009D7AB3" w:rsidP="002D202B">
            <w:pPr>
              <w:pStyle w:val="NoSpacing"/>
            </w:pPr>
            <w:r w:rsidRPr="00086E76">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2D202B">
            <w:pPr>
              <w:pStyle w:val="NoSpacing"/>
            </w:pPr>
            <w:r w:rsidRPr="009D7AB3">
              <w:t>Duration</w:t>
            </w:r>
          </w:p>
          <w:p w14:paraId="2DDD4A72" w14:textId="77777777" w:rsidR="009D7AB3" w:rsidRPr="009D7AB3" w:rsidRDefault="009D7AB3"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2D202B">
            <w:pPr>
              <w:pStyle w:val="NoSpacing"/>
            </w:pPr>
            <w:r w:rsidRPr="009D7AB3">
              <w:t>Intercept</w:t>
            </w:r>
          </w:p>
        </w:tc>
        <w:tc>
          <w:tcPr>
            <w:tcW w:w="1321" w:type="dxa"/>
            <w:tcBorders>
              <w:top w:val="single" w:sz="4" w:space="0" w:color="auto"/>
              <w:bottom w:val="nil"/>
            </w:tcBorders>
            <w:vAlign w:val="center"/>
            <w:hideMark/>
          </w:tcPr>
          <w:p w14:paraId="7CF171E1" w14:textId="77777777" w:rsidR="009D7AB3" w:rsidRPr="00086E76" w:rsidRDefault="009D7AB3" w:rsidP="002D202B">
            <w:pPr>
              <w:pStyle w:val="NoSpacing"/>
            </w:pPr>
            <w:r w:rsidRPr="00086E76">
              <w:t>226.49</w:t>
            </w:r>
          </w:p>
        </w:tc>
        <w:tc>
          <w:tcPr>
            <w:tcW w:w="1418" w:type="dxa"/>
            <w:tcBorders>
              <w:top w:val="single" w:sz="4" w:space="0" w:color="auto"/>
              <w:bottom w:val="nil"/>
            </w:tcBorders>
            <w:vAlign w:val="center"/>
            <w:hideMark/>
          </w:tcPr>
          <w:p w14:paraId="55AAC22B" w14:textId="77777777" w:rsidR="009D7AB3" w:rsidRPr="00086E76" w:rsidRDefault="009D7AB3" w:rsidP="002D202B">
            <w:pPr>
              <w:pStyle w:val="NoSpacing"/>
            </w:pPr>
            <w:r w:rsidRPr="00086E76">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2D202B">
            <w:pPr>
              <w:pStyle w:val="NoSpacing"/>
            </w:pPr>
            <w:r w:rsidRPr="00086E76">
              <w:t>239.04</w:t>
            </w:r>
          </w:p>
        </w:tc>
        <w:tc>
          <w:tcPr>
            <w:tcW w:w="1701" w:type="dxa"/>
            <w:tcBorders>
              <w:top w:val="single" w:sz="4" w:space="0" w:color="auto"/>
              <w:bottom w:val="nil"/>
            </w:tcBorders>
            <w:vAlign w:val="center"/>
            <w:hideMark/>
          </w:tcPr>
          <w:p w14:paraId="60F68CE2" w14:textId="77777777" w:rsidR="009D7AB3" w:rsidRPr="00086E76" w:rsidRDefault="009D7AB3" w:rsidP="002D202B">
            <w:pPr>
              <w:pStyle w:val="NoSpacing"/>
            </w:pPr>
            <w:r w:rsidRPr="00086E76">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2D202B">
            <w:pPr>
              <w:pStyle w:val="NoSpacing"/>
            </w:pPr>
          </w:p>
        </w:tc>
        <w:tc>
          <w:tcPr>
            <w:tcW w:w="2534" w:type="dxa"/>
            <w:gridSpan w:val="2"/>
            <w:tcBorders>
              <w:top w:val="nil"/>
              <w:bottom w:val="nil"/>
            </w:tcBorders>
            <w:vAlign w:val="center"/>
          </w:tcPr>
          <w:p w14:paraId="385D4752" w14:textId="77777777" w:rsidR="009D7AB3" w:rsidRPr="009D7AB3" w:rsidRDefault="009D7AB3" w:rsidP="002D202B">
            <w:pPr>
              <w:pStyle w:val="NoSpacing"/>
            </w:pPr>
            <w:r w:rsidRPr="009D7AB3">
              <w:t>Temperature (°C)</w:t>
            </w:r>
          </w:p>
        </w:tc>
        <w:tc>
          <w:tcPr>
            <w:tcW w:w="1321" w:type="dxa"/>
            <w:tcBorders>
              <w:top w:val="nil"/>
              <w:bottom w:val="nil"/>
            </w:tcBorders>
            <w:vAlign w:val="center"/>
          </w:tcPr>
          <w:p w14:paraId="6D85D3E0" w14:textId="218968BB" w:rsidR="009D7AB3" w:rsidRPr="00086E76" w:rsidRDefault="009D7AB3" w:rsidP="002D202B">
            <w:pPr>
              <w:pStyle w:val="NoSpacing"/>
            </w:pPr>
            <w:r w:rsidRPr="00086E76">
              <w:t>-3.01</w:t>
            </w:r>
          </w:p>
        </w:tc>
        <w:tc>
          <w:tcPr>
            <w:tcW w:w="1418" w:type="dxa"/>
            <w:tcBorders>
              <w:top w:val="nil"/>
              <w:bottom w:val="nil"/>
            </w:tcBorders>
            <w:vAlign w:val="center"/>
          </w:tcPr>
          <w:p w14:paraId="421E3654" w14:textId="77777777" w:rsidR="009D7AB3" w:rsidRPr="00086E76" w:rsidRDefault="009D7AB3" w:rsidP="002D202B">
            <w:pPr>
              <w:pStyle w:val="NoSpacing"/>
            </w:pPr>
            <w:r w:rsidRPr="00086E76">
              <w:t>-3.45</w:t>
            </w:r>
          </w:p>
        </w:tc>
        <w:tc>
          <w:tcPr>
            <w:tcW w:w="1417" w:type="dxa"/>
            <w:gridSpan w:val="2"/>
            <w:tcBorders>
              <w:top w:val="nil"/>
              <w:bottom w:val="nil"/>
            </w:tcBorders>
            <w:vAlign w:val="center"/>
          </w:tcPr>
          <w:p w14:paraId="1C171B65" w14:textId="77777777" w:rsidR="009D7AB3" w:rsidRPr="00086E76" w:rsidRDefault="009D7AB3" w:rsidP="002D202B">
            <w:pPr>
              <w:pStyle w:val="NoSpacing"/>
            </w:pPr>
            <w:r w:rsidRPr="00086E76">
              <w:t>-2.57</w:t>
            </w:r>
          </w:p>
        </w:tc>
        <w:tc>
          <w:tcPr>
            <w:tcW w:w="1701" w:type="dxa"/>
            <w:tcBorders>
              <w:top w:val="nil"/>
              <w:bottom w:val="nil"/>
            </w:tcBorders>
            <w:vAlign w:val="center"/>
          </w:tcPr>
          <w:p w14:paraId="3D82B43A" w14:textId="77777777" w:rsidR="009D7AB3" w:rsidRPr="00086E76" w:rsidRDefault="009D7AB3" w:rsidP="002D202B">
            <w:pPr>
              <w:pStyle w:val="NoSpacing"/>
            </w:pPr>
            <w:r w:rsidRPr="00086E76">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2D202B">
            <w:pPr>
              <w:pStyle w:val="NoSpacing"/>
            </w:pPr>
          </w:p>
        </w:tc>
        <w:tc>
          <w:tcPr>
            <w:tcW w:w="2534" w:type="dxa"/>
            <w:gridSpan w:val="2"/>
            <w:tcBorders>
              <w:top w:val="nil"/>
              <w:bottom w:val="nil"/>
            </w:tcBorders>
            <w:vAlign w:val="center"/>
          </w:tcPr>
          <w:p w14:paraId="58200632" w14:textId="77777777" w:rsidR="009D7AB3" w:rsidRPr="009D7AB3" w:rsidRDefault="009D7AB3" w:rsidP="002D202B">
            <w:pPr>
              <w:pStyle w:val="NoSpacing"/>
            </w:pPr>
            <w:r w:rsidRPr="009D7AB3">
              <w:t xml:space="preserve">Moonlight </w:t>
            </w:r>
          </w:p>
        </w:tc>
        <w:tc>
          <w:tcPr>
            <w:tcW w:w="1321" w:type="dxa"/>
            <w:tcBorders>
              <w:top w:val="nil"/>
              <w:bottom w:val="nil"/>
            </w:tcBorders>
            <w:vAlign w:val="center"/>
          </w:tcPr>
          <w:p w14:paraId="5F9A8CF8" w14:textId="77777777" w:rsidR="009D7AB3" w:rsidRPr="00086E76" w:rsidRDefault="009D7AB3" w:rsidP="002D202B">
            <w:pPr>
              <w:pStyle w:val="NoSpacing"/>
            </w:pPr>
            <w:r w:rsidRPr="00086E76">
              <w:t>-1.84</w:t>
            </w:r>
          </w:p>
        </w:tc>
        <w:tc>
          <w:tcPr>
            <w:tcW w:w="1418" w:type="dxa"/>
            <w:tcBorders>
              <w:top w:val="nil"/>
              <w:bottom w:val="nil"/>
            </w:tcBorders>
            <w:vAlign w:val="center"/>
          </w:tcPr>
          <w:p w14:paraId="471EFA02" w14:textId="2F8393C5" w:rsidR="009D7AB3" w:rsidRPr="00086E76" w:rsidRDefault="009D7AB3" w:rsidP="002D202B">
            <w:pPr>
              <w:pStyle w:val="NoSpacing"/>
            </w:pPr>
            <w:r w:rsidRPr="00086E76">
              <w:t>-2.06</w:t>
            </w:r>
          </w:p>
        </w:tc>
        <w:tc>
          <w:tcPr>
            <w:tcW w:w="1417" w:type="dxa"/>
            <w:gridSpan w:val="2"/>
            <w:tcBorders>
              <w:top w:val="nil"/>
              <w:bottom w:val="nil"/>
            </w:tcBorders>
            <w:vAlign w:val="center"/>
          </w:tcPr>
          <w:p w14:paraId="0A69F87F" w14:textId="77777777" w:rsidR="009D7AB3" w:rsidRPr="00086E76" w:rsidRDefault="009D7AB3" w:rsidP="002D202B">
            <w:pPr>
              <w:pStyle w:val="NoSpacing"/>
            </w:pPr>
            <w:r w:rsidRPr="00086E76">
              <w:t>-1.62</w:t>
            </w:r>
          </w:p>
        </w:tc>
        <w:tc>
          <w:tcPr>
            <w:tcW w:w="1701" w:type="dxa"/>
            <w:tcBorders>
              <w:top w:val="nil"/>
              <w:bottom w:val="nil"/>
            </w:tcBorders>
            <w:vAlign w:val="center"/>
          </w:tcPr>
          <w:p w14:paraId="1E6EC47B" w14:textId="77777777" w:rsidR="009D7AB3" w:rsidRPr="00086E76" w:rsidRDefault="009D7AB3" w:rsidP="002D202B">
            <w:pPr>
              <w:pStyle w:val="NoSpacing"/>
            </w:pPr>
            <w:r w:rsidRPr="00086E76">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2D202B">
            <w:pPr>
              <w:pStyle w:val="NoSpacing"/>
            </w:pPr>
          </w:p>
        </w:tc>
        <w:tc>
          <w:tcPr>
            <w:tcW w:w="2534" w:type="dxa"/>
            <w:gridSpan w:val="2"/>
            <w:tcBorders>
              <w:top w:val="nil"/>
              <w:bottom w:val="nil"/>
            </w:tcBorders>
            <w:vAlign w:val="center"/>
          </w:tcPr>
          <w:p w14:paraId="2FD9BCB6" w14:textId="77777777" w:rsidR="009D7AB3" w:rsidRPr="009D7AB3" w:rsidRDefault="009D7AB3" w:rsidP="002D202B">
            <w:pPr>
              <w:pStyle w:val="NoSpacing"/>
            </w:pPr>
            <w:r w:rsidRPr="009D7AB3">
              <w:t>Moonrise</w:t>
            </w:r>
          </w:p>
        </w:tc>
        <w:tc>
          <w:tcPr>
            <w:tcW w:w="1321" w:type="dxa"/>
            <w:tcBorders>
              <w:top w:val="nil"/>
              <w:bottom w:val="nil"/>
            </w:tcBorders>
            <w:vAlign w:val="center"/>
          </w:tcPr>
          <w:p w14:paraId="4F294C7C" w14:textId="65C8AB21" w:rsidR="009D7AB3" w:rsidRPr="00086E76" w:rsidRDefault="009D7AB3" w:rsidP="002D202B">
            <w:pPr>
              <w:pStyle w:val="NoSpacing"/>
            </w:pPr>
            <w:r w:rsidRPr="00086E76">
              <w:t>-0.006</w:t>
            </w:r>
          </w:p>
        </w:tc>
        <w:tc>
          <w:tcPr>
            <w:tcW w:w="1418" w:type="dxa"/>
            <w:tcBorders>
              <w:top w:val="nil"/>
              <w:bottom w:val="nil"/>
            </w:tcBorders>
            <w:vAlign w:val="center"/>
          </w:tcPr>
          <w:p w14:paraId="7E681DFD" w14:textId="77777777" w:rsidR="009D7AB3" w:rsidRPr="00086E76" w:rsidRDefault="009D7AB3" w:rsidP="002D202B">
            <w:pPr>
              <w:pStyle w:val="NoSpacing"/>
            </w:pPr>
            <w:r w:rsidRPr="00086E76">
              <w:t>-0.12</w:t>
            </w:r>
          </w:p>
        </w:tc>
        <w:tc>
          <w:tcPr>
            <w:tcW w:w="1417" w:type="dxa"/>
            <w:gridSpan w:val="2"/>
            <w:tcBorders>
              <w:top w:val="nil"/>
              <w:bottom w:val="nil"/>
            </w:tcBorders>
            <w:vAlign w:val="center"/>
          </w:tcPr>
          <w:p w14:paraId="7B537728" w14:textId="77777777" w:rsidR="009D7AB3" w:rsidRPr="00086E76" w:rsidRDefault="009D7AB3" w:rsidP="002D202B">
            <w:pPr>
              <w:pStyle w:val="NoSpacing"/>
            </w:pPr>
            <w:r w:rsidRPr="00086E76">
              <w:t>0.11</w:t>
            </w:r>
          </w:p>
        </w:tc>
        <w:tc>
          <w:tcPr>
            <w:tcW w:w="1701" w:type="dxa"/>
            <w:tcBorders>
              <w:top w:val="nil"/>
              <w:bottom w:val="nil"/>
            </w:tcBorders>
            <w:vAlign w:val="center"/>
          </w:tcPr>
          <w:p w14:paraId="4C0F2A4C" w14:textId="77777777" w:rsidR="009D7AB3" w:rsidRPr="00086E76" w:rsidRDefault="009D7AB3" w:rsidP="002D202B">
            <w:pPr>
              <w:pStyle w:val="NoSpacing"/>
            </w:pPr>
            <w:r w:rsidRPr="00086E76">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2D202B">
            <w:pPr>
              <w:pStyle w:val="NoSpacing"/>
            </w:pPr>
          </w:p>
        </w:tc>
        <w:tc>
          <w:tcPr>
            <w:tcW w:w="2534" w:type="dxa"/>
            <w:gridSpan w:val="2"/>
            <w:tcBorders>
              <w:top w:val="nil"/>
              <w:bottom w:val="nil"/>
            </w:tcBorders>
            <w:vAlign w:val="center"/>
          </w:tcPr>
          <w:p w14:paraId="64661C64" w14:textId="77777777" w:rsidR="009D7AB3" w:rsidRPr="009D7AB3" w:rsidRDefault="009D7AB3" w:rsidP="002D202B">
            <w:pPr>
              <w:pStyle w:val="NoSpacing"/>
            </w:pPr>
            <w:r w:rsidRPr="009D7AB3">
              <w:t>Denning (Yes)</w:t>
            </w:r>
          </w:p>
        </w:tc>
        <w:tc>
          <w:tcPr>
            <w:tcW w:w="1321" w:type="dxa"/>
            <w:tcBorders>
              <w:top w:val="nil"/>
              <w:bottom w:val="nil"/>
            </w:tcBorders>
            <w:vAlign w:val="center"/>
          </w:tcPr>
          <w:p w14:paraId="3C5C175F" w14:textId="77777777" w:rsidR="009D7AB3" w:rsidRPr="00086E76" w:rsidRDefault="009D7AB3" w:rsidP="002D202B">
            <w:pPr>
              <w:pStyle w:val="NoSpacing"/>
            </w:pPr>
            <w:r w:rsidRPr="00086E76">
              <w:t>7.43</w:t>
            </w:r>
          </w:p>
        </w:tc>
        <w:tc>
          <w:tcPr>
            <w:tcW w:w="1418" w:type="dxa"/>
            <w:tcBorders>
              <w:top w:val="nil"/>
              <w:bottom w:val="nil"/>
            </w:tcBorders>
            <w:vAlign w:val="center"/>
          </w:tcPr>
          <w:p w14:paraId="33F978B2" w14:textId="77777777" w:rsidR="009D7AB3" w:rsidRPr="00086E76" w:rsidRDefault="009D7AB3" w:rsidP="002D202B">
            <w:pPr>
              <w:pStyle w:val="NoSpacing"/>
            </w:pPr>
            <w:r w:rsidRPr="00086E76">
              <w:t>-18.14</w:t>
            </w:r>
          </w:p>
        </w:tc>
        <w:tc>
          <w:tcPr>
            <w:tcW w:w="1417" w:type="dxa"/>
            <w:gridSpan w:val="2"/>
            <w:tcBorders>
              <w:top w:val="nil"/>
              <w:bottom w:val="nil"/>
            </w:tcBorders>
            <w:vAlign w:val="center"/>
          </w:tcPr>
          <w:p w14:paraId="04980EB2" w14:textId="5E5A0487" w:rsidR="009D7AB3" w:rsidRPr="00086E76" w:rsidRDefault="009D7AB3" w:rsidP="002D202B">
            <w:pPr>
              <w:pStyle w:val="NoSpacing"/>
            </w:pPr>
            <w:r w:rsidRPr="00086E76">
              <w:t>33.00</w:t>
            </w:r>
          </w:p>
        </w:tc>
        <w:tc>
          <w:tcPr>
            <w:tcW w:w="1701" w:type="dxa"/>
            <w:tcBorders>
              <w:top w:val="nil"/>
              <w:bottom w:val="nil"/>
            </w:tcBorders>
            <w:vAlign w:val="center"/>
          </w:tcPr>
          <w:p w14:paraId="587887D2" w14:textId="77777777" w:rsidR="009D7AB3" w:rsidRPr="00086E76" w:rsidRDefault="009D7AB3" w:rsidP="002D202B">
            <w:pPr>
              <w:pStyle w:val="NoSpacing"/>
            </w:pPr>
            <w:r w:rsidRPr="00086E76">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2D202B">
            <w:pPr>
              <w:pStyle w:val="NoSpacing"/>
            </w:pPr>
          </w:p>
        </w:tc>
        <w:tc>
          <w:tcPr>
            <w:tcW w:w="2534" w:type="dxa"/>
            <w:gridSpan w:val="2"/>
            <w:tcBorders>
              <w:top w:val="nil"/>
              <w:bottom w:val="nil"/>
            </w:tcBorders>
            <w:vAlign w:val="center"/>
          </w:tcPr>
          <w:p w14:paraId="46D99A28" w14:textId="77777777" w:rsidR="009D7AB3" w:rsidRPr="009D7AB3" w:rsidRDefault="009D7AB3" w:rsidP="002D202B">
            <w:pPr>
              <w:pStyle w:val="NoSpacing"/>
            </w:pPr>
            <w:r w:rsidRPr="009D7AB3">
              <w:t>Rainfall (mm)</w:t>
            </w:r>
          </w:p>
        </w:tc>
        <w:tc>
          <w:tcPr>
            <w:tcW w:w="1321" w:type="dxa"/>
            <w:tcBorders>
              <w:top w:val="nil"/>
              <w:bottom w:val="nil"/>
            </w:tcBorders>
            <w:vAlign w:val="center"/>
          </w:tcPr>
          <w:p w14:paraId="24FBC92C" w14:textId="77777777" w:rsidR="009D7AB3" w:rsidRPr="00086E76" w:rsidRDefault="009D7AB3" w:rsidP="002D202B">
            <w:pPr>
              <w:pStyle w:val="NoSpacing"/>
            </w:pPr>
            <w:r w:rsidRPr="00086E76">
              <w:t>-0.14</w:t>
            </w:r>
          </w:p>
        </w:tc>
        <w:tc>
          <w:tcPr>
            <w:tcW w:w="1418" w:type="dxa"/>
            <w:tcBorders>
              <w:top w:val="nil"/>
              <w:bottom w:val="nil"/>
            </w:tcBorders>
            <w:vAlign w:val="center"/>
          </w:tcPr>
          <w:p w14:paraId="6A617240" w14:textId="77777777" w:rsidR="009D7AB3" w:rsidRPr="00086E76" w:rsidRDefault="009D7AB3" w:rsidP="002D202B">
            <w:pPr>
              <w:pStyle w:val="NoSpacing"/>
            </w:pPr>
            <w:r w:rsidRPr="00086E76">
              <w:t>-2.30</w:t>
            </w:r>
          </w:p>
        </w:tc>
        <w:tc>
          <w:tcPr>
            <w:tcW w:w="1417" w:type="dxa"/>
            <w:gridSpan w:val="2"/>
            <w:tcBorders>
              <w:top w:val="nil"/>
              <w:bottom w:val="nil"/>
            </w:tcBorders>
            <w:vAlign w:val="center"/>
          </w:tcPr>
          <w:p w14:paraId="3768F637" w14:textId="77777777" w:rsidR="009D7AB3" w:rsidRPr="00086E76" w:rsidRDefault="009D7AB3" w:rsidP="002D202B">
            <w:pPr>
              <w:pStyle w:val="NoSpacing"/>
            </w:pPr>
            <w:r w:rsidRPr="00086E76">
              <w:t>2.16</w:t>
            </w:r>
          </w:p>
        </w:tc>
        <w:tc>
          <w:tcPr>
            <w:tcW w:w="1701" w:type="dxa"/>
            <w:tcBorders>
              <w:top w:val="nil"/>
              <w:bottom w:val="nil"/>
            </w:tcBorders>
            <w:vAlign w:val="center"/>
          </w:tcPr>
          <w:p w14:paraId="50BA6436" w14:textId="77777777" w:rsidR="009D7AB3" w:rsidRPr="00086E76" w:rsidRDefault="009D7AB3" w:rsidP="002D202B">
            <w:pPr>
              <w:pStyle w:val="NoSpacing"/>
            </w:pPr>
            <w:r w:rsidRPr="00086E76">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2D202B">
            <w:pPr>
              <w:pStyle w:val="NoSpacing"/>
            </w:pPr>
          </w:p>
        </w:tc>
        <w:tc>
          <w:tcPr>
            <w:tcW w:w="2534" w:type="dxa"/>
            <w:gridSpan w:val="2"/>
            <w:tcBorders>
              <w:top w:val="nil"/>
              <w:bottom w:val="nil"/>
            </w:tcBorders>
            <w:vAlign w:val="center"/>
          </w:tcPr>
          <w:p w14:paraId="02E5F90E" w14:textId="77777777" w:rsidR="009D7AB3" w:rsidRPr="009D7AB3" w:rsidRDefault="009D7AB3" w:rsidP="002D202B">
            <w:pPr>
              <w:pStyle w:val="NoSpacing"/>
            </w:pPr>
            <w:proofErr w:type="spellStart"/>
            <w:proofErr w:type="gramStart"/>
            <w:r w:rsidRPr="009D7AB3">
              <w:t>Rainfall:Temperature</w:t>
            </w:r>
            <w:proofErr w:type="spellEnd"/>
            <w:proofErr w:type="gramEnd"/>
          </w:p>
        </w:tc>
        <w:tc>
          <w:tcPr>
            <w:tcW w:w="1321" w:type="dxa"/>
            <w:tcBorders>
              <w:top w:val="nil"/>
              <w:bottom w:val="nil"/>
            </w:tcBorders>
            <w:vAlign w:val="center"/>
          </w:tcPr>
          <w:p w14:paraId="4B90496E" w14:textId="77777777" w:rsidR="009D7AB3" w:rsidRPr="00086E76" w:rsidRDefault="009D7AB3" w:rsidP="002D202B">
            <w:pPr>
              <w:pStyle w:val="NoSpacing"/>
            </w:pPr>
            <w:r w:rsidRPr="00086E76">
              <w:t>0.013</w:t>
            </w:r>
          </w:p>
        </w:tc>
        <w:tc>
          <w:tcPr>
            <w:tcW w:w="1418" w:type="dxa"/>
            <w:tcBorders>
              <w:top w:val="nil"/>
              <w:bottom w:val="nil"/>
            </w:tcBorders>
            <w:vAlign w:val="center"/>
          </w:tcPr>
          <w:p w14:paraId="795DD567" w14:textId="77777777" w:rsidR="009D7AB3" w:rsidRPr="00086E76" w:rsidRDefault="009D7AB3" w:rsidP="002D202B">
            <w:pPr>
              <w:pStyle w:val="NoSpacing"/>
            </w:pPr>
            <w:r w:rsidRPr="00086E76">
              <w:t>-0.071</w:t>
            </w:r>
          </w:p>
        </w:tc>
        <w:tc>
          <w:tcPr>
            <w:tcW w:w="1417" w:type="dxa"/>
            <w:gridSpan w:val="2"/>
            <w:tcBorders>
              <w:top w:val="nil"/>
              <w:bottom w:val="nil"/>
            </w:tcBorders>
            <w:vAlign w:val="center"/>
          </w:tcPr>
          <w:p w14:paraId="1FD0DC76" w14:textId="77777777" w:rsidR="009D7AB3" w:rsidRPr="00086E76" w:rsidRDefault="009D7AB3" w:rsidP="002D202B">
            <w:pPr>
              <w:pStyle w:val="NoSpacing"/>
            </w:pPr>
            <w:r w:rsidRPr="00086E76">
              <w:t>0.098</w:t>
            </w:r>
          </w:p>
        </w:tc>
        <w:tc>
          <w:tcPr>
            <w:tcW w:w="1701" w:type="dxa"/>
            <w:tcBorders>
              <w:top w:val="nil"/>
              <w:bottom w:val="nil"/>
            </w:tcBorders>
            <w:vAlign w:val="center"/>
          </w:tcPr>
          <w:p w14:paraId="2AA66114" w14:textId="77777777" w:rsidR="009D7AB3" w:rsidRPr="00086E76" w:rsidRDefault="009D7AB3" w:rsidP="002D202B">
            <w:pPr>
              <w:pStyle w:val="NoSpacing"/>
            </w:pPr>
            <w:r w:rsidRPr="00086E76">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2D202B">
            <w:pPr>
              <w:pStyle w:val="NoSpacing"/>
            </w:pPr>
          </w:p>
        </w:tc>
        <w:tc>
          <w:tcPr>
            <w:tcW w:w="2534" w:type="dxa"/>
            <w:gridSpan w:val="2"/>
            <w:tcBorders>
              <w:top w:val="nil"/>
              <w:bottom w:val="single" w:sz="4" w:space="0" w:color="auto"/>
            </w:tcBorders>
            <w:vAlign w:val="center"/>
          </w:tcPr>
          <w:p w14:paraId="03AFD604" w14:textId="77777777" w:rsidR="009D7AB3" w:rsidRPr="009D7AB3" w:rsidRDefault="009D7AB3" w:rsidP="002D202B">
            <w:pPr>
              <w:pStyle w:val="NoSpacing"/>
            </w:pPr>
            <w:proofErr w:type="spellStart"/>
            <w:proofErr w:type="gramStart"/>
            <w:r w:rsidRPr="009D7AB3">
              <w:t>Denning:Temperature</w:t>
            </w:r>
            <w:proofErr w:type="spellEnd"/>
            <w:proofErr w:type="gramEnd"/>
          </w:p>
        </w:tc>
        <w:tc>
          <w:tcPr>
            <w:tcW w:w="1321" w:type="dxa"/>
            <w:tcBorders>
              <w:top w:val="nil"/>
              <w:bottom w:val="single" w:sz="4" w:space="0" w:color="auto"/>
            </w:tcBorders>
            <w:vAlign w:val="center"/>
          </w:tcPr>
          <w:p w14:paraId="0BB1FEF2" w14:textId="77777777" w:rsidR="009D7AB3" w:rsidRPr="00086E76" w:rsidRDefault="009D7AB3" w:rsidP="002D202B">
            <w:pPr>
              <w:pStyle w:val="NoSpacing"/>
            </w:pPr>
            <w:r w:rsidRPr="00086E76">
              <w:t>2.04</w:t>
            </w:r>
          </w:p>
        </w:tc>
        <w:tc>
          <w:tcPr>
            <w:tcW w:w="1418" w:type="dxa"/>
            <w:tcBorders>
              <w:top w:val="nil"/>
              <w:bottom w:val="single" w:sz="4" w:space="0" w:color="auto"/>
            </w:tcBorders>
            <w:vAlign w:val="center"/>
          </w:tcPr>
          <w:p w14:paraId="468E32D3" w14:textId="77777777" w:rsidR="009D7AB3" w:rsidRPr="00086E76" w:rsidRDefault="009D7AB3" w:rsidP="002D202B">
            <w:pPr>
              <w:pStyle w:val="NoSpacing"/>
            </w:pPr>
            <w:r w:rsidRPr="00086E76">
              <w:t>0.50</w:t>
            </w:r>
          </w:p>
        </w:tc>
        <w:tc>
          <w:tcPr>
            <w:tcW w:w="1417" w:type="dxa"/>
            <w:gridSpan w:val="2"/>
            <w:tcBorders>
              <w:top w:val="nil"/>
              <w:bottom w:val="single" w:sz="4" w:space="0" w:color="auto"/>
            </w:tcBorders>
            <w:vAlign w:val="center"/>
          </w:tcPr>
          <w:p w14:paraId="5840A93C" w14:textId="77777777" w:rsidR="009D7AB3" w:rsidRPr="00086E76" w:rsidRDefault="009D7AB3" w:rsidP="002D202B">
            <w:pPr>
              <w:pStyle w:val="NoSpacing"/>
            </w:pPr>
            <w:r w:rsidRPr="00086E76">
              <w:t>3.58</w:t>
            </w:r>
          </w:p>
        </w:tc>
        <w:tc>
          <w:tcPr>
            <w:tcW w:w="1701" w:type="dxa"/>
            <w:tcBorders>
              <w:top w:val="nil"/>
              <w:bottom w:val="single" w:sz="4" w:space="0" w:color="auto"/>
            </w:tcBorders>
            <w:vAlign w:val="center"/>
          </w:tcPr>
          <w:p w14:paraId="43A941CE" w14:textId="77777777" w:rsidR="009D7AB3" w:rsidRPr="00086E76" w:rsidRDefault="009D7AB3" w:rsidP="002D202B">
            <w:pPr>
              <w:pStyle w:val="NoSpacing"/>
            </w:pPr>
            <w:r w:rsidRPr="00086E76">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9D7AB3" w:rsidRPr="009D7AB3" w:rsidRDefault="009D7AB3" w:rsidP="002D202B">
            <w:pPr>
              <w:pStyle w:val="NoSpacing"/>
            </w:pPr>
            <w:r w:rsidRPr="009D7AB3">
              <w:t>Intercept</w:t>
            </w:r>
          </w:p>
        </w:tc>
        <w:tc>
          <w:tcPr>
            <w:tcW w:w="1321" w:type="dxa"/>
            <w:tcBorders>
              <w:top w:val="single" w:sz="4" w:space="0" w:color="auto"/>
            </w:tcBorders>
            <w:vAlign w:val="center"/>
            <w:hideMark/>
          </w:tcPr>
          <w:p w14:paraId="6C1E713B" w14:textId="77777777" w:rsidR="009D7AB3" w:rsidRPr="00086E76" w:rsidRDefault="009D7AB3" w:rsidP="002D202B">
            <w:pPr>
              <w:pStyle w:val="NoSpacing"/>
            </w:pPr>
            <w:r w:rsidRPr="00086E76">
              <w:t>62.98</w:t>
            </w:r>
          </w:p>
        </w:tc>
        <w:tc>
          <w:tcPr>
            <w:tcW w:w="1418" w:type="dxa"/>
            <w:tcBorders>
              <w:top w:val="single" w:sz="4" w:space="0" w:color="auto"/>
            </w:tcBorders>
            <w:vAlign w:val="center"/>
            <w:hideMark/>
          </w:tcPr>
          <w:p w14:paraId="66EAD473" w14:textId="77777777" w:rsidR="009D7AB3" w:rsidRPr="00086E76" w:rsidRDefault="009D7AB3" w:rsidP="002D202B">
            <w:pPr>
              <w:pStyle w:val="NoSpacing"/>
            </w:pPr>
            <w:r w:rsidRPr="00086E76">
              <w:t>46.78</w:t>
            </w:r>
          </w:p>
        </w:tc>
        <w:tc>
          <w:tcPr>
            <w:tcW w:w="1417" w:type="dxa"/>
            <w:gridSpan w:val="2"/>
            <w:tcBorders>
              <w:top w:val="single" w:sz="4" w:space="0" w:color="auto"/>
            </w:tcBorders>
            <w:vAlign w:val="center"/>
            <w:hideMark/>
          </w:tcPr>
          <w:p w14:paraId="59E52EE5" w14:textId="655051D3" w:rsidR="009D7AB3" w:rsidRPr="00086E76" w:rsidRDefault="009D7AB3" w:rsidP="002D202B">
            <w:pPr>
              <w:pStyle w:val="NoSpacing"/>
            </w:pPr>
            <w:r w:rsidRPr="00086E76">
              <w:t>56.08</w:t>
            </w:r>
          </w:p>
        </w:tc>
        <w:tc>
          <w:tcPr>
            <w:tcW w:w="1701" w:type="dxa"/>
            <w:tcBorders>
              <w:top w:val="single" w:sz="4" w:space="0" w:color="auto"/>
            </w:tcBorders>
            <w:vAlign w:val="center"/>
            <w:hideMark/>
          </w:tcPr>
          <w:p w14:paraId="4844EF57" w14:textId="77777777" w:rsidR="009D7AB3" w:rsidRPr="00086E76" w:rsidRDefault="009D7AB3" w:rsidP="002D202B">
            <w:pPr>
              <w:pStyle w:val="NoSpacing"/>
            </w:pPr>
            <w:r w:rsidRPr="00086E76">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2D202B">
            <w:pPr>
              <w:pStyle w:val="NoSpacing"/>
            </w:pPr>
          </w:p>
        </w:tc>
        <w:tc>
          <w:tcPr>
            <w:tcW w:w="2534" w:type="dxa"/>
            <w:gridSpan w:val="2"/>
            <w:vAlign w:val="center"/>
          </w:tcPr>
          <w:p w14:paraId="5EDBB77C" w14:textId="77777777" w:rsidR="009D7AB3" w:rsidRPr="009D7AB3" w:rsidRDefault="009D7AB3" w:rsidP="002D202B">
            <w:pPr>
              <w:pStyle w:val="NoSpacing"/>
            </w:pPr>
            <w:r w:rsidRPr="009D7AB3">
              <w:t>Temperature (°C)</w:t>
            </w:r>
          </w:p>
        </w:tc>
        <w:tc>
          <w:tcPr>
            <w:tcW w:w="1321" w:type="dxa"/>
            <w:vAlign w:val="center"/>
          </w:tcPr>
          <w:p w14:paraId="2E1AEDB5" w14:textId="77777777" w:rsidR="009D7AB3" w:rsidRPr="00086E76" w:rsidRDefault="009D7AB3" w:rsidP="002D202B">
            <w:pPr>
              <w:pStyle w:val="NoSpacing"/>
            </w:pPr>
            <w:r w:rsidRPr="00086E76">
              <w:t>-0.83</w:t>
            </w:r>
          </w:p>
        </w:tc>
        <w:tc>
          <w:tcPr>
            <w:tcW w:w="1418" w:type="dxa"/>
            <w:vAlign w:val="center"/>
          </w:tcPr>
          <w:p w14:paraId="5A1E148A" w14:textId="77777777" w:rsidR="009D7AB3" w:rsidRPr="00086E76" w:rsidRDefault="009D7AB3" w:rsidP="002D202B">
            <w:pPr>
              <w:pStyle w:val="NoSpacing"/>
            </w:pPr>
            <w:r w:rsidRPr="00086E76">
              <w:t>-0.96</w:t>
            </w:r>
          </w:p>
        </w:tc>
        <w:tc>
          <w:tcPr>
            <w:tcW w:w="1417" w:type="dxa"/>
            <w:gridSpan w:val="2"/>
            <w:vAlign w:val="center"/>
          </w:tcPr>
          <w:p w14:paraId="4F06DF87" w14:textId="77777777" w:rsidR="009D7AB3" w:rsidRPr="00086E76" w:rsidRDefault="009D7AB3" w:rsidP="002D202B">
            <w:pPr>
              <w:pStyle w:val="NoSpacing"/>
            </w:pPr>
            <w:r w:rsidRPr="00086E76">
              <w:t>-0.70</w:t>
            </w:r>
          </w:p>
        </w:tc>
        <w:tc>
          <w:tcPr>
            <w:tcW w:w="1701" w:type="dxa"/>
            <w:vAlign w:val="center"/>
          </w:tcPr>
          <w:p w14:paraId="55BA1F60" w14:textId="77777777" w:rsidR="009D7AB3" w:rsidRPr="00086E76" w:rsidRDefault="009D7AB3" w:rsidP="002D202B">
            <w:pPr>
              <w:pStyle w:val="NoSpacing"/>
            </w:pPr>
            <w:r w:rsidRPr="00086E76">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2D202B">
            <w:pPr>
              <w:pStyle w:val="NoSpacing"/>
            </w:pPr>
          </w:p>
        </w:tc>
        <w:tc>
          <w:tcPr>
            <w:tcW w:w="2534" w:type="dxa"/>
            <w:gridSpan w:val="2"/>
            <w:vAlign w:val="center"/>
          </w:tcPr>
          <w:p w14:paraId="768D974A" w14:textId="77777777" w:rsidR="009D7AB3" w:rsidRPr="009D7AB3" w:rsidRDefault="009D7AB3" w:rsidP="002D202B">
            <w:pPr>
              <w:pStyle w:val="NoSpacing"/>
            </w:pPr>
            <w:r w:rsidRPr="009D7AB3">
              <w:t>Denning (Yes)</w:t>
            </w:r>
          </w:p>
        </w:tc>
        <w:tc>
          <w:tcPr>
            <w:tcW w:w="1321" w:type="dxa"/>
            <w:vAlign w:val="center"/>
          </w:tcPr>
          <w:p w14:paraId="30F1DD1B" w14:textId="77777777" w:rsidR="009D7AB3" w:rsidRPr="00086E76" w:rsidRDefault="009D7AB3" w:rsidP="002D202B">
            <w:pPr>
              <w:pStyle w:val="NoSpacing"/>
            </w:pPr>
            <w:r w:rsidRPr="00086E76">
              <w:t>7.50</w:t>
            </w:r>
          </w:p>
        </w:tc>
        <w:tc>
          <w:tcPr>
            <w:tcW w:w="1418" w:type="dxa"/>
            <w:vAlign w:val="center"/>
          </w:tcPr>
          <w:p w14:paraId="49BC2BF3" w14:textId="77777777" w:rsidR="009D7AB3" w:rsidRPr="00086E76" w:rsidRDefault="009D7AB3" w:rsidP="002D202B">
            <w:pPr>
              <w:pStyle w:val="NoSpacing"/>
            </w:pPr>
            <w:r w:rsidRPr="00086E76">
              <w:t>2.55</w:t>
            </w:r>
          </w:p>
        </w:tc>
        <w:tc>
          <w:tcPr>
            <w:tcW w:w="1417" w:type="dxa"/>
            <w:gridSpan w:val="2"/>
            <w:vAlign w:val="center"/>
          </w:tcPr>
          <w:p w14:paraId="52EEECA2" w14:textId="77777777" w:rsidR="009D7AB3" w:rsidRPr="00086E76" w:rsidRDefault="009D7AB3" w:rsidP="002D202B">
            <w:pPr>
              <w:pStyle w:val="NoSpacing"/>
            </w:pPr>
            <w:r w:rsidRPr="00086E76">
              <w:t>12.45</w:t>
            </w:r>
          </w:p>
        </w:tc>
        <w:tc>
          <w:tcPr>
            <w:tcW w:w="1701" w:type="dxa"/>
            <w:vAlign w:val="center"/>
          </w:tcPr>
          <w:p w14:paraId="32F8D726" w14:textId="77777777" w:rsidR="009D7AB3" w:rsidRPr="00086E76" w:rsidRDefault="009D7AB3" w:rsidP="002D202B">
            <w:pPr>
              <w:pStyle w:val="NoSpacing"/>
            </w:pPr>
            <w:r w:rsidRPr="00086E76">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2D202B">
            <w:pPr>
              <w:pStyle w:val="NoSpacing"/>
            </w:pPr>
          </w:p>
        </w:tc>
        <w:tc>
          <w:tcPr>
            <w:tcW w:w="2534" w:type="dxa"/>
            <w:gridSpan w:val="2"/>
            <w:vAlign w:val="center"/>
          </w:tcPr>
          <w:p w14:paraId="7F47A40D" w14:textId="77777777" w:rsidR="009D7AB3" w:rsidRPr="009D7AB3" w:rsidRDefault="009D7AB3" w:rsidP="002D202B">
            <w:pPr>
              <w:pStyle w:val="NoSpacing"/>
            </w:pPr>
            <w:r w:rsidRPr="009D7AB3">
              <w:t xml:space="preserve">Moonlight </w:t>
            </w:r>
          </w:p>
        </w:tc>
        <w:tc>
          <w:tcPr>
            <w:tcW w:w="1321" w:type="dxa"/>
            <w:vAlign w:val="center"/>
          </w:tcPr>
          <w:p w14:paraId="7A6D70E5" w14:textId="77777777" w:rsidR="009D7AB3" w:rsidRPr="00086E76" w:rsidRDefault="009D7AB3" w:rsidP="002D202B">
            <w:pPr>
              <w:pStyle w:val="NoSpacing"/>
            </w:pPr>
            <w:r w:rsidRPr="00086E76">
              <w:t>-0.21</w:t>
            </w:r>
          </w:p>
        </w:tc>
        <w:tc>
          <w:tcPr>
            <w:tcW w:w="1418" w:type="dxa"/>
            <w:vAlign w:val="center"/>
          </w:tcPr>
          <w:p w14:paraId="5390E9DE" w14:textId="77777777" w:rsidR="009D7AB3" w:rsidRPr="00086E76" w:rsidRDefault="009D7AB3" w:rsidP="002D202B">
            <w:pPr>
              <w:pStyle w:val="NoSpacing"/>
            </w:pPr>
            <w:r w:rsidRPr="00086E76">
              <w:t>-0.27</w:t>
            </w:r>
          </w:p>
        </w:tc>
        <w:tc>
          <w:tcPr>
            <w:tcW w:w="1417" w:type="dxa"/>
            <w:gridSpan w:val="2"/>
            <w:vAlign w:val="center"/>
          </w:tcPr>
          <w:p w14:paraId="7968BA0B" w14:textId="77777777" w:rsidR="009D7AB3" w:rsidRPr="00086E76" w:rsidRDefault="009D7AB3" w:rsidP="002D202B">
            <w:pPr>
              <w:pStyle w:val="NoSpacing"/>
            </w:pPr>
            <w:r w:rsidRPr="00086E76">
              <w:t>-0.15</w:t>
            </w:r>
          </w:p>
        </w:tc>
        <w:tc>
          <w:tcPr>
            <w:tcW w:w="1701" w:type="dxa"/>
            <w:vAlign w:val="center"/>
          </w:tcPr>
          <w:p w14:paraId="41B63461" w14:textId="77777777" w:rsidR="009D7AB3" w:rsidRPr="00086E76" w:rsidRDefault="009D7AB3" w:rsidP="002D202B">
            <w:pPr>
              <w:pStyle w:val="NoSpacing"/>
            </w:pPr>
            <w:r w:rsidRPr="00086E76">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2D202B">
            <w:pPr>
              <w:pStyle w:val="NoSpacing"/>
            </w:pPr>
          </w:p>
        </w:tc>
        <w:tc>
          <w:tcPr>
            <w:tcW w:w="2534" w:type="dxa"/>
            <w:gridSpan w:val="2"/>
            <w:vAlign w:val="center"/>
          </w:tcPr>
          <w:p w14:paraId="08793242" w14:textId="77777777" w:rsidR="009D7AB3" w:rsidRPr="009D7AB3" w:rsidRDefault="009D7AB3" w:rsidP="002D202B">
            <w:pPr>
              <w:pStyle w:val="NoSpacing"/>
            </w:pPr>
            <w:r w:rsidRPr="009D7AB3">
              <w:t>Moonrise</w:t>
            </w:r>
          </w:p>
        </w:tc>
        <w:tc>
          <w:tcPr>
            <w:tcW w:w="1321" w:type="dxa"/>
            <w:vAlign w:val="center"/>
          </w:tcPr>
          <w:p w14:paraId="2C89CD84" w14:textId="520EFA2E" w:rsidR="009D7AB3" w:rsidRPr="00086E76" w:rsidRDefault="009D7AB3" w:rsidP="002D202B">
            <w:pPr>
              <w:pStyle w:val="NoSpacing"/>
            </w:pPr>
            <w:r w:rsidRPr="00086E76">
              <w:t>-0.006</w:t>
            </w:r>
          </w:p>
        </w:tc>
        <w:tc>
          <w:tcPr>
            <w:tcW w:w="1418" w:type="dxa"/>
            <w:vAlign w:val="center"/>
          </w:tcPr>
          <w:p w14:paraId="3D9E1BFE" w14:textId="77777777" w:rsidR="009D7AB3" w:rsidRPr="00086E76" w:rsidRDefault="009D7AB3" w:rsidP="002D202B">
            <w:pPr>
              <w:pStyle w:val="NoSpacing"/>
            </w:pPr>
            <w:r w:rsidRPr="00086E76">
              <w:t>-0.038</w:t>
            </w:r>
          </w:p>
        </w:tc>
        <w:tc>
          <w:tcPr>
            <w:tcW w:w="1417" w:type="dxa"/>
            <w:gridSpan w:val="2"/>
            <w:vAlign w:val="center"/>
          </w:tcPr>
          <w:p w14:paraId="75A4AD59" w14:textId="77777777" w:rsidR="009D7AB3" w:rsidRPr="00086E76" w:rsidRDefault="009D7AB3" w:rsidP="002D202B">
            <w:pPr>
              <w:pStyle w:val="NoSpacing"/>
            </w:pPr>
            <w:r w:rsidRPr="00086E76">
              <w:t>0.027</w:t>
            </w:r>
          </w:p>
        </w:tc>
        <w:tc>
          <w:tcPr>
            <w:tcW w:w="1701" w:type="dxa"/>
            <w:vAlign w:val="center"/>
          </w:tcPr>
          <w:p w14:paraId="499B1383" w14:textId="77777777" w:rsidR="009D7AB3" w:rsidRPr="00086E76" w:rsidRDefault="009D7AB3" w:rsidP="002D202B">
            <w:pPr>
              <w:pStyle w:val="NoSpacing"/>
            </w:pPr>
            <w:r w:rsidRPr="00086E76">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2D202B">
            <w:pPr>
              <w:pStyle w:val="NoSpacing"/>
            </w:pPr>
          </w:p>
        </w:tc>
        <w:tc>
          <w:tcPr>
            <w:tcW w:w="2534" w:type="dxa"/>
            <w:gridSpan w:val="2"/>
            <w:vAlign w:val="center"/>
          </w:tcPr>
          <w:p w14:paraId="3A0C6F55" w14:textId="77777777" w:rsidR="009D7AB3" w:rsidRPr="009D7AB3" w:rsidRDefault="009D7AB3" w:rsidP="002D202B">
            <w:pPr>
              <w:pStyle w:val="NoSpacing"/>
            </w:pPr>
            <w:r w:rsidRPr="009D7AB3">
              <w:t>Rainfall (mm)</w:t>
            </w:r>
          </w:p>
        </w:tc>
        <w:tc>
          <w:tcPr>
            <w:tcW w:w="1321" w:type="dxa"/>
            <w:vAlign w:val="center"/>
          </w:tcPr>
          <w:p w14:paraId="0A17E8BF" w14:textId="77777777" w:rsidR="009D7AB3" w:rsidRPr="00086E76" w:rsidRDefault="009D7AB3" w:rsidP="002D202B">
            <w:pPr>
              <w:pStyle w:val="NoSpacing"/>
            </w:pPr>
            <w:r w:rsidRPr="00086E76">
              <w:t>-1.14</w:t>
            </w:r>
          </w:p>
        </w:tc>
        <w:tc>
          <w:tcPr>
            <w:tcW w:w="1418" w:type="dxa"/>
            <w:vAlign w:val="center"/>
          </w:tcPr>
          <w:p w14:paraId="5248AB32" w14:textId="77777777" w:rsidR="009D7AB3" w:rsidRPr="00086E76" w:rsidRDefault="009D7AB3" w:rsidP="002D202B">
            <w:pPr>
              <w:pStyle w:val="NoSpacing"/>
            </w:pPr>
            <w:r w:rsidRPr="00086E76">
              <w:t>-2.04</w:t>
            </w:r>
          </w:p>
        </w:tc>
        <w:tc>
          <w:tcPr>
            <w:tcW w:w="1417" w:type="dxa"/>
            <w:gridSpan w:val="2"/>
            <w:vAlign w:val="center"/>
          </w:tcPr>
          <w:p w14:paraId="48DC85C4" w14:textId="77777777" w:rsidR="009D7AB3" w:rsidRPr="00086E76" w:rsidRDefault="009D7AB3" w:rsidP="002D202B">
            <w:pPr>
              <w:pStyle w:val="NoSpacing"/>
            </w:pPr>
            <w:r w:rsidRPr="00086E76">
              <w:t>-0.78</w:t>
            </w:r>
          </w:p>
        </w:tc>
        <w:tc>
          <w:tcPr>
            <w:tcW w:w="1701" w:type="dxa"/>
            <w:vAlign w:val="center"/>
          </w:tcPr>
          <w:p w14:paraId="4F04798F" w14:textId="77777777" w:rsidR="009D7AB3" w:rsidRPr="00086E76" w:rsidRDefault="009D7AB3" w:rsidP="002D202B">
            <w:pPr>
              <w:pStyle w:val="NoSpacing"/>
            </w:pPr>
            <w:r w:rsidRPr="00086E76">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2D202B">
            <w:pPr>
              <w:pStyle w:val="NoSpacing"/>
            </w:pPr>
          </w:p>
        </w:tc>
        <w:tc>
          <w:tcPr>
            <w:tcW w:w="2534" w:type="dxa"/>
            <w:gridSpan w:val="2"/>
            <w:vAlign w:val="center"/>
          </w:tcPr>
          <w:p w14:paraId="62989948" w14:textId="77777777" w:rsidR="009D7AB3" w:rsidRPr="009D7AB3" w:rsidRDefault="009D7AB3" w:rsidP="002D202B">
            <w:pPr>
              <w:pStyle w:val="NoSpacing"/>
            </w:pPr>
            <w:proofErr w:type="spellStart"/>
            <w:proofErr w:type="gramStart"/>
            <w:r w:rsidRPr="009D7AB3">
              <w:t>Rainfall:Temperature</w:t>
            </w:r>
            <w:proofErr w:type="spellEnd"/>
            <w:proofErr w:type="gramEnd"/>
          </w:p>
        </w:tc>
        <w:tc>
          <w:tcPr>
            <w:tcW w:w="1321" w:type="dxa"/>
            <w:vAlign w:val="center"/>
          </w:tcPr>
          <w:p w14:paraId="133D395F" w14:textId="77777777" w:rsidR="009D7AB3" w:rsidRPr="00086E76" w:rsidRDefault="009D7AB3" w:rsidP="002D202B">
            <w:pPr>
              <w:pStyle w:val="NoSpacing"/>
            </w:pPr>
            <w:r w:rsidRPr="00086E76">
              <w:t>0.058</w:t>
            </w:r>
          </w:p>
        </w:tc>
        <w:tc>
          <w:tcPr>
            <w:tcW w:w="1418" w:type="dxa"/>
            <w:vAlign w:val="center"/>
          </w:tcPr>
          <w:p w14:paraId="2ECEBFAA" w14:textId="77777777" w:rsidR="009D7AB3" w:rsidRPr="00086E76" w:rsidRDefault="009D7AB3" w:rsidP="002D202B">
            <w:pPr>
              <w:pStyle w:val="NoSpacing"/>
            </w:pPr>
            <w:r w:rsidRPr="00086E76">
              <w:t>0.034</w:t>
            </w:r>
          </w:p>
        </w:tc>
        <w:tc>
          <w:tcPr>
            <w:tcW w:w="1417" w:type="dxa"/>
            <w:gridSpan w:val="2"/>
            <w:vAlign w:val="center"/>
          </w:tcPr>
          <w:p w14:paraId="4C9BA18B" w14:textId="77777777" w:rsidR="009D7AB3" w:rsidRPr="00086E76" w:rsidRDefault="009D7AB3" w:rsidP="002D202B">
            <w:pPr>
              <w:pStyle w:val="NoSpacing"/>
            </w:pPr>
            <w:r w:rsidRPr="00086E76">
              <w:t>0.082</w:t>
            </w:r>
          </w:p>
        </w:tc>
        <w:tc>
          <w:tcPr>
            <w:tcW w:w="1701" w:type="dxa"/>
            <w:vAlign w:val="center"/>
          </w:tcPr>
          <w:p w14:paraId="09912199" w14:textId="77777777" w:rsidR="009D7AB3" w:rsidRPr="00086E76" w:rsidRDefault="009D7AB3" w:rsidP="002D202B">
            <w:pPr>
              <w:pStyle w:val="NoSpacing"/>
            </w:pPr>
            <w:r w:rsidRPr="00086E76">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2D202B">
            <w:pPr>
              <w:pStyle w:val="NoSpacing"/>
            </w:pPr>
          </w:p>
        </w:tc>
        <w:tc>
          <w:tcPr>
            <w:tcW w:w="2534" w:type="dxa"/>
            <w:gridSpan w:val="2"/>
            <w:tcBorders>
              <w:bottom w:val="single" w:sz="4" w:space="0" w:color="auto"/>
            </w:tcBorders>
            <w:vAlign w:val="center"/>
          </w:tcPr>
          <w:p w14:paraId="02FF89ED" w14:textId="77777777" w:rsidR="009D7AB3" w:rsidRPr="009D7AB3" w:rsidRDefault="009D7AB3" w:rsidP="002D202B">
            <w:pPr>
              <w:pStyle w:val="NoSpacing"/>
            </w:pPr>
            <w:proofErr w:type="spellStart"/>
            <w:proofErr w:type="gramStart"/>
            <w:r w:rsidRPr="009D7AB3">
              <w:t>Denning:Temperature</w:t>
            </w:r>
            <w:proofErr w:type="spellEnd"/>
            <w:proofErr w:type="gramEnd"/>
          </w:p>
        </w:tc>
        <w:tc>
          <w:tcPr>
            <w:tcW w:w="1321" w:type="dxa"/>
            <w:tcBorders>
              <w:bottom w:val="single" w:sz="4" w:space="0" w:color="auto"/>
            </w:tcBorders>
            <w:vAlign w:val="center"/>
          </w:tcPr>
          <w:p w14:paraId="205AEBF1" w14:textId="77777777" w:rsidR="009D7AB3" w:rsidRPr="00086E76" w:rsidRDefault="009D7AB3" w:rsidP="002D202B">
            <w:pPr>
              <w:pStyle w:val="NoSpacing"/>
            </w:pPr>
            <w:r w:rsidRPr="00086E76">
              <w:t>-0.58</w:t>
            </w:r>
          </w:p>
        </w:tc>
        <w:tc>
          <w:tcPr>
            <w:tcW w:w="1418" w:type="dxa"/>
            <w:tcBorders>
              <w:bottom w:val="single" w:sz="4" w:space="0" w:color="auto"/>
            </w:tcBorders>
            <w:vAlign w:val="center"/>
          </w:tcPr>
          <w:p w14:paraId="5B1A41C9" w14:textId="77777777" w:rsidR="009D7AB3" w:rsidRPr="00086E76" w:rsidRDefault="009D7AB3" w:rsidP="002D202B">
            <w:pPr>
              <w:pStyle w:val="NoSpacing"/>
            </w:pPr>
            <w:r w:rsidRPr="00086E76">
              <w:t>-1.01</w:t>
            </w:r>
          </w:p>
        </w:tc>
        <w:tc>
          <w:tcPr>
            <w:tcW w:w="1417" w:type="dxa"/>
            <w:gridSpan w:val="2"/>
            <w:tcBorders>
              <w:bottom w:val="single" w:sz="4" w:space="0" w:color="auto"/>
            </w:tcBorders>
            <w:vAlign w:val="center"/>
          </w:tcPr>
          <w:p w14:paraId="195AA692" w14:textId="77777777" w:rsidR="009D7AB3" w:rsidRPr="00086E76" w:rsidRDefault="009D7AB3" w:rsidP="002D202B">
            <w:pPr>
              <w:pStyle w:val="NoSpacing"/>
            </w:pPr>
            <w:r w:rsidRPr="00086E76">
              <w:t>-0.13</w:t>
            </w:r>
          </w:p>
        </w:tc>
        <w:tc>
          <w:tcPr>
            <w:tcW w:w="1701" w:type="dxa"/>
            <w:tcBorders>
              <w:bottom w:val="single" w:sz="4" w:space="0" w:color="auto"/>
            </w:tcBorders>
            <w:vAlign w:val="center"/>
          </w:tcPr>
          <w:p w14:paraId="45B4EDC1" w14:textId="77777777" w:rsidR="009D7AB3" w:rsidRPr="00086E76" w:rsidRDefault="009D7AB3" w:rsidP="002D202B">
            <w:pPr>
              <w:pStyle w:val="NoSpacing"/>
            </w:pPr>
            <w:r w:rsidRPr="00086E76">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77777777" w:rsidR="009D7AB3" w:rsidRPr="00086E76" w:rsidRDefault="009D7AB3" w:rsidP="002D202B">
            <w:pPr>
              <w:pStyle w:val="NoSpacing"/>
            </w:pPr>
            <w:r w:rsidRPr="00086E76">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77777777" w:rsidR="009D7AB3" w:rsidRPr="00086E76" w:rsidRDefault="009D7AB3" w:rsidP="002D202B">
            <w:pPr>
              <w:pStyle w:val="NoSpacing"/>
            </w:pPr>
            <w:r w:rsidRPr="00086E76">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77777777" w:rsidR="009D7AB3" w:rsidRPr="009D7AB3" w:rsidRDefault="009D7AB3" w:rsidP="002D202B">
            <w:pPr>
              <w:pStyle w:val="NoSpacing"/>
            </w:pPr>
            <w:r w:rsidRPr="009D7AB3">
              <w:t>Denning (Yes)</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77777777" w:rsidR="009D7AB3" w:rsidRPr="00086E76" w:rsidRDefault="009D7AB3" w:rsidP="002D202B">
            <w:pPr>
              <w:pStyle w:val="NoSpacing"/>
            </w:pPr>
            <w:r w:rsidRPr="00086E76">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77777777" w:rsidR="009D7AB3" w:rsidRPr="00086E76" w:rsidRDefault="009D7AB3" w:rsidP="002D202B">
            <w:pPr>
              <w:pStyle w:val="NoSpacing"/>
            </w:pPr>
            <w:r w:rsidRPr="00086E76">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77777777" w:rsidR="009D7AB3" w:rsidRPr="00086E76" w:rsidRDefault="009D7AB3" w:rsidP="002D202B">
            <w:pPr>
              <w:pStyle w:val="NoSpacing"/>
            </w:pPr>
            <w:r w:rsidRPr="00086E76">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77777777" w:rsidR="009D7AB3" w:rsidRPr="009D7AB3" w:rsidRDefault="009D7AB3" w:rsidP="002D202B">
            <w:pPr>
              <w:pStyle w:val="NoSpacing"/>
            </w:pPr>
            <w:r w:rsidRPr="009D7AB3">
              <w:t>Denning (Yes)</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137ABE5B" w:rsidR="00535032" w:rsidRPr="0050086D" w:rsidRDefault="00535032" w:rsidP="002D202B">
      <w:pPr>
        <w:pStyle w:val="NoSpacing"/>
      </w:pPr>
      <w:r w:rsidRPr="0050086D">
        <w:rPr>
          <w:b/>
          <w:bCs/>
        </w:rPr>
        <w:lastRenderedPageBreak/>
        <w:t xml:space="preserve">Table </w:t>
      </w:r>
      <w:r>
        <w:rPr>
          <w:b/>
          <w:bCs/>
        </w:rPr>
        <w:t>S</w:t>
      </w:r>
      <w:r w:rsidR="001C215E">
        <w:rPr>
          <w:b/>
          <w:bCs/>
        </w:rPr>
        <w:t>4</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784903" w:rsidRPr="00784903" w:rsidRDefault="00784903" w:rsidP="002D202B">
            <w:pPr>
              <w:pStyle w:val="NoSpacing"/>
            </w:pPr>
            <w:r w:rsidRPr="00784903">
              <w:t>Intercept</w:t>
            </w:r>
          </w:p>
        </w:tc>
        <w:tc>
          <w:tcPr>
            <w:tcW w:w="1216" w:type="dxa"/>
            <w:tcBorders>
              <w:top w:val="single" w:sz="18" w:space="0" w:color="auto"/>
            </w:tcBorders>
            <w:vAlign w:val="center"/>
            <w:hideMark/>
          </w:tcPr>
          <w:p w14:paraId="746DA3AB" w14:textId="77777777" w:rsidR="00784903" w:rsidRPr="00086E76" w:rsidRDefault="00784903" w:rsidP="002D202B">
            <w:pPr>
              <w:pStyle w:val="NoSpacing"/>
            </w:pPr>
            <w:r w:rsidRPr="00086E76">
              <w:t>-0.41</w:t>
            </w:r>
          </w:p>
        </w:tc>
        <w:tc>
          <w:tcPr>
            <w:tcW w:w="1354" w:type="dxa"/>
            <w:tcBorders>
              <w:top w:val="single" w:sz="18" w:space="0" w:color="auto"/>
            </w:tcBorders>
            <w:vAlign w:val="center"/>
            <w:hideMark/>
          </w:tcPr>
          <w:p w14:paraId="2D2CDDFE" w14:textId="77777777" w:rsidR="00784903" w:rsidRPr="00086E76" w:rsidRDefault="00784903" w:rsidP="002D202B">
            <w:pPr>
              <w:pStyle w:val="NoSpacing"/>
            </w:pPr>
            <w:r w:rsidRPr="00086E76">
              <w:t>-0.52</w:t>
            </w:r>
          </w:p>
        </w:tc>
        <w:tc>
          <w:tcPr>
            <w:tcW w:w="1381" w:type="dxa"/>
            <w:gridSpan w:val="2"/>
            <w:tcBorders>
              <w:top w:val="single" w:sz="18" w:space="0" w:color="auto"/>
            </w:tcBorders>
            <w:vAlign w:val="center"/>
            <w:hideMark/>
          </w:tcPr>
          <w:p w14:paraId="2D4D3151" w14:textId="77777777" w:rsidR="00784903" w:rsidRPr="00086E76" w:rsidRDefault="00784903" w:rsidP="002D202B">
            <w:pPr>
              <w:pStyle w:val="NoSpacing"/>
            </w:pPr>
            <w:r w:rsidRPr="00086E76">
              <w:t>-0.30</w:t>
            </w:r>
          </w:p>
        </w:tc>
        <w:tc>
          <w:tcPr>
            <w:tcW w:w="1843" w:type="dxa"/>
            <w:tcBorders>
              <w:top w:val="single" w:sz="18" w:space="0" w:color="auto"/>
            </w:tcBorders>
            <w:vAlign w:val="center"/>
            <w:hideMark/>
          </w:tcPr>
          <w:p w14:paraId="0569B451" w14:textId="77777777" w:rsidR="00784903" w:rsidRPr="00086E76" w:rsidRDefault="00784903" w:rsidP="002D202B">
            <w:pPr>
              <w:pStyle w:val="NoSpacing"/>
            </w:pPr>
            <w:r w:rsidRPr="00086E76">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2D202B">
            <w:pPr>
              <w:pStyle w:val="NoSpacing"/>
            </w:pPr>
          </w:p>
        </w:tc>
        <w:tc>
          <w:tcPr>
            <w:tcW w:w="2597" w:type="dxa"/>
            <w:gridSpan w:val="2"/>
            <w:vAlign w:val="center"/>
          </w:tcPr>
          <w:p w14:paraId="36F78385" w14:textId="77777777" w:rsidR="00784903" w:rsidRPr="00784903" w:rsidRDefault="00784903" w:rsidP="002D202B">
            <w:pPr>
              <w:pStyle w:val="NoSpacing"/>
            </w:pPr>
            <w:r w:rsidRPr="00784903">
              <w:t>Temperature</w:t>
            </w:r>
          </w:p>
        </w:tc>
        <w:tc>
          <w:tcPr>
            <w:tcW w:w="1216" w:type="dxa"/>
            <w:vAlign w:val="center"/>
          </w:tcPr>
          <w:p w14:paraId="507D4D19" w14:textId="77777777" w:rsidR="00784903" w:rsidRPr="00086E76" w:rsidRDefault="00784903" w:rsidP="002D202B">
            <w:pPr>
              <w:pStyle w:val="NoSpacing"/>
            </w:pPr>
            <w:r w:rsidRPr="00086E76">
              <w:t>0.019</w:t>
            </w:r>
          </w:p>
        </w:tc>
        <w:tc>
          <w:tcPr>
            <w:tcW w:w="1354" w:type="dxa"/>
            <w:vAlign w:val="center"/>
          </w:tcPr>
          <w:p w14:paraId="7203925E" w14:textId="77777777" w:rsidR="00784903" w:rsidRPr="00086E76" w:rsidRDefault="00784903" w:rsidP="002D202B">
            <w:pPr>
              <w:pStyle w:val="NoSpacing"/>
            </w:pPr>
            <w:r w:rsidRPr="00086E76">
              <w:t>0.016</w:t>
            </w:r>
          </w:p>
        </w:tc>
        <w:tc>
          <w:tcPr>
            <w:tcW w:w="1381" w:type="dxa"/>
            <w:gridSpan w:val="2"/>
            <w:vAlign w:val="center"/>
          </w:tcPr>
          <w:p w14:paraId="0E131BA2" w14:textId="77777777" w:rsidR="00784903" w:rsidRPr="00086E76" w:rsidRDefault="00784903" w:rsidP="002D202B">
            <w:pPr>
              <w:pStyle w:val="NoSpacing"/>
            </w:pPr>
            <w:r w:rsidRPr="00086E76">
              <w:t>0.023</w:t>
            </w:r>
          </w:p>
        </w:tc>
        <w:tc>
          <w:tcPr>
            <w:tcW w:w="1843" w:type="dxa"/>
            <w:vAlign w:val="center"/>
          </w:tcPr>
          <w:p w14:paraId="0E17D685" w14:textId="77777777" w:rsidR="00784903" w:rsidRPr="00086E76" w:rsidRDefault="00784903" w:rsidP="002D202B">
            <w:pPr>
              <w:pStyle w:val="NoSpacing"/>
            </w:pPr>
            <w:r w:rsidRPr="00086E76">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2D202B">
            <w:pPr>
              <w:pStyle w:val="NoSpacing"/>
            </w:pPr>
          </w:p>
        </w:tc>
        <w:tc>
          <w:tcPr>
            <w:tcW w:w="2597" w:type="dxa"/>
            <w:gridSpan w:val="2"/>
            <w:vAlign w:val="center"/>
            <w:hideMark/>
          </w:tcPr>
          <w:p w14:paraId="56A0EDED" w14:textId="77777777" w:rsidR="00784903" w:rsidRPr="00784903" w:rsidRDefault="00784903" w:rsidP="002D202B">
            <w:pPr>
              <w:pStyle w:val="NoSpacing"/>
            </w:pPr>
            <w:r w:rsidRPr="00784903">
              <w:t>Moonlight</w:t>
            </w:r>
          </w:p>
        </w:tc>
        <w:tc>
          <w:tcPr>
            <w:tcW w:w="1216" w:type="dxa"/>
            <w:vAlign w:val="center"/>
            <w:hideMark/>
          </w:tcPr>
          <w:p w14:paraId="76D48937" w14:textId="77777777" w:rsidR="00784903" w:rsidRPr="00086E76" w:rsidRDefault="00784903" w:rsidP="002D202B">
            <w:pPr>
              <w:pStyle w:val="NoSpacing"/>
            </w:pPr>
            <w:r w:rsidRPr="00086E76">
              <w:t>0.031</w:t>
            </w:r>
          </w:p>
        </w:tc>
        <w:tc>
          <w:tcPr>
            <w:tcW w:w="1354" w:type="dxa"/>
            <w:vAlign w:val="center"/>
            <w:hideMark/>
          </w:tcPr>
          <w:p w14:paraId="52A1074E" w14:textId="77777777" w:rsidR="00784903" w:rsidRPr="00086E76" w:rsidRDefault="00784903" w:rsidP="002D202B">
            <w:pPr>
              <w:pStyle w:val="NoSpacing"/>
            </w:pPr>
            <w:r w:rsidRPr="00086E76">
              <w:t>0.028</w:t>
            </w:r>
          </w:p>
        </w:tc>
        <w:tc>
          <w:tcPr>
            <w:tcW w:w="1381" w:type="dxa"/>
            <w:gridSpan w:val="2"/>
            <w:vAlign w:val="center"/>
            <w:hideMark/>
          </w:tcPr>
          <w:p w14:paraId="06A20CC9" w14:textId="77777777" w:rsidR="00784903" w:rsidRPr="00086E76" w:rsidRDefault="00784903" w:rsidP="002D202B">
            <w:pPr>
              <w:pStyle w:val="NoSpacing"/>
            </w:pPr>
            <w:r w:rsidRPr="00086E76">
              <w:t>0.033</w:t>
            </w:r>
          </w:p>
        </w:tc>
        <w:tc>
          <w:tcPr>
            <w:tcW w:w="1843" w:type="dxa"/>
            <w:vAlign w:val="center"/>
            <w:hideMark/>
          </w:tcPr>
          <w:p w14:paraId="11D13F82" w14:textId="77777777" w:rsidR="00784903" w:rsidRPr="00086E76" w:rsidRDefault="00784903" w:rsidP="002D202B">
            <w:pPr>
              <w:pStyle w:val="NoSpacing"/>
            </w:pPr>
            <w:r w:rsidRPr="00086E76">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2D202B">
            <w:pPr>
              <w:pStyle w:val="NoSpacing"/>
            </w:pPr>
          </w:p>
        </w:tc>
        <w:tc>
          <w:tcPr>
            <w:tcW w:w="2597" w:type="dxa"/>
            <w:gridSpan w:val="2"/>
            <w:tcBorders>
              <w:bottom w:val="single" w:sz="4" w:space="0" w:color="auto"/>
            </w:tcBorders>
            <w:vAlign w:val="center"/>
          </w:tcPr>
          <w:p w14:paraId="4EEE7A1C" w14:textId="77777777" w:rsidR="00784903" w:rsidRPr="00784903" w:rsidRDefault="00784903" w:rsidP="002D202B">
            <w:pPr>
              <w:pStyle w:val="NoSpacing"/>
            </w:pPr>
            <w:r w:rsidRPr="00784903">
              <w:t>Denning</w:t>
            </w:r>
          </w:p>
        </w:tc>
        <w:tc>
          <w:tcPr>
            <w:tcW w:w="1216" w:type="dxa"/>
            <w:tcBorders>
              <w:bottom w:val="single" w:sz="4" w:space="0" w:color="auto"/>
            </w:tcBorders>
            <w:vAlign w:val="center"/>
          </w:tcPr>
          <w:p w14:paraId="2DCF5625" w14:textId="77777777" w:rsidR="00784903" w:rsidRPr="00086E76" w:rsidRDefault="00784903" w:rsidP="002D202B">
            <w:pPr>
              <w:pStyle w:val="NoSpacing"/>
            </w:pPr>
            <w:r w:rsidRPr="00086E76">
              <w:t>-0.069</w:t>
            </w:r>
          </w:p>
        </w:tc>
        <w:tc>
          <w:tcPr>
            <w:tcW w:w="1354" w:type="dxa"/>
            <w:tcBorders>
              <w:bottom w:val="single" w:sz="4" w:space="0" w:color="auto"/>
            </w:tcBorders>
            <w:vAlign w:val="center"/>
          </w:tcPr>
          <w:p w14:paraId="06289858" w14:textId="77777777" w:rsidR="00784903" w:rsidRPr="00086E76" w:rsidRDefault="00784903" w:rsidP="002D202B">
            <w:pPr>
              <w:pStyle w:val="NoSpacing"/>
            </w:pPr>
            <w:r w:rsidRPr="00086E76">
              <w:t>-0.094</w:t>
            </w:r>
          </w:p>
        </w:tc>
        <w:tc>
          <w:tcPr>
            <w:tcW w:w="1381" w:type="dxa"/>
            <w:gridSpan w:val="2"/>
            <w:tcBorders>
              <w:bottom w:val="single" w:sz="4" w:space="0" w:color="auto"/>
            </w:tcBorders>
            <w:vAlign w:val="center"/>
          </w:tcPr>
          <w:p w14:paraId="5E6925B5" w14:textId="77777777" w:rsidR="00784903" w:rsidRPr="00086E76" w:rsidRDefault="00784903" w:rsidP="002D202B">
            <w:pPr>
              <w:pStyle w:val="NoSpacing"/>
            </w:pPr>
            <w:r w:rsidRPr="00086E76">
              <w:t>-0.044</w:t>
            </w:r>
          </w:p>
        </w:tc>
        <w:tc>
          <w:tcPr>
            <w:tcW w:w="1843" w:type="dxa"/>
            <w:tcBorders>
              <w:bottom w:val="single" w:sz="4" w:space="0" w:color="auto"/>
            </w:tcBorders>
            <w:vAlign w:val="center"/>
          </w:tcPr>
          <w:p w14:paraId="02D8845F" w14:textId="77777777" w:rsidR="00784903" w:rsidRPr="00086E76" w:rsidRDefault="00784903" w:rsidP="002D202B">
            <w:pPr>
              <w:pStyle w:val="NoSpacing"/>
            </w:pPr>
            <w:r w:rsidRPr="00086E76">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2D202B">
            <w:pPr>
              <w:pStyle w:val="NoSpacing"/>
            </w:pPr>
            <w:r w:rsidRPr="00784903">
              <w:t>Duration</w:t>
            </w:r>
          </w:p>
          <w:p w14:paraId="6181ED52" w14:textId="77777777" w:rsidR="00784903" w:rsidRPr="00784903" w:rsidRDefault="00784903"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2D202B">
            <w:pPr>
              <w:pStyle w:val="NoSpacing"/>
            </w:pPr>
            <w:r w:rsidRPr="00784903">
              <w:t>Intercept</w:t>
            </w:r>
          </w:p>
        </w:tc>
        <w:tc>
          <w:tcPr>
            <w:tcW w:w="1216" w:type="dxa"/>
            <w:tcBorders>
              <w:top w:val="single" w:sz="4" w:space="0" w:color="auto"/>
              <w:bottom w:val="nil"/>
            </w:tcBorders>
            <w:vAlign w:val="center"/>
            <w:hideMark/>
          </w:tcPr>
          <w:p w14:paraId="012927FA" w14:textId="77777777" w:rsidR="00784903" w:rsidRPr="00086E76" w:rsidRDefault="00784903" w:rsidP="002D202B">
            <w:pPr>
              <w:pStyle w:val="NoSpacing"/>
            </w:pPr>
            <w:r w:rsidRPr="00086E76">
              <w:t>80.69</w:t>
            </w:r>
          </w:p>
        </w:tc>
        <w:tc>
          <w:tcPr>
            <w:tcW w:w="1354" w:type="dxa"/>
            <w:tcBorders>
              <w:top w:val="single" w:sz="4" w:space="0" w:color="auto"/>
              <w:bottom w:val="nil"/>
            </w:tcBorders>
            <w:vAlign w:val="center"/>
            <w:hideMark/>
          </w:tcPr>
          <w:p w14:paraId="22EF5479" w14:textId="77777777" w:rsidR="00784903" w:rsidRPr="00086E76" w:rsidRDefault="00784903" w:rsidP="002D202B">
            <w:pPr>
              <w:pStyle w:val="NoSpacing"/>
            </w:pPr>
            <w:r w:rsidRPr="00086E76">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2D202B">
            <w:pPr>
              <w:pStyle w:val="NoSpacing"/>
            </w:pPr>
            <w:r w:rsidRPr="00086E76">
              <w:t>113.66</w:t>
            </w:r>
          </w:p>
        </w:tc>
        <w:tc>
          <w:tcPr>
            <w:tcW w:w="1843" w:type="dxa"/>
            <w:tcBorders>
              <w:top w:val="single" w:sz="4" w:space="0" w:color="auto"/>
              <w:bottom w:val="nil"/>
            </w:tcBorders>
            <w:vAlign w:val="center"/>
            <w:hideMark/>
          </w:tcPr>
          <w:p w14:paraId="58652040" w14:textId="77777777" w:rsidR="00784903" w:rsidRPr="00086E76" w:rsidRDefault="00784903" w:rsidP="002D202B">
            <w:pPr>
              <w:pStyle w:val="NoSpacing"/>
            </w:pPr>
            <w:r w:rsidRPr="00086E76">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2D202B">
            <w:pPr>
              <w:pStyle w:val="NoSpacing"/>
            </w:pPr>
          </w:p>
        </w:tc>
        <w:tc>
          <w:tcPr>
            <w:tcW w:w="2597" w:type="dxa"/>
            <w:gridSpan w:val="2"/>
            <w:tcBorders>
              <w:top w:val="nil"/>
              <w:bottom w:val="nil"/>
            </w:tcBorders>
            <w:vAlign w:val="center"/>
          </w:tcPr>
          <w:p w14:paraId="23F3BE93" w14:textId="77777777" w:rsidR="00784903" w:rsidRPr="00784903" w:rsidRDefault="00784903" w:rsidP="002D202B">
            <w:pPr>
              <w:pStyle w:val="NoSpacing"/>
            </w:pPr>
            <w:r w:rsidRPr="00784903">
              <w:t>Moonlight</w:t>
            </w:r>
          </w:p>
        </w:tc>
        <w:tc>
          <w:tcPr>
            <w:tcW w:w="1216" w:type="dxa"/>
            <w:tcBorders>
              <w:top w:val="nil"/>
              <w:bottom w:val="nil"/>
            </w:tcBorders>
            <w:vAlign w:val="center"/>
          </w:tcPr>
          <w:p w14:paraId="58E2D602" w14:textId="77777777" w:rsidR="00784903" w:rsidRPr="00086E76" w:rsidRDefault="00784903" w:rsidP="002D202B">
            <w:pPr>
              <w:pStyle w:val="NoSpacing"/>
            </w:pPr>
            <w:r w:rsidRPr="00086E76">
              <w:t>5.59</w:t>
            </w:r>
          </w:p>
        </w:tc>
        <w:tc>
          <w:tcPr>
            <w:tcW w:w="1354" w:type="dxa"/>
            <w:tcBorders>
              <w:top w:val="nil"/>
              <w:bottom w:val="nil"/>
            </w:tcBorders>
            <w:vAlign w:val="center"/>
          </w:tcPr>
          <w:p w14:paraId="1138E4F2" w14:textId="77777777" w:rsidR="00784903" w:rsidRPr="00086E76" w:rsidRDefault="00784903" w:rsidP="002D202B">
            <w:pPr>
              <w:pStyle w:val="NoSpacing"/>
            </w:pPr>
            <w:r w:rsidRPr="00086E76">
              <w:t>5.00</w:t>
            </w:r>
          </w:p>
        </w:tc>
        <w:tc>
          <w:tcPr>
            <w:tcW w:w="1381" w:type="dxa"/>
            <w:gridSpan w:val="2"/>
            <w:tcBorders>
              <w:top w:val="nil"/>
              <w:bottom w:val="nil"/>
            </w:tcBorders>
            <w:vAlign w:val="center"/>
          </w:tcPr>
          <w:p w14:paraId="4EB3BFB3" w14:textId="77777777" w:rsidR="00784903" w:rsidRPr="00086E76" w:rsidRDefault="00784903" w:rsidP="002D202B">
            <w:pPr>
              <w:pStyle w:val="NoSpacing"/>
            </w:pPr>
            <w:r w:rsidRPr="00086E76">
              <w:t>6.18</w:t>
            </w:r>
          </w:p>
        </w:tc>
        <w:tc>
          <w:tcPr>
            <w:tcW w:w="1843" w:type="dxa"/>
            <w:tcBorders>
              <w:top w:val="nil"/>
              <w:bottom w:val="nil"/>
            </w:tcBorders>
            <w:vAlign w:val="center"/>
          </w:tcPr>
          <w:p w14:paraId="60CE212C" w14:textId="77777777" w:rsidR="00784903" w:rsidRPr="00086E76" w:rsidRDefault="00784903" w:rsidP="002D202B">
            <w:pPr>
              <w:pStyle w:val="NoSpacing"/>
            </w:pPr>
            <w:r w:rsidRPr="00086E76">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2D202B">
            <w:pPr>
              <w:pStyle w:val="NoSpacing"/>
            </w:pPr>
          </w:p>
        </w:tc>
        <w:tc>
          <w:tcPr>
            <w:tcW w:w="2597" w:type="dxa"/>
            <w:gridSpan w:val="2"/>
            <w:tcBorders>
              <w:top w:val="nil"/>
              <w:bottom w:val="nil"/>
            </w:tcBorders>
            <w:vAlign w:val="center"/>
          </w:tcPr>
          <w:p w14:paraId="2C6F59C7" w14:textId="77777777" w:rsidR="00784903" w:rsidRPr="00784903" w:rsidRDefault="00784903" w:rsidP="002D202B">
            <w:pPr>
              <w:pStyle w:val="NoSpacing"/>
            </w:pPr>
            <w:r w:rsidRPr="00784903">
              <w:t>Moonrise</w:t>
            </w:r>
          </w:p>
        </w:tc>
        <w:tc>
          <w:tcPr>
            <w:tcW w:w="1216" w:type="dxa"/>
            <w:tcBorders>
              <w:top w:val="nil"/>
              <w:bottom w:val="nil"/>
            </w:tcBorders>
            <w:vAlign w:val="center"/>
          </w:tcPr>
          <w:p w14:paraId="46D3EB2E" w14:textId="77777777" w:rsidR="00784903" w:rsidRPr="00086E76" w:rsidRDefault="00784903" w:rsidP="002D202B">
            <w:pPr>
              <w:pStyle w:val="NoSpacing"/>
            </w:pPr>
            <w:r w:rsidRPr="00086E76">
              <w:t>0.83</w:t>
            </w:r>
          </w:p>
        </w:tc>
        <w:tc>
          <w:tcPr>
            <w:tcW w:w="1354" w:type="dxa"/>
            <w:tcBorders>
              <w:top w:val="nil"/>
              <w:bottom w:val="nil"/>
            </w:tcBorders>
            <w:vAlign w:val="center"/>
          </w:tcPr>
          <w:p w14:paraId="4AF20CEA" w14:textId="77777777" w:rsidR="00784903" w:rsidRPr="00086E76" w:rsidRDefault="00784903" w:rsidP="002D202B">
            <w:pPr>
              <w:pStyle w:val="NoSpacing"/>
            </w:pPr>
            <w:r w:rsidRPr="00086E76">
              <w:t>0.42</w:t>
            </w:r>
          </w:p>
        </w:tc>
        <w:tc>
          <w:tcPr>
            <w:tcW w:w="1381" w:type="dxa"/>
            <w:gridSpan w:val="2"/>
            <w:tcBorders>
              <w:top w:val="nil"/>
              <w:bottom w:val="nil"/>
            </w:tcBorders>
            <w:vAlign w:val="center"/>
          </w:tcPr>
          <w:p w14:paraId="42E6589B" w14:textId="77777777" w:rsidR="00784903" w:rsidRPr="00086E76" w:rsidRDefault="00784903" w:rsidP="002D202B">
            <w:pPr>
              <w:pStyle w:val="NoSpacing"/>
            </w:pPr>
            <w:r w:rsidRPr="00086E76">
              <w:t>1.25</w:t>
            </w:r>
          </w:p>
        </w:tc>
        <w:tc>
          <w:tcPr>
            <w:tcW w:w="1843" w:type="dxa"/>
            <w:tcBorders>
              <w:top w:val="nil"/>
              <w:bottom w:val="nil"/>
            </w:tcBorders>
            <w:vAlign w:val="center"/>
          </w:tcPr>
          <w:p w14:paraId="19E205DB" w14:textId="77777777" w:rsidR="00784903" w:rsidRPr="00086E76" w:rsidRDefault="00784903" w:rsidP="002D202B">
            <w:pPr>
              <w:pStyle w:val="NoSpacing"/>
            </w:pPr>
            <w:r w:rsidRPr="00086E76">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2D202B">
            <w:pPr>
              <w:pStyle w:val="NoSpacing"/>
            </w:pPr>
          </w:p>
        </w:tc>
        <w:tc>
          <w:tcPr>
            <w:tcW w:w="2597" w:type="dxa"/>
            <w:gridSpan w:val="2"/>
            <w:tcBorders>
              <w:top w:val="nil"/>
              <w:bottom w:val="nil"/>
            </w:tcBorders>
            <w:vAlign w:val="center"/>
          </w:tcPr>
          <w:p w14:paraId="275CD750" w14:textId="77777777" w:rsidR="00784903" w:rsidRPr="00784903" w:rsidRDefault="00784903" w:rsidP="002D202B">
            <w:pPr>
              <w:pStyle w:val="NoSpacing"/>
            </w:pPr>
            <w:r w:rsidRPr="00784903">
              <w:t>Denning (Yes)</w:t>
            </w:r>
          </w:p>
        </w:tc>
        <w:tc>
          <w:tcPr>
            <w:tcW w:w="1216" w:type="dxa"/>
            <w:tcBorders>
              <w:top w:val="nil"/>
              <w:bottom w:val="nil"/>
            </w:tcBorders>
            <w:vAlign w:val="center"/>
          </w:tcPr>
          <w:p w14:paraId="2FBCD8BA" w14:textId="77777777" w:rsidR="00784903" w:rsidRPr="00086E76" w:rsidRDefault="00784903" w:rsidP="002D202B">
            <w:pPr>
              <w:pStyle w:val="NoSpacing"/>
            </w:pPr>
            <w:r w:rsidRPr="00086E76">
              <w:t>102.12</w:t>
            </w:r>
          </w:p>
        </w:tc>
        <w:tc>
          <w:tcPr>
            <w:tcW w:w="1354" w:type="dxa"/>
            <w:tcBorders>
              <w:top w:val="nil"/>
              <w:bottom w:val="nil"/>
            </w:tcBorders>
            <w:vAlign w:val="center"/>
          </w:tcPr>
          <w:p w14:paraId="7AD3280A" w14:textId="77777777" w:rsidR="00784903" w:rsidRPr="00086E76" w:rsidRDefault="00784903" w:rsidP="002D202B">
            <w:pPr>
              <w:pStyle w:val="NoSpacing"/>
            </w:pPr>
            <w:r w:rsidRPr="00086E76">
              <w:t>-52.87</w:t>
            </w:r>
          </w:p>
        </w:tc>
        <w:tc>
          <w:tcPr>
            <w:tcW w:w="1381" w:type="dxa"/>
            <w:gridSpan w:val="2"/>
            <w:tcBorders>
              <w:top w:val="nil"/>
              <w:bottom w:val="nil"/>
            </w:tcBorders>
            <w:vAlign w:val="center"/>
          </w:tcPr>
          <w:p w14:paraId="11B40AFC" w14:textId="77777777" w:rsidR="00784903" w:rsidRPr="00086E76" w:rsidRDefault="00784903" w:rsidP="002D202B">
            <w:pPr>
              <w:pStyle w:val="NoSpacing"/>
            </w:pPr>
            <w:r w:rsidRPr="00086E76">
              <w:t>257.11</w:t>
            </w:r>
          </w:p>
        </w:tc>
        <w:tc>
          <w:tcPr>
            <w:tcW w:w="1843" w:type="dxa"/>
            <w:tcBorders>
              <w:top w:val="nil"/>
              <w:bottom w:val="nil"/>
            </w:tcBorders>
            <w:vAlign w:val="center"/>
          </w:tcPr>
          <w:p w14:paraId="4316290F" w14:textId="77777777" w:rsidR="00784903" w:rsidRPr="00086E76" w:rsidRDefault="00784903" w:rsidP="002D202B">
            <w:pPr>
              <w:pStyle w:val="NoSpacing"/>
            </w:pPr>
            <w:r w:rsidRPr="00086E76">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2D202B">
            <w:pPr>
              <w:pStyle w:val="NoSpacing"/>
            </w:pPr>
          </w:p>
        </w:tc>
        <w:tc>
          <w:tcPr>
            <w:tcW w:w="2597" w:type="dxa"/>
            <w:gridSpan w:val="2"/>
            <w:tcBorders>
              <w:top w:val="nil"/>
              <w:bottom w:val="nil"/>
            </w:tcBorders>
            <w:vAlign w:val="center"/>
          </w:tcPr>
          <w:p w14:paraId="12E5741D" w14:textId="77777777" w:rsidR="00784903" w:rsidRPr="00784903" w:rsidRDefault="00784903" w:rsidP="002D202B">
            <w:pPr>
              <w:pStyle w:val="NoSpacing"/>
            </w:pPr>
            <w:r w:rsidRPr="00784903">
              <w:t>Temperature (°C)</w:t>
            </w:r>
          </w:p>
        </w:tc>
        <w:tc>
          <w:tcPr>
            <w:tcW w:w="1216" w:type="dxa"/>
            <w:tcBorders>
              <w:top w:val="nil"/>
              <w:bottom w:val="nil"/>
            </w:tcBorders>
            <w:vAlign w:val="center"/>
          </w:tcPr>
          <w:p w14:paraId="07A42F91" w14:textId="77777777" w:rsidR="00784903" w:rsidRPr="00086E76" w:rsidRDefault="00784903" w:rsidP="002D202B">
            <w:pPr>
              <w:pStyle w:val="NoSpacing"/>
            </w:pPr>
            <w:r w:rsidRPr="00086E76">
              <w:t>0.71</w:t>
            </w:r>
          </w:p>
        </w:tc>
        <w:tc>
          <w:tcPr>
            <w:tcW w:w="1354" w:type="dxa"/>
            <w:tcBorders>
              <w:top w:val="nil"/>
              <w:bottom w:val="nil"/>
            </w:tcBorders>
            <w:vAlign w:val="center"/>
          </w:tcPr>
          <w:p w14:paraId="40C1758A" w14:textId="77777777" w:rsidR="00784903" w:rsidRPr="00086E76" w:rsidRDefault="00784903" w:rsidP="002D202B">
            <w:pPr>
              <w:pStyle w:val="NoSpacing"/>
            </w:pPr>
            <w:r w:rsidRPr="00086E76">
              <w:t>-0.55</w:t>
            </w:r>
          </w:p>
        </w:tc>
        <w:tc>
          <w:tcPr>
            <w:tcW w:w="1381" w:type="dxa"/>
            <w:gridSpan w:val="2"/>
            <w:tcBorders>
              <w:top w:val="nil"/>
              <w:bottom w:val="nil"/>
            </w:tcBorders>
            <w:vAlign w:val="center"/>
          </w:tcPr>
          <w:p w14:paraId="58C6FAE2" w14:textId="77777777" w:rsidR="00784903" w:rsidRPr="00086E76" w:rsidRDefault="00784903" w:rsidP="002D202B">
            <w:pPr>
              <w:pStyle w:val="NoSpacing"/>
            </w:pPr>
            <w:r w:rsidRPr="00086E76">
              <w:t>1.97</w:t>
            </w:r>
          </w:p>
        </w:tc>
        <w:tc>
          <w:tcPr>
            <w:tcW w:w="1843" w:type="dxa"/>
            <w:tcBorders>
              <w:top w:val="nil"/>
              <w:bottom w:val="nil"/>
            </w:tcBorders>
            <w:vAlign w:val="center"/>
          </w:tcPr>
          <w:p w14:paraId="6493A271" w14:textId="77777777" w:rsidR="00784903" w:rsidRPr="00086E76" w:rsidRDefault="00784903" w:rsidP="002D202B">
            <w:pPr>
              <w:pStyle w:val="NoSpacing"/>
            </w:pPr>
            <w:r w:rsidRPr="00086E76">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2D202B">
            <w:pPr>
              <w:pStyle w:val="NoSpacing"/>
            </w:pPr>
          </w:p>
        </w:tc>
        <w:tc>
          <w:tcPr>
            <w:tcW w:w="2597" w:type="dxa"/>
            <w:gridSpan w:val="2"/>
            <w:tcBorders>
              <w:top w:val="nil"/>
              <w:bottom w:val="nil"/>
            </w:tcBorders>
            <w:vAlign w:val="center"/>
          </w:tcPr>
          <w:p w14:paraId="44F0A79D" w14:textId="77777777" w:rsidR="00784903" w:rsidRPr="00784903" w:rsidRDefault="00784903" w:rsidP="002D202B">
            <w:pPr>
              <w:pStyle w:val="NoSpacing"/>
            </w:pPr>
            <w:r w:rsidRPr="00784903">
              <w:t>Rainfall (mm)</w:t>
            </w:r>
          </w:p>
        </w:tc>
        <w:tc>
          <w:tcPr>
            <w:tcW w:w="1216" w:type="dxa"/>
            <w:tcBorders>
              <w:top w:val="nil"/>
              <w:bottom w:val="nil"/>
            </w:tcBorders>
            <w:vAlign w:val="center"/>
          </w:tcPr>
          <w:p w14:paraId="5F5AFD1D" w14:textId="77777777" w:rsidR="00784903" w:rsidRPr="00086E76" w:rsidRDefault="00784903" w:rsidP="002D202B">
            <w:pPr>
              <w:pStyle w:val="NoSpacing"/>
            </w:pPr>
            <w:r w:rsidRPr="00086E76">
              <w:t>-0.54</w:t>
            </w:r>
          </w:p>
        </w:tc>
        <w:tc>
          <w:tcPr>
            <w:tcW w:w="1354" w:type="dxa"/>
            <w:tcBorders>
              <w:top w:val="nil"/>
              <w:bottom w:val="nil"/>
            </w:tcBorders>
            <w:vAlign w:val="center"/>
          </w:tcPr>
          <w:p w14:paraId="40AD1B86" w14:textId="77777777" w:rsidR="00784903" w:rsidRPr="00086E76" w:rsidRDefault="00784903" w:rsidP="002D202B">
            <w:pPr>
              <w:pStyle w:val="NoSpacing"/>
            </w:pPr>
            <w:r w:rsidRPr="00086E76">
              <w:t>-7.66</w:t>
            </w:r>
          </w:p>
        </w:tc>
        <w:tc>
          <w:tcPr>
            <w:tcW w:w="1381" w:type="dxa"/>
            <w:gridSpan w:val="2"/>
            <w:tcBorders>
              <w:top w:val="nil"/>
              <w:bottom w:val="nil"/>
            </w:tcBorders>
            <w:vAlign w:val="center"/>
          </w:tcPr>
          <w:p w14:paraId="4C05C34A" w14:textId="77777777" w:rsidR="00784903" w:rsidRPr="00086E76" w:rsidRDefault="00784903" w:rsidP="002D202B">
            <w:pPr>
              <w:pStyle w:val="NoSpacing"/>
            </w:pPr>
            <w:r w:rsidRPr="00086E76">
              <w:t>6.57</w:t>
            </w:r>
          </w:p>
        </w:tc>
        <w:tc>
          <w:tcPr>
            <w:tcW w:w="1843" w:type="dxa"/>
            <w:tcBorders>
              <w:top w:val="nil"/>
              <w:bottom w:val="nil"/>
            </w:tcBorders>
            <w:vAlign w:val="center"/>
          </w:tcPr>
          <w:p w14:paraId="1421BF08" w14:textId="77777777" w:rsidR="00784903" w:rsidRPr="00086E76" w:rsidRDefault="00784903" w:rsidP="002D202B">
            <w:pPr>
              <w:pStyle w:val="NoSpacing"/>
            </w:pPr>
            <w:r w:rsidRPr="00086E76">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2D202B">
            <w:pPr>
              <w:pStyle w:val="NoSpacing"/>
            </w:pPr>
          </w:p>
        </w:tc>
        <w:tc>
          <w:tcPr>
            <w:tcW w:w="2597" w:type="dxa"/>
            <w:gridSpan w:val="2"/>
            <w:tcBorders>
              <w:top w:val="nil"/>
              <w:bottom w:val="nil"/>
            </w:tcBorders>
            <w:vAlign w:val="center"/>
          </w:tcPr>
          <w:p w14:paraId="69C552C4" w14:textId="77777777" w:rsidR="00784903" w:rsidRPr="00784903" w:rsidRDefault="00784903" w:rsidP="002D202B">
            <w:pPr>
              <w:pStyle w:val="NoSpacing"/>
            </w:pPr>
            <w:proofErr w:type="spellStart"/>
            <w:proofErr w:type="gramStart"/>
            <w:r w:rsidRPr="00784903">
              <w:t>Rainfall:Temperature</w:t>
            </w:r>
            <w:proofErr w:type="spellEnd"/>
            <w:proofErr w:type="gramEnd"/>
          </w:p>
        </w:tc>
        <w:tc>
          <w:tcPr>
            <w:tcW w:w="1216" w:type="dxa"/>
            <w:tcBorders>
              <w:top w:val="nil"/>
              <w:bottom w:val="nil"/>
            </w:tcBorders>
            <w:vAlign w:val="center"/>
          </w:tcPr>
          <w:p w14:paraId="520514CD" w14:textId="77777777" w:rsidR="00784903" w:rsidRPr="00086E76" w:rsidRDefault="00784903" w:rsidP="002D202B">
            <w:pPr>
              <w:pStyle w:val="NoSpacing"/>
            </w:pPr>
            <w:r w:rsidRPr="00086E76">
              <w:t>0.004</w:t>
            </w:r>
          </w:p>
        </w:tc>
        <w:tc>
          <w:tcPr>
            <w:tcW w:w="1354" w:type="dxa"/>
            <w:tcBorders>
              <w:top w:val="nil"/>
              <w:bottom w:val="nil"/>
            </w:tcBorders>
            <w:vAlign w:val="center"/>
          </w:tcPr>
          <w:p w14:paraId="27FBD005" w14:textId="77777777" w:rsidR="00784903" w:rsidRPr="00086E76" w:rsidRDefault="00784903" w:rsidP="002D202B">
            <w:pPr>
              <w:pStyle w:val="NoSpacing"/>
            </w:pPr>
            <w:r w:rsidRPr="00086E76">
              <w:t>-0.27</w:t>
            </w:r>
          </w:p>
        </w:tc>
        <w:tc>
          <w:tcPr>
            <w:tcW w:w="1381" w:type="dxa"/>
            <w:gridSpan w:val="2"/>
            <w:tcBorders>
              <w:top w:val="nil"/>
              <w:bottom w:val="nil"/>
            </w:tcBorders>
            <w:vAlign w:val="center"/>
          </w:tcPr>
          <w:p w14:paraId="0268179A" w14:textId="77777777" w:rsidR="00784903" w:rsidRPr="00086E76" w:rsidRDefault="00784903" w:rsidP="002D202B">
            <w:pPr>
              <w:pStyle w:val="NoSpacing"/>
            </w:pPr>
            <w:r w:rsidRPr="00086E76">
              <w:t>0.27</w:t>
            </w:r>
          </w:p>
        </w:tc>
        <w:tc>
          <w:tcPr>
            <w:tcW w:w="1843" w:type="dxa"/>
            <w:tcBorders>
              <w:top w:val="nil"/>
              <w:bottom w:val="nil"/>
            </w:tcBorders>
            <w:vAlign w:val="center"/>
          </w:tcPr>
          <w:p w14:paraId="6E5E22DE" w14:textId="77777777" w:rsidR="00784903" w:rsidRPr="00086E76" w:rsidRDefault="00784903" w:rsidP="002D202B">
            <w:pPr>
              <w:pStyle w:val="NoSpacing"/>
            </w:pPr>
            <w:r w:rsidRPr="00086E76">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2D202B">
            <w:pPr>
              <w:pStyle w:val="NoSpacing"/>
            </w:pPr>
          </w:p>
        </w:tc>
        <w:tc>
          <w:tcPr>
            <w:tcW w:w="2597" w:type="dxa"/>
            <w:gridSpan w:val="2"/>
            <w:tcBorders>
              <w:top w:val="nil"/>
              <w:bottom w:val="single" w:sz="4" w:space="0" w:color="auto"/>
            </w:tcBorders>
            <w:vAlign w:val="center"/>
          </w:tcPr>
          <w:p w14:paraId="0F2B8119" w14:textId="77777777" w:rsidR="00784903" w:rsidRPr="00784903" w:rsidRDefault="00784903" w:rsidP="002D202B">
            <w:pPr>
              <w:pStyle w:val="NoSpacing"/>
            </w:pPr>
            <w:proofErr w:type="spellStart"/>
            <w:proofErr w:type="gramStart"/>
            <w:r w:rsidRPr="00784903">
              <w:t>Denning:Temperature</w:t>
            </w:r>
            <w:proofErr w:type="spellEnd"/>
            <w:proofErr w:type="gramEnd"/>
          </w:p>
        </w:tc>
        <w:tc>
          <w:tcPr>
            <w:tcW w:w="1216" w:type="dxa"/>
            <w:tcBorders>
              <w:top w:val="nil"/>
              <w:bottom w:val="single" w:sz="4" w:space="0" w:color="auto"/>
            </w:tcBorders>
            <w:vAlign w:val="center"/>
          </w:tcPr>
          <w:p w14:paraId="13044F69" w14:textId="77777777" w:rsidR="00784903" w:rsidRPr="00086E76" w:rsidRDefault="00784903" w:rsidP="002D202B">
            <w:pPr>
              <w:pStyle w:val="NoSpacing"/>
            </w:pPr>
            <w:r w:rsidRPr="00086E76">
              <w:t>-7.42</w:t>
            </w:r>
          </w:p>
        </w:tc>
        <w:tc>
          <w:tcPr>
            <w:tcW w:w="1354" w:type="dxa"/>
            <w:tcBorders>
              <w:top w:val="nil"/>
              <w:bottom w:val="single" w:sz="4" w:space="0" w:color="auto"/>
            </w:tcBorders>
            <w:vAlign w:val="center"/>
          </w:tcPr>
          <w:p w14:paraId="276732E2" w14:textId="77777777" w:rsidR="00784903" w:rsidRPr="00086E76" w:rsidRDefault="00784903" w:rsidP="002D202B">
            <w:pPr>
              <w:pStyle w:val="NoSpacing"/>
            </w:pPr>
            <w:r w:rsidRPr="00086E76">
              <w:t>-13.76</w:t>
            </w:r>
          </w:p>
        </w:tc>
        <w:tc>
          <w:tcPr>
            <w:tcW w:w="1381" w:type="dxa"/>
            <w:gridSpan w:val="2"/>
            <w:tcBorders>
              <w:top w:val="nil"/>
              <w:bottom w:val="single" w:sz="4" w:space="0" w:color="auto"/>
            </w:tcBorders>
            <w:vAlign w:val="center"/>
          </w:tcPr>
          <w:p w14:paraId="3D17C35F" w14:textId="77777777" w:rsidR="00784903" w:rsidRPr="00086E76" w:rsidRDefault="00784903" w:rsidP="002D202B">
            <w:pPr>
              <w:pStyle w:val="NoSpacing"/>
            </w:pPr>
            <w:r w:rsidRPr="00086E76">
              <w:t>-1.10</w:t>
            </w:r>
          </w:p>
        </w:tc>
        <w:tc>
          <w:tcPr>
            <w:tcW w:w="1843" w:type="dxa"/>
            <w:tcBorders>
              <w:top w:val="nil"/>
              <w:bottom w:val="single" w:sz="4" w:space="0" w:color="auto"/>
            </w:tcBorders>
            <w:vAlign w:val="center"/>
            <w:hideMark/>
          </w:tcPr>
          <w:p w14:paraId="53AEE0FD" w14:textId="77777777" w:rsidR="00784903" w:rsidRPr="00086E76" w:rsidRDefault="00784903" w:rsidP="002D202B">
            <w:pPr>
              <w:pStyle w:val="NoSpacing"/>
            </w:pPr>
            <w:r w:rsidRPr="00086E76">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784903" w:rsidRPr="00784903" w:rsidRDefault="00784903" w:rsidP="002D202B">
            <w:pPr>
              <w:pStyle w:val="NoSpacing"/>
            </w:pPr>
            <w:r w:rsidRPr="00784903">
              <w:t>Intercept</w:t>
            </w:r>
          </w:p>
        </w:tc>
        <w:tc>
          <w:tcPr>
            <w:tcW w:w="1216" w:type="dxa"/>
            <w:tcBorders>
              <w:top w:val="single" w:sz="4" w:space="0" w:color="auto"/>
            </w:tcBorders>
            <w:vAlign w:val="center"/>
            <w:hideMark/>
          </w:tcPr>
          <w:p w14:paraId="56387B5D" w14:textId="77777777" w:rsidR="00784903" w:rsidRPr="00086E76" w:rsidRDefault="00784903" w:rsidP="002D202B">
            <w:pPr>
              <w:pStyle w:val="NoSpacing"/>
            </w:pPr>
            <w:r w:rsidRPr="00086E76">
              <w:t>28.51</w:t>
            </w:r>
          </w:p>
        </w:tc>
        <w:tc>
          <w:tcPr>
            <w:tcW w:w="1354" w:type="dxa"/>
            <w:tcBorders>
              <w:top w:val="single" w:sz="4" w:space="0" w:color="auto"/>
            </w:tcBorders>
            <w:vAlign w:val="center"/>
            <w:hideMark/>
          </w:tcPr>
          <w:p w14:paraId="4FE189A2" w14:textId="77777777" w:rsidR="00784903" w:rsidRPr="00086E76" w:rsidRDefault="00784903" w:rsidP="002D202B">
            <w:pPr>
              <w:pStyle w:val="NoSpacing"/>
            </w:pPr>
            <w:r w:rsidRPr="00086E76">
              <w:t>20.67</w:t>
            </w:r>
          </w:p>
        </w:tc>
        <w:tc>
          <w:tcPr>
            <w:tcW w:w="1381" w:type="dxa"/>
            <w:gridSpan w:val="2"/>
            <w:tcBorders>
              <w:top w:val="single" w:sz="4" w:space="0" w:color="auto"/>
            </w:tcBorders>
            <w:vAlign w:val="center"/>
            <w:hideMark/>
          </w:tcPr>
          <w:p w14:paraId="1A69E671" w14:textId="77777777" w:rsidR="00784903" w:rsidRPr="00086E76" w:rsidRDefault="00784903" w:rsidP="002D202B">
            <w:pPr>
              <w:pStyle w:val="NoSpacing"/>
            </w:pPr>
            <w:r w:rsidRPr="00086E76">
              <w:t>36.36</w:t>
            </w:r>
          </w:p>
        </w:tc>
        <w:tc>
          <w:tcPr>
            <w:tcW w:w="1843" w:type="dxa"/>
            <w:tcBorders>
              <w:top w:val="single" w:sz="4" w:space="0" w:color="auto"/>
            </w:tcBorders>
            <w:vAlign w:val="center"/>
            <w:hideMark/>
          </w:tcPr>
          <w:p w14:paraId="6BBA47AD" w14:textId="77777777" w:rsidR="00784903" w:rsidRPr="00086E76" w:rsidRDefault="00784903" w:rsidP="002D202B">
            <w:pPr>
              <w:pStyle w:val="NoSpacing"/>
            </w:pPr>
            <w:r w:rsidRPr="00086E76">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2D202B">
            <w:pPr>
              <w:pStyle w:val="NoSpacing"/>
            </w:pPr>
          </w:p>
        </w:tc>
        <w:tc>
          <w:tcPr>
            <w:tcW w:w="2597" w:type="dxa"/>
            <w:gridSpan w:val="2"/>
            <w:vAlign w:val="center"/>
          </w:tcPr>
          <w:p w14:paraId="351E54C3" w14:textId="77777777" w:rsidR="00784903" w:rsidRPr="00784903" w:rsidRDefault="00784903" w:rsidP="002D202B">
            <w:pPr>
              <w:pStyle w:val="NoSpacing"/>
            </w:pPr>
            <w:r w:rsidRPr="00784903">
              <w:t>Moonlight</w:t>
            </w:r>
          </w:p>
        </w:tc>
        <w:tc>
          <w:tcPr>
            <w:tcW w:w="1216" w:type="dxa"/>
            <w:vAlign w:val="center"/>
          </w:tcPr>
          <w:p w14:paraId="67A69CD2" w14:textId="77777777" w:rsidR="00784903" w:rsidRPr="00086E76" w:rsidRDefault="00784903" w:rsidP="002D202B">
            <w:pPr>
              <w:pStyle w:val="NoSpacing"/>
            </w:pPr>
            <w:r w:rsidRPr="00086E76">
              <w:t>0.86</w:t>
            </w:r>
          </w:p>
        </w:tc>
        <w:tc>
          <w:tcPr>
            <w:tcW w:w="1354" w:type="dxa"/>
            <w:vAlign w:val="center"/>
          </w:tcPr>
          <w:p w14:paraId="7DDB1846" w14:textId="77777777" w:rsidR="00784903" w:rsidRPr="00086E76" w:rsidRDefault="00784903" w:rsidP="002D202B">
            <w:pPr>
              <w:pStyle w:val="NoSpacing"/>
            </w:pPr>
            <w:r w:rsidRPr="00086E76">
              <w:t>0.75</w:t>
            </w:r>
          </w:p>
        </w:tc>
        <w:tc>
          <w:tcPr>
            <w:tcW w:w="1381" w:type="dxa"/>
            <w:gridSpan w:val="2"/>
            <w:vAlign w:val="center"/>
          </w:tcPr>
          <w:p w14:paraId="593F3C86" w14:textId="77777777" w:rsidR="00784903" w:rsidRPr="00086E76" w:rsidRDefault="00784903" w:rsidP="002D202B">
            <w:pPr>
              <w:pStyle w:val="NoSpacing"/>
            </w:pPr>
            <w:r w:rsidRPr="00086E76">
              <w:t>0.98</w:t>
            </w:r>
          </w:p>
        </w:tc>
        <w:tc>
          <w:tcPr>
            <w:tcW w:w="1843" w:type="dxa"/>
            <w:vAlign w:val="center"/>
          </w:tcPr>
          <w:p w14:paraId="6A01CDB3" w14:textId="77777777" w:rsidR="00784903" w:rsidRPr="00086E76" w:rsidRDefault="00784903" w:rsidP="002D202B">
            <w:pPr>
              <w:pStyle w:val="NoSpacing"/>
            </w:pPr>
            <w:r w:rsidRPr="00086E76">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2D202B">
            <w:pPr>
              <w:pStyle w:val="NoSpacing"/>
            </w:pPr>
          </w:p>
        </w:tc>
        <w:tc>
          <w:tcPr>
            <w:tcW w:w="2597" w:type="dxa"/>
            <w:gridSpan w:val="2"/>
            <w:vAlign w:val="center"/>
          </w:tcPr>
          <w:p w14:paraId="05DCFC1C" w14:textId="77777777" w:rsidR="00784903" w:rsidRPr="00784903" w:rsidRDefault="00784903" w:rsidP="002D202B">
            <w:pPr>
              <w:pStyle w:val="NoSpacing"/>
            </w:pPr>
            <w:r w:rsidRPr="00784903">
              <w:t>Moonrise</w:t>
            </w:r>
          </w:p>
        </w:tc>
        <w:tc>
          <w:tcPr>
            <w:tcW w:w="1216" w:type="dxa"/>
            <w:vAlign w:val="center"/>
          </w:tcPr>
          <w:p w14:paraId="09C076BF" w14:textId="77777777" w:rsidR="00784903" w:rsidRPr="00086E76" w:rsidRDefault="00784903" w:rsidP="002D202B">
            <w:pPr>
              <w:pStyle w:val="NoSpacing"/>
            </w:pPr>
            <w:r w:rsidRPr="00086E76">
              <w:t>-0.011</w:t>
            </w:r>
          </w:p>
        </w:tc>
        <w:tc>
          <w:tcPr>
            <w:tcW w:w="1354" w:type="dxa"/>
            <w:vAlign w:val="center"/>
          </w:tcPr>
          <w:p w14:paraId="3798362F" w14:textId="77777777" w:rsidR="00784903" w:rsidRPr="00086E76" w:rsidRDefault="00784903" w:rsidP="002D202B">
            <w:pPr>
              <w:pStyle w:val="NoSpacing"/>
            </w:pPr>
            <w:r w:rsidRPr="00086E76">
              <w:t>-0.10</w:t>
            </w:r>
          </w:p>
        </w:tc>
        <w:tc>
          <w:tcPr>
            <w:tcW w:w="1381" w:type="dxa"/>
            <w:gridSpan w:val="2"/>
            <w:vAlign w:val="center"/>
          </w:tcPr>
          <w:p w14:paraId="656376C6" w14:textId="77777777" w:rsidR="00784903" w:rsidRPr="00086E76" w:rsidRDefault="00784903" w:rsidP="002D202B">
            <w:pPr>
              <w:pStyle w:val="NoSpacing"/>
            </w:pPr>
            <w:r w:rsidRPr="00086E76">
              <w:t>-0.072</w:t>
            </w:r>
          </w:p>
        </w:tc>
        <w:tc>
          <w:tcPr>
            <w:tcW w:w="1843" w:type="dxa"/>
            <w:vAlign w:val="center"/>
          </w:tcPr>
          <w:p w14:paraId="33D071A2" w14:textId="77777777" w:rsidR="00784903" w:rsidRPr="00086E76" w:rsidRDefault="00784903" w:rsidP="002D202B">
            <w:pPr>
              <w:pStyle w:val="NoSpacing"/>
            </w:pPr>
            <w:r w:rsidRPr="00086E76">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2D202B">
            <w:pPr>
              <w:pStyle w:val="NoSpacing"/>
            </w:pPr>
          </w:p>
        </w:tc>
        <w:tc>
          <w:tcPr>
            <w:tcW w:w="2597" w:type="dxa"/>
            <w:gridSpan w:val="2"/>
            <w:vAlign w:val="center"/>
          </w:tcPr>
          <w:p w14:paraId="00B60BF7" w14:textId="77777777" w:rsidR="00784903" w:rsidRPr="00784903" w:rsidRDefault="00784903" w:rsidP="002D202B">
            <w:pPr>
              <w:pStyle w:val="NoSpacing"/>
            </w:pPr>
            <w:r w:rsidRPr="00784903">
              <w:t>Denning (Yes)</w:t>
            </w:r>
          </w:p>
        </w:tc>
        <w:tc>
          <w:tcPr>
            <w:tcW w:w="1216" w:type="dxa"/>
            <w:vAlign w:val="center"/>
          </w:tcPr>
          <w:p w14:paraId="62F5A8CB" w14:textId="77777777" w:rsidR="00784903" w:rsidRPr="00086E76" w:rsidRDefault="00784903" w:rsidP="002D202B">
            <w:pPr>
              <w:pStyle w:val="NoSpacing"/>
            </w:pPr>
            <w:r w:rsidRPr="00086E76">
              <w:t>1.82</w:t>
            </w:r>
          </w:p>
        </w:tc>
        <w:tc>
          <w:tcPr>
            <w:tcW w:w="1354" w:type="dxa"/>
            <w:vAlign w:val="center"/>
          </w:tcPr>
          <w:p w14:paraId="05595815" w14:textId="77777777" w:rsidR="00784903" w:rsidRPr="00086E76" w:rsidRDefault="00784903" w:rsidP="002D202B">
            <w:pPr>
              <w:pStyle w:val="NoSpacing"/>
            </w:pPr>
            <w:r w:rsidRPr="00086E76">
              <w:t>-3.17</w:t>
            </w:r>
          </w:p>
        </w:tc>
        <w:tc>
          <w:tcPr>
            <w:tcW w:w="1381" w:type="dxa"/>
            <w:gridSpan w:val="2"/>
            <w:vAlign w:val="center"/>
          </w:tcPr>
          <w:p w14:paraId="4F94BE86" w14:textId="77777777" w:rsidR="00784903" w:rsidRPr="00086E76" w:rsidRDefault="00784903" w:rsidP="002D202B">
            <w:pPr>
              <w:pStyle w:val="NoSpacing"/>
            </w:pPr>
            <w:r w:rsidRPr="00086E76">
              <w:t>6.84</w:t>
            </w:r>
          </w:p>
        </w:tc>
        <w:tc>
          <w:tcPr>
            <w:tcW w:w="1843" w:type="dxa"/>
            <w:vAlign w:val="center"/>
          </w:tcPr>
          <w:p w14:paraId="185DEA8E" w14:textId="77777777" w:rsidR="00784903" w:rsidRPr="00086E76" w:rsidRDefault="00784903" w:rsidP="002D202B">
            <w:pPr>
              <w:pStyle w:val="NoSpacing"/>
            </w:pPr>
            <w:r w:rsidRPr="00086E76">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2D202B">
            <w:pPr>
              <w:pStyle w:val="NoSpacing"/>
            </w:pPr>
          </w:p>
        </w:tc>
        <w:tc>
          <w:tcPr>
            <w:tcW w:w="2597" w:type="dxa"/>
            <w:gridSpan w:val="2"/>
            <w:tcBorders>
              <w:bottom w:val="single" w:sz="4" w:space="0" w:color="auto"/>
            </w:tcBorders>
            <w:vAlign w:val="center"/>
            <w:hideMark/>
          </w:tcPr>
          <w:p w14:paraId="46043F3B" w14:textId="77777777" w:rsidR="00784903" w:rsidRPr="00784903" w:rsidRDefault="00784903" w:rsidP="002D202B">
            <w:pPr>
              <w:pStyle w:val="NoSpacing"/>
            </w:pPr>
            <w:r w:rsidRPr="00784903">
              <w:t>Temperature (°C)</w:t>
            </w:r>
          </w:p>
        </w:tc>
        <w:tc>
          <w:tcPr>
            <w:tcW w:w="1216" w:type="dxa"/>
            <w:tcBorders>
              <w:bottom w:val="single" w:sz="4" w:space="0" w:color="auto"/>
            </w:tcBorders>
            <w:vAlign w:val="center"/>
            <w:hideMark/>
          </w:tcPr>
          <w:p w14:paraId="2BFA8E34" w14:textId="77777777" w:rsidR="00784903" w:rsidRPr="00086E76" w:rsidRDefault="00784903" w:rsidP="002D202B">
            <w:pPr>
              <w:pStyle w:val="NoSpacing"/>
            </w:pPr>
            <w:r w:rsidRPr="00086E76">
              <w:t>0.42</w:t>
            </w:r>
          </w:p>
        </w:tc>
        <w:tc>
          <w:tcPr>
            <w:tcW w:w="1354" w:type="dxa"/>
            <w:tcBorders>
              <w:bottom w:val="single" w:sz="4" w:space="0" w:color="auto"/>
            </w:tcBorders>
            <w:vAlign w:val="center"/>
            <w:hideMark/>
          </w:tcPr>
          <w:p w14:paraId="462E3D94" w14:textId="77777777" w:rsidR="00784903" w:rsidRPr="00086E76" w:rsidRDefault="00784903" w:rsidP="002D202B">
            <w:pPr>
              <w:pStyle w:val="NoSpacing"/>
            </w:pPr>
            <w:r w:rsidRPr="00086E76">
              <w:t>0.18</w:t>
            </w:r>
          </w:p>
        </w:tc>
        <w:tc>
          <w:tcPr>
            <w:tcW w:w="1381" w:type="dxa"/>
            <w:gridSpan w:val="2"/>
            <w:tcBorders>
              <w:bottom w:val="single" w:sz="4" w:space="0" w:color="auto"/>
            </w:tcBorders>
            <w:vAlign w:val="center"/>
            <w:hideMark/>
          </w:tcPr>
          <w:p w14:paraId="76FD24B0" w14:textId="77777777" w:rsidR="00784903" w:rsidRPr="00086E76" w:rsidRDefault="00784903" w:rsidP="002D202B">
            <w:pPr>
              <w:pStyle w:val="NoSpacing"/>
            </w:pPr>
            <w:r w:rsidRPr="00086E76">
              <w:t>0.66</w:t>
            </w:r>
          </w:p>
        </w:tc>
        <w:tc>
          <w:tcPr>
            <w:tcW w:w="1843" w:type="dxa"/>
            <w:tcBorders>
              <w:bottom w:val="single" w:sz="4" w:space="0" w:color="auto"/>
            </w:tcBorders>
            <w:vAlign w:val="center"/>
            <w:hideMark/>
          </w:tcPr>
          <w:p w14:paraId="6875708B" w14:textId="77777777" w:rsidR="00784903" w:rsidRPr="00086E76" w:rsidRDefault="00784903" w:rsidP="002D202B">
            <w:pPr>
              <w:pStyle w:val="NoSpacing"/>
            </w:pPr>
            <w:r w:rsidRPr="00086E76">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77777777" w:rsidR="00784903" w:rsidRPr="00086E76" w:rsidRDefault="00784903" w:rsidP="002D202B">
            <w:pPr>
              <w:pStyle w:val="NoSpacing"/>
            </w:pPr>
            <w:r w:rsidRPr="00086E76">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77777777" w:rsidR="00784903" w:rsidRPr="00086E76" w:rsidRDefault="00784903" w:rsidP="002D202B">
            <w:pPr>
              <w:pStyle w:val="NoSpacing"/>
            </w:pPr>
            <w:r w:rsidRPr="00086E76">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77777777" w:rsidR="00784903" w:rsidRPr="00086E76" w:rsidRDefault="00784903" w:rsidP="002D202B">
            <w:pPr>
              <w:pStyle w:val="NoSpacing"/>
            </w:pPr>
            <w:r w:rsidRPr="00086E76">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2D202B">
            <w:pPr>
              <w:pStyle w:val="NoSpacing"/>
            </w:pPr>
          </w:p>
        </w:tc>
        <w:tc>
          <w:tcPr>
            <w:tcW w:w="2296" w:type="dxa"/>
            <w:tcBorders>
              <w:top w:val="nil"/>
              <w:bottom w:val="single" w:sz="4" w:space="0" w:color="auto"/>
            </w:tcBorders>
            <w:vAlign w:val="center"/>
          </w:tcPr>
          <w:p w14:paraId="6BA861D1" w14:textId="77777777" w:rsidR="00784903" w:rsidRPr="00784903" w:rsidRDefault="00784903" w:rsidP="002D202B">
            <w:pPr>
              <w:pStyle w:val="NoSpacing"/>
            </w:pPr>
            <w:r w:rsidRPr="00784903">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2D202B">
            <w:pPr>
              <w:pStyle w:val="NoSpacing"/>
            </w:pPr>
            <w:r w:rsidRPr="00086E76">
              <w:t>-00:29:38</w:t>
            </w:r>
          </w:p>
        </w:tc>
        <w:tc>
          <w:tcPr>
            <w:tcW w:w="1354" w:type="dxa"/>
            <w:tcBorders>
              <w:top w:val="nil"/>
              <w:bottom w:val="single" w:sz="4" w:space="0" w:color="auto"/>
            </w:tcBorders>
            <w:vAlign w:val="center"/>
          </w:tcPr>
          <w:p w14:paraId="3F6E8D42" w14:textId="77777777" w:rsidR="00784903" w:rsidRPr="00086E76" w:rsidRDefault="00784903" w:rsidP="002D202B">
            <w:pPr>
              <w:pStyle w:val="NoSpacing"/>
            </w:pPr>
            <w:r w:rsidRPr="00086E76">
              <w:t>-00:18:57</w:t>
            </w:r>
          </w:p>
        </w:tc>
        <w:tc>
          <w:tcPr>
            <w:tcW w:w="1381" w:type="dxa"/>
            <w:gridSpan w:val="2"/>
            <w:tcBorders>
              <w:top w:val="nil"/>
              <w:bottom w:val="single" w:sz="4" w:space="0" w:color="auto"/>
            </w:tcBorders>
            <w:vAlign w:val="center"/>
          </w:tcPr>
          <w:p w14:paraId="0F2DE68F" w14:textId="77777777" w:rsidR="00784903" w:rsidRPr="00086E76" w:rsidRDefault="00784903" w:rsidP="002D202B">
            <w:pPr>
              <w:pStyle w:val="NoSpacing"/>
            </w:pPr>
            <w:r w:rsidRPr="00086E76">
              <w:t>-00:40:20</w:t>
            </w:r>
          </w:p>
        </w:tc>
        <w:tc>
          <w:tcPr>
            <w:tcW w:w="1843" w:type="dxa"/>
            <w:tcBorders>
              <w:top w:val="nil"/>
              <w:bottom w:val="single" w:sz="4" w:space="0" w:color="auto"/>
            </w:tcBorders>
            <w:vAlign w:val="center"/>
          </w:tcPr>
          <w:p w14:paraId="6EF2BDA9" w14:textId="77777777" w:rsidR="00784903" w:rsidRPr="00086E76" w:rsidRDefault="00784903" w:rsidP="002D202B">
            <w:pPr>
              <w:pStyle w:val="NoSpacing"/>
            </w:pPr>
            <w:r w:rsidRPr="00086E76">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77777777" w:rsidR="00784903" w:rsidRPr="00086E76" w:rsidRDefault="00784903" w:rsidP="002D202B">
            <w:pPr>
              <w:pStyle w:val="NoSpacing"/>
            </w:pPr>
            <w:r w:rsidRPr="00086E76">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77777777" w:rsidR="00784903" w:rsidRPr="00086E76" w:rsidRDefault="00784903" w:rsidP="002D202B">
            <w:pPr>
              <w:pStyle w:val="NoSpacing"/>
            </w:pPr>
            <w:r w:rsidRPr="00086E76">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77777777" w:rsidR="00784903" w:rsidRPr="00086E76" w:rsidRDefault="00784903" w:rsidP="002D202B">
            <w:pPr>
              <w:pStyle w:val="NoSpacing"/>
            </w:pPr>
            <w:r w:rsidRPr="00086E76">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2D202B">
            <w:pPr>
              <w:pStyle w:val="NoSpacing"/>
            </w:pPr>
          </w:p>
        </w:tc>
        <w:tc>
          <w:tcPr>
            <w:tcW w:w="2296" w:type="dxa"/>
            <w:vAlign w:val="center"/>
          </w:tcPr>
          <w:p w14:paraId="4B17DEFF" w14:textId="77777777" w:rsidR="00784903" w:rsidRPr="00784903" w:rsidRDefault="00784903" w:rsidP="002D202B">
            <w:pPr>
              <w:pStyle w:val="NoSpacing"/>
            </w:pPr>
            <w:r w:rsidRPr="00784903">
              <w:t>Denning (Yes)</w:t>
            </w:r>
          </w:p>
        </w:tc>
        <w:tc>
          <w:tcPr>
            <w:tcW w:w="1517" w:type="dxa"/>
            <w:gridSpan w:val="2"/>
            <w:vAlign w:val="center"/>
          </w:tcPr>
          <w:p w14:paraId="6DD2B1AE" w14:textId="77777777" w:rsidR="00784903" w:rsidRPr="00086E76" w:rsidRDefault="00784903" w:rsidP="002D202B">
            <w:pPr>
              <w:pStyle w:val="NoSpacing"/>
            </w:pPr>
            <w:r w:rsidRPr="00086E76">
              <w:t>02:22:25</w:t>
            </w:r>
          </w:p>
        </w:tc>
        <w:tc>
          <w:tcPr>
            <w:tcW w:w="1354" w:type="dxa"/>
            <w:vAlign w:val="center"/>
          </w:tcPr>
          <w:p w14:paraId="46F74045" w14:textId="77777777" w:rsidR="00784903" w:rsidRPr="00086E76" w:rsidRDefault="00784903" w:rsidP="002D202B">
            <w:pPr>
              <w:pStyle w:val="NoSpacing"/>
            </w:pPr>
            <w:r w:rsidRPr="00086E76">
              <w:t>01:11:11</w:t>
            </w:r>
          </w:p>
        </w:tc>
        <w:tc>
          <w:tcPr>
            <w:tcW w:w="1381" w:type="dxa"/>
            <w:gridSpan w:val="2"/>
            <w:vAlign w:val="center"/>
          </w:tcPr>
          <w:p w14:paraId="16696BD0" w14:textId="77777777" w:rsidR="00784903" w:rsidRPr="00086E76" w:rsidRDefault="00784903" w:rsidP="002D202B">
            <w:pPr>
              <w:pStyle w:val="NoSpacing"/>
            </w:pPr>
            <w:r w:rsidRPr="00086E76">
              <w:t>03:33:39</w:t>
            </w:r>
          </w:p>
        </w:tc>
        <w:tc>
          <w:tcPr>
            <w:tcW w:w="1843" w:type="dxa"/>
            <w:vAlign w:val="center"/>
          </w:tcPr>
          <w:p w14:paraId="6559CEBF" w14:textId="77777777" w:rsidR="00784903" w:rsidRPr="00086E76" w:rsidRDefault="00784903" w:rsidP="002D202B">
            <w:pPr>
              <w:pStyle w:val="NoSpacing"/>
            </w:pPr>
            <w:r w:rsidRPr="00086E76">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2D202B">
            <w:pPr>
              <w:pStyle w:val="NoSpacing"/>
            </w:pPr>
          </w:p>
        </w:tc>
        <w:tc>
          <w:tcPr>
            <w:tcW w:w="2296" w:type="dxa"/>
            <w:vAlign w:val="center"/>
          </w:tcPr>
          <w:p w14:paraId="671D9F03" w14:textId="77777777" w:rsidR="00784903" w:rsidRPr="00784903" w:rsidRDefault="00784903" w:rsidP="002D202B">
            <w:pPr>
              <w:pStyle w:val="NoSpacing"/>
            </w:pPr>
            <w:r w:rsidRPr="00784903">
              <w:t>Temperature</w:t>
            </w:r>
          </w:p>
        </w:tc>
        <w:tc>
          <w:tcPr>
            <w:tcW w:w="1517" w:type="dxa"/>
            <w:gridSpan w:val="2"/>
            <w:vAlign w:val="center"/>
          </w:tcPr>
          <w:p w14:paraId="766A1625" w14:textId="77777777" w:rsidR="00784903" w:rsidRPr="00086E76" w:rsidRDefault="00784903" w:rsidP="002D202B">
            <w:pPr>
              <w:pStyle w:val="NoSpacing"/>
            </w:pPr>
            <w:r w:rsidRPr="00086E76">
              <w:t>00:19:04</w:t>
            </w:r>
          </w:p>
        </w:tc>
        <w:tc>
          <w:tcPr>
            <w:tcW w:w="1354" w:type="dxa"/>
            <w:vAlign w:val="center"/>
          </w:tcPr>
          <w:p w14:paraId="5EE08466" w14:textId="77777777" w:rsidR="00784903" w:rsidRPr="00086E76" w:rsidRDefault="00784903" w:rsidP="002D202B">
            <w:pPr>
              <w:pStyle w:val="NoSpacing"/>
            </w:pPr>
            <w:r w:rsidRPr="00086E76">
              <w:t>00:11:10</w:t>
            </w:r>
          </w:p>
        </w:tc>
        <w:tc>
          <w:tcPr>
            <w:tcW w:w="1381" w:type="dxa"/>
            <w:gridSpan w:val="2"/>
            <w:vAlign w:val="center"/>
          </w:tcPr>
          <w:p w14:paraId="664419BD" w14:textId="77777777" w:rsidR="00784903" w:rsidRPr="00086E76" w:rsidRDefault="00784903" w:rsidP="002D202B">
            <w:pPr>
              <w:pStyle w:val="NoSpacing"/>
            </w:pPr>
            <w:r w:rsidRPr="00086E76">
              <w:t>00:26:57</w:t>
            </w:r>
          </w:p>
        </w:tc>
        <w:tc>
          <w:tcPr>
            <w:tcW w:w="1843" w:type="dxa"/>
            <w:vAlign w:val="center"/>
          </w:tcPr>
          <w:p w14:paraId="5D9C5BF3" w14:textId="77777777" w:rsidR="00784903" w:rsidRPr="00086E76" w:rsidRDefault="00784903" w:rsidP="002D202B">
            <w:pPr>
              <w:pStyle w:val="NoSpacing"/>
            </w:pPr>
            <w:r w:rsidRPr="00086E76">
              <w:t>0.08 (1)</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C90548">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sie Woodroffe" w:date="2019-08-22T12:46:00Z" w:initials="RW">
    <w:p w14:paraId="59B0D37F" w14:textId="77777777" w:rsidR="00E679EB" w:rsidRDefault="00E679EB" w:rsidP="007C2A70">
      <w:pPr>
        <w:pStyle w:val="CommentText"/>
      </w:pPr>
      <w:r>
        <w:rPr>
          <w:rStyle w:val="CommentReference"/>
        </w:rPr>
        <w:annotationRef/>
      </w:r>
      <w:r>
        <w:t>Didn’t we at some point have a pie chart showing this info. I think it would be good to show this as a figure and reduce the text here, picking out the highlights</w:t>
      </w:r>
    </w:p>
  </w:comment>
  <w:comment w:id="1" w:author="Rosie Woodroffe" w:date="2019-08-22T12:46:00Z" w:initials="RW">
    <w:p w14:paraId="6FAE9A82" w14:textId="77777777" w:rsidR="00E679EB" w:rsidRDefault="00E679EB" w:rsidP="007C2A70">
      <w:pPr>
        <w:pStyle w:val="CommentText"/>
      </w:pPr>
      <w:r>
        <w:rPr>
          <w:rStyle w:val="CommentReference"/>
        </w:rPr>
        <w:annotationRef/>
      </w:r>
      <w:r>
        <w:t>You don’t need to describe in detail patterns which are shown in a figure – and to be honest this variation isn’t very interesting. I’m not sure the patterns would even be significant if you did an analysis (you haven’t presented one, which is fine)</w:t>
      </w:r>
    </w:p>
    <w:p w14:paraId="186A693C" w14:textId="18AA54C4" w:rsidR="00E679EB" w:rsidRDefault="00E679EB" w:rsidP="007C2A70">
      <w:pPr>
        <w:pStyle w:val="CommentText"/>
      </w:pPr>
      <w:r>
        <w:t>In the figure – it would be good to add confidence intervals or some other measure of variation. This isn’t needed for the wild dogs because you show the individuals separately, but as you have averaged for the dikdik and impala it is needed. Unless you want to put the dikdik/impala in as individuals.</w:t>
      </w:r>
    </w:p>
    <w:p w14:paraId="4553EDF3" w14:textId="77777777" w:rsidR="00E679EB" w:rsidRDefault="00E679EB" w:rsidP="007C2A70">
      <w:pPr>
        <w:pStyle w:val="CommentText"/>
      </w:pPr>
      <w:proofErr w:type="gramStart"/>
      <w:r>
        <w:t>ALSO</w:t>
      </w:r>
      <w:proofErr w:type="gramEnd"/>
      <w:r>
        <w:t xml:space="preserve"> the dikdik variation doesn’t show up on the graph as they move such short distances. Would it be possible to put in an axis break or draw as two separate graphs? And while I’m on it…. Could the background shading be </w:t>
      </w:r>
      <w:proofErr w:type="gramStart"/>
      <w:r>
        <w:t>removed</w:t>
      </w:r>
      <w:proofErr w:type="gramEnd"/>
      <w:r>
        <w:t xml:space="preserve"> and the axes put in as lines – I don’t think a journal will accept these figures. They look nice like this for presentations, but think what they will look like after someone has photocopied them out of the journal hard copy (does anyone do that </w:t>
      </w:r>
      <w:proofErr w:type="spellStart"/>
      <w:proofErr w:type="gramStart"/>
      <w:r>
        <w:t>any more</w:t>
      </w:r>
      <w:proofErr w:type="spellEnd"/>
      <w:proofErr w:type="gramEnd"/>
      <w:r>
        <w:t>?) And… I think it will be clearer if you move the data points off the axes</w:t>
      </w:r>
    </w:p>
  </w:comment>
  <w:comment w:id="2" w:author="Rosie Woodroffe" w:date="2019-08-22T12:46:00Z" w:initials="RW">
    <w:p w14:paraId="04FE2D4A" w14:textId="77777777" w:rsidR="00E679EB" w:rsidRDefault="00E679EB" w:rsidP="007C2A70">
      <w:pPr>
        <w:pStyle w:val="CommentText"/>
      </w:pPr>
      <w:r>
        <w:rPr>
          <w:rStyle w:val="CommentReference"/>
        </w:rPr>
        <w:annotationRef/>
      </w:r>
      <w:r>
        <w:t xml:space="preserve">Same comments about Fig 1D as 1B and IC (Cis, </w:t>
      </w:r>
      <w:proofErr w:type="gramStart"/>
      <w:r>
        <w:t>etc)…</w:t>
      </w:r>
      <w:proofErr w:type="gramEnd"/>
      <w:r>
        <w:t xml:space="preserve"> also there is a typo in the y axis label (distance not distance)</w:t>
      </w:r>
    </w:p>
  </w:comment>
  <w:comment w:id="3" w:author="Rosie Woodroffe" w:date="2019-08-22T12:46:00Z" w:initials="RW">
    <w:p w14:paraId="261C1B0B" w14:textId="77777777" w:rsidR="00E679EB" w:rsidRDefault="00E679EB" w:rsidP="007C2A70">
      <w:pPr>
        <w:pStyle w:val="CommentText"/>
      </w:pPr>
      <w:r>
        <w:rPr>
          <w:rStyle w:val="CommentReference"/>
        </w:rPr>
        <w:annotationRef/>
      </w:r>
      <w:r>
        <w:t xml:space="preserve">But also – 1D shows distance to glades but the stats were done on proportion of locations in glades. Should 1D have two axes, distance to glades for WD and proportion in glades for impala and dikdik? </w:t>
      </w:r>
    </w:p>
  </w:comment>
  <w:comment w:id="4" w:author="Rosie Woodroffe" w:date="2019-08-22T12:46:00Z" w:initials="RW">
    <w:p w14:paraId="6949CED9" w14:textId="77777777" w:rsidR="00E679EB" w:rsidRDefault="00E679EB" w:rsidP="007C2A70">
      <w:pPr>
        <w:pStyle w:val="CommentText"/>
      </w:pPr>
      <w:r>
        <w:rPr>
          <w:rStyle w:val="CommentReference"/>
        </w:rPr>
        <w:annotationRef/>
      </w:r>
      <w:r>
        <w:t>Would it be worth putting ambient temperature onto Fig 1A then? I can send you the data I put in the figure for hot dogs</w:t>
      </w:r>
    </w:p>
  </w:comment>
  <w:comment w:id="5" w:author="Jake Goheen" w:date="2019-08-22T12:46:00Z" w:initials="JG">
    <w:p w14:paraId="075C7D7E" w14:textId="77777777" w:rsidR="00E679EB" w:rsidRDefault="00E679EB" w:rsidP="007C2A70">
      <w:pPr>
        <w:pStyle w:val="CommentText"/>
      </w:pPr>
      <w:r>
        <w:rPr>
          <w:rStyle w:val="CommentReference"/>
        </w:rPr>
        <w:annotationRef/>
      </w:r>
      <w:r>
        <w:t xml:space="preserve">This is </w:t>
      </w:r>
      <w:proofErr w:type="gramStart"/>
      <w:r>
        <w:t>really interesting</w:t>
      </w:r>
      <w:proofErr w:type="gramEnd"/>
      <w:r>
        <w:t xml:space="preserve"> (and again, unfortunate). It seems that this could be placed strategically in the Introduction to more strongly motivate the study. As it stands, the motivation is fine, but it’s so unusual (and not at all intuitive) that demographic rates of a tropical, endothermic predator are reduced when it’s hot. </w:t>
      </w:r>
    </w:p>
    <w:p w14:paraId="0246FDBB" w14:textId="77777777" w:rsidR="00E679EB" w:rsidRDefault="00E679EB" w:rsidP="007C2A70">
      <w:pPr>
        <w:pStyle w:val="CommentText"/>
      </w:pPr>
    </w:p>
    <w:p w14:paraId="78808FD3" w14:textId="77777777" w:rsidR="00E679EB" w:rsidRDefault="00E679EB" w:rsidP="007C2A70">
      <w:pPr>
        <w:pStyle w:val="CommentText"/>
      </w:pPr>
      <w:r>
        <w:t xml:space="preserve">To me, one potential way to do this is to think of demography as an intermediary between individual behaviour and species interactions.  </w:t>
      </w:r>
    </w:p>
    <w:p w14:paraId="771A87E3" w14:textId="77777777" w:rsidR="00E679EB" w:rsidRDefault="00E679EB" w:rsidP="007C2A70">
      <w:pPr>
        <w:pStyle w:val="CommentText"/>
      </w:pPr>
    </w:p>
    <w:p w14:paraId="4FDC185C" w14:textId="77777777" w:rsidR="00E679EB" w:rsidRDefault="00E679EB" w:rsidP="007C2A70">
      <w:pPr>
        <w:pStyle w:val="CommentText"/>
      </w:pPr>
      <w:r>
        <w:t xml:space="preserve">That is, climate warming affects species via demography, and individual </w:t>
      </w:r>
      <w:proofErr w:type="spellStart"/>
      <w:r>
        <w:t>behaviors</w:t>
      </w:r>
      <w:proofErr w:type="spellEnd"/>
      <w:r>
        <w:t xml:space="preserve"> provide a lens to understand how demographic rates are altered by climate warming. </w:t>
      </w:r>
    </w:p>
  </w:comment>
  <w:comment w:id="6" w:author="Rosie Woodroffe" w:date="2019-08-22T12:46:00Z" w:initials="RW">
    <w:p w14:paraId="499F55DE" w14:textId="77777777" w:rsidR="00E679EB" w:rsidRDefault="00E679EB" w:rsidP="007C2A70">
      <w:pPr>
        <w:pStyle w:val="CommentText"/>
      </w:pPr>
      <w:r>
        <w:rPr>
          <w:rStyle w:val="CommentReference"/>
        </w:rPr>
        <w:annotationRef/>
      </w:r>
      <w:r>
        <w:t>Adam can you add yours please!</w:t>
      </w:r>
    </w:p>
  </w:comment>
  <w:comment w:id="8" w:author="Rosie Woodroffe" w:date="2019-08-22T12:46:00Z" w:initials="RW">
    <w:p w14:paraId="00ADF454" w14:textId="77777777" w:rsidR="00E679EB" w:rsidRDefault="00E679EB" w:rsidP="007C2A70">
      <w:pPr>
        <w:pStyle w:val="CommentText"/>
      </w:pPr>
      <w:r>
        <w:rPr>
          <w:rStyle w:val="CommentReference"/>
        </w:rPr>
        <w:annotationRef/>
      </w:r>
      <w:r>
        <w:t>Adam/Jake is this correct?</w:t>
      </w:r>
    </w:p>
  </w:comment>
  <w:comment w:id="15" w:author="Rosie Woodroffe" w:date="2019-08-22T12:46:00Z" w:initials="RW">
    <w:p w14:paraId="391C5B5C" w14:textId="050333F1" w:rsidR="00E679EB" w:rsidRPr="00F15AA5" w:rsidRDefault="00E679EB" w:rsidP="007C2A70">
      <w:pPr>
        <w:pStyle w:val="CommentText"/>
        <w:rPr>
          <w:i/>
          <w:iCs/>
        </w:rPr>
      </w:pPr>
      <w:r>
        <w:rPr>
          <w:rStyle w:val="CommentReference"/>
        </w:rPr>
        <w:annotationRef/>
      </w:r>
      <w:r>
        <w:t xml:space="preserve">Check what it’s called for </w:t>
      </w:r>
      <w:r>
        <w:rPr>
          <w:i/>
          <w:iCs/>
        </w:rPr>
        <w:t>Ecology</w:t>
      </w:r>
    </w:p>
  </w:comment>
  <w:comment w:id="16" w:author="Rosie Woodroffe" w:date="2019-08-22T12:46:00Z" w:initials="RW">
    <w:p w14:paraId="6EB2BEB0" w14:textId="77777777" w:rsidR="00E679EB" w:rsidRDefault="00E679EB" w:rsidP="007C2A70">
      <w:pPr>
        <w:pStyle w:val="CommentText"/>
      </w:pPr>
      <w:r>
        <w:rPr>
          <w:rStyle w:val="CommentReference"/>
        </w:rPr>
        <w:annotationRef/>
      </w:r>
      <w:r>
        <w:t xml:space="preserve">This is 1 second earlier than the earliest morning start time – shouldn’t they be reversed? </w:t>
      </w:r>
    </w:p>
    <w:p w14:paraId="720F727A" w14:textId="77777777" w:rsidR="00E679EB" w:rsidRDefault="00E679EB" w:rsidP="007C2A70">
      <w:pPr>
        <w:pStyle w:val="CommentText"/>
      </w:pPr>
    </w:p>
    <w:p w14:paraId="28623712" w14:textId="29FBC606" w:rsidR="00E679EB" w:rsidRDefault="00E679EB" w:rsidP="007C2A70">
      <w:pPr>
        <w:pStyle w:val="CommentText"/>
      </w:pPr>
      <w:r>
        <w:t xml:space="preserve">This table is a bit worrying as it </w:t>
      </w:r>
      <w:proofErr w:type="gramStart"/>
      <w:r>
        <w:t>look</w:t>
      </w:r>
      <w:proofErr w:type="gramEnd"/>
      <w:r>
        <w:t xml:space="preserve"> as though some hunts might be misclassified (I’m sure they’re not!). Would it be possible to draw a graph of the frequency distribution of the start and stop times for each hunting </w:t>
      </w:r>
      <w:proofErr w:type="gramStart"/>
      <w:r>
        <w:t>period</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B0D37F" w15:done="0"/>
  <w15:commentEx w15:paraId="4553EDF3" w15:done="0"/>
  <w15:commentEx w15:paraId="04FE2D4A" w15:done="0"/>
  <w15:commentEx w15:paraId="261C1B0B" w15:done="0"/>
  <w15:commentEx w15:paraId="6949CED9" w15:done="0"/>
  <w15:commentEx w15:paraId="4FDC185C" w15:done="0"/>
  <w15:commentEx w15:paraId="499F55DE" w15:done="0"/>
  <w15:commentEx w15:paraId="00ADF454" w15:done="0"/>
  <w15:commentEx w15:paraId="391C5B5C" w15:done="0"/>
  <w15:commentEx w15:paraId="286237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B0D37F" w16cid:durableId="21125ABB"/>
  <w16cid:commentId w16cid:paraId="4553EDF3" w16cid:durableId="21125ABC"/>
  <w16cid:commentId w16cid:paraId="04FE2D4A" w16cid:durableId="21125ABE"/>
  <w16cid:commentId w16cid:paraId="261C1B0B" w16cid:durableId="21125ABF"/>
  <w16cid:commentId w16cid:paraId="6949CED9" w16cid:durableId="21125AC1"/>
  <w16cid:commentId w16cid:paraId="4FDC185C" w16cid:durableId="21125AC4"/>
  <w16cid:commentId w16cid:paraId="499F55DE" w16cid:durableId="21125AC5"/>
  <w16cid:commentId w16cid:paraId="00ADF454" w16cid:durableId="21125AC6"/>
  <w16cid:commentId w16cid:paraId="391C5B5C" w16cid:durableId="20F27B3F"/>
  <w16cid:commentId w16cid:paraId="28623712" w16cid:durableId="20F279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06A14" w14:textId="77777777" w:rsidR="00E45257" w:rsidRDefault="00E45257" w:rsidP="007C2A70">
      <w:r>
        <w:separator/>
      </w:r>
    </w:p>
  </w:endnote>
  <w:endnote w:type="continuationSeparator" w:id="0">
    <w:p w14:paraId="6CBB48AC" w14:textId="77777777" w:rsidR="00E45257" w:rsidRDefault="00E45257"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742951"/>
      <w:docPartObj>
        <w:docPartGallery w:val="Page Numbers (Bottom of Page)"/>
        <w:docPartUnique/>
      </w:docPartObj>
    </w:sdtPr>
    <w:sdtContent>
      <w:p w14:paraId="4C40E816" w14:textId="397582A7" w:rsidR="00E679EB" w:rsidRDefault="00E679EB"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E679EB" w:rsidRDefault="00E679EB" w:rsidP="007C2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mbria" w:hAnsi="Cambria"/>
        <w:sz w:val="24"/>
        <w:szCs w:val="24"/>
      </w:rPr>
      <w:id w:val="-308093039"/>
      <w:docPartObj>
        <w:docPartGallery w:val="Page Numbers (Bottom of Page)"/>
        <w:docPartUnique/>
      </w:docPartObj>
    </w:sdtPr>
    <w:sdtContent>
      <w:p w14:paraId="4E7A4DAD" w14:textId="1DB197F5" w:rsidR="00E679EB" w:rsidRPr="00C90548" w:rsidRDefault="00E679EB"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Pr>
            <w:rStyle w:val="PageNumber"/>
            <w:rFonts w:ascii="Cambria" w:hAnsi="Cambria"/>
            <w:noProof/>
            <w:sz w:val="24"/>
            <w:szCs w:val="24"/>
          </w:rPr>
          <w:t>25</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E679EB" w:rsidRPr="00670977" w:rsidRDefault="00E679EB" w:rsidP="007C2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FB619" w14:textId="77777777" w:rsidR="00E679EB" w:rsidRDefault="00E679EB" w:rsidP="007C2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D37D6" w14:textId="77777777" w:rsidR="00E45257" w:rsidRDefault="00E45257" w:rsidP="007C2A70">
      <w:r>
        <w:separator/>
      </w:r>
    </w:p>
  </w:footnote>
  <w:footnote w:type="continuationSeparator" w:id="0">
    <w:p w14:paraId="2CFFAD7B" w14:textId="77777777" w:rsidR="00E45257" w:rsidRDefault="00E45257" w:rsidP="007C2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3A262" w14:textId="77777777" w:rsidR="00E679EB" w:rsidRDefault="00E679EB" w:rsidP="007C2A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BAE4D" w14:textId="77777777" w:rsidR="00E679EB" w:rsidRDefault="00E679EB" w:rsidP="007C2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33F3D" w14:textId="77777777" w:rsidR="00E679EB" w:rsidRDefault="00E679EB" w:rsidP="007C2A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7"/>
  </w:num>
  <w:num w:numId="5">
    <w:abstractNumId w:val="11"/>
  </w:num>
  <w:num w:numId="6">
    <w:abstractNumId w:val="4"/>
  </w:num>
  <w:num w:numId="7">
    <w:abstractNumId w:val="1"/>
  </w:num>
  <w:num w:numId="8">
    <w:abstractNumId w:val="5"/>
  </w:num>
  <w:num w:numId="9">
    <w:abstractNumId w:val="2"/>
  </w:num>
  <w:num w:numId="10">
    <w:abstractNumId w:val="3"/>
  </w:num>
  <w:num w:numId="11">
    <w:abstractNumId w:val="10"/>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ie Woodroffe">
    <w15:presenceInfo w15:providerId="AD" w15:userId="S::rosie.woodroffe@ioz.ac.uk::84e1d923-8fa3-44c5-884a-65f1d10cb2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20A91"/>
    <w:rsid w:val="00022A05"/>
    <w:rsid w:val="00024B5F"/>
    <w:rsid w:val="000260C5"/>
    <w:rsid w:val="000336ED"/>
    <w:rsid w:val="000425E6"/>
    <w:rsid w:val="00045B42"/>
    <w:rsid w:val="000624DC"/>
    <w:rsid w:val="00063647"/>
    <w:rsid w:val="00063D4C"/>
    <w:rsid w:val="000648A9"/>
    <w:rsid w:val="00075829"/>
    <w:rsid w:val="000764CD"/>
    <w:rsid w:val="00086E76"/>
    <w:rsid w:val="00087A2C"/>
    <w:rsid w:val="00097B03"/>
    <w:rsid w:val="000A0C30"/>
    <w:rsid w:val="000A1855"/>
    <w:rsid w:val="000A247C"/>
    <w:rsid w:val="000B47E4"/>
    <w:rsid w:val="000B586C"/>
    <w:rsid w:val="000C22F8"/>
    <w:rsid w:val="000D42EF"/>
    <w:rsid w:val="000D5154"/>
    <w:rsid w:val="000E38A8"/>
    <w:rsid w:val="000E6A08"/>
    <w:rsid w:val="000E7D60"/>
    <w:rsid w:val="000F0C8A"/>
    <w:rsid w:val="000F39DB"/>
    <w:rsid w:val="000F3F52"/>
    <w:rsid w:val="000F5A23"/>
    <w:rsid w:val="000F6D55"/>
    <w:rsid w:val="00105F5B"/>
    <w:rsid w:val="001066A4"/>
    <w:rsid w:val="00110852"/>
    <w:rsid w:val="00112547"/>
    <w:rsid w:val="001202E3"/>
    <w:rsid w:val="00122C05"/>
    <w:rsid w:val="0012339C"/>
    <w:rsid w:val="00124253"/>
    <w:rsid w:val="00126FFE"/>
    <w:rsid w:val="001366CB"/>
    <w:rsid w:val="00140E38"/>
    <w:rsid w:val="0014566C"/>
    <w:rsid w:val="001535F8"/>
    <w:rsid w:val="00167FC8"/>
    <w:rsid w:val="0018005C"/>
    <w:rsid w:val="001A0A0B"/>
    <w:rsid w:val="001A4477"/>
    <w:rsid w:val="001B0120"/>
    <w:rsid w:val="001B144E"/>
    <w:rsid w:val="001B4A5B"/>
    <w:rsid w:val="001C215E"/>
    <w:rsid w:val="001C7EDD"/>
    <w:rsid w:val="001D233D"/>
    <w:rsid w:val="001E2783"/>
    <w:rsid w:val="001E4022"/>
    <w:rsid w:val="001E577E"/>
    <w:rsid w:val="001F0486"/>
    <w:rsid w:val="001F5F69"/>
    <w:rsid w:val="001F6FAA"/>
    <w:rsid w:val="00205E74"/>
    <w:rsid w:val="00206F67"/>
    <w:rsid w:val="00210511"/>
    <w:rsid w:val="00214189"/>
    <w:rsid w:val="00215256"/>
    <w:rsid w:val="002166EF"/>
    <w:rsid w:val="00220CE8"/>
    <w:rsid w:val="0022134B"/>
    <w:rsid w:val="00225E64"/>
    <w:rsid w:val="00234F57"/>
    <w:rsid w:val="00235153"/>
    <w:rsid w:val="002409FE"/>
    <w:rsid w:val="0024690A"/>
    <w:rsid w:val="00252C28"/>
    <w:rsid w:val="00254E3D"/>
    <w:rsid w:val="00257916"/>
    <w:rsid w:val="0026143A"/>
    <w:rsid w:val="00262577"/>
    <w:rsid w:val="002660FD"/>
    <w:rsid w:val="0028705B"/>
    <w:rsid w:val="00296182"/>
    <w:rsid w:val="00296887"/>
    <w:rsid w:val="00297182"/>
    <w:rsid w:val="002B4E74"/>
    <w:rsid w:val="002B702C"/>
    <w:rsid w:val="002D202B"/>
    <w:rsid w:val="002D55DC"/>
    <w:rsid w:val="002D699A"/>
    <w:rsid w:val="002E6926"/>
    <w:rsid w:val="002F0530"/>
    <w:rsid w:val="002F53C0"/>
    <w:rsid w:val="00303290"/>
    <w:rsid w:val="003051E8"/>
    <w:rsid w:val="00324932"/>
    <w:rsid w:val="00326A27"/>
    <w:rsid w:val="00326E8D"/>
    <w:rsid w:val="003275C6"/>
    <w:rsid w:val="00334450"/>
    <w:rsid w:val="00342165"/>
    <w:rsid w:val="00343365"/>
    <w:rsid w:val="00343B13"/>
    <w:rsid w:val="00346098"/>
    <w:rsid w:val="00353270"/>
    <w:rsid w:val="003568E3"/>
    <w:rsid w:val="00364D6C"/>
    <w:rsid w:val="00370938"/>
    <w:rsid w:val="00371AAD"/>
    <w:rsid w:val="0038033B"/>
    <w:rsid w:val="0038308F"/>
    <w:rsid w:val="00385249"/>
    <w:rsid w:val="0039102C"/>
    <w:rsid w:val="003A2BF8"/>
    <w:rsid w:val="003A5CF2"/>
    <w:rsid w:val="003A78F1"/>
    <w:rsid w:val="003B0844"/>
    <w:rsid w:val="003B0F82"/>
    <w:rsid w:val="003C2511"/>
    <w:rsid w:val="003C5D3A"/>
    <w:rsid w:val="003C62FD"/>
    <w:rsid w:val="003E42EE"/>
    <w:rsid w:val="003E620B"/>
    <w:rsid w:val="003F04E7"/>
    <w:rsid w:val="003F0922"/>
    <w:rsid w:val="003F49CA"/>
    <w:rsid w:val="004058B2"/>
    <w:rsid w:val="00407745"/>
    <w:rsid w:val="004113A4"/>
    <w:rsid w:val="00417031"/>
    <w:rsid w:val="00421FA1"/>
    <w:rsid w:val="0042248A"/>
    <w:rsid w:val="004276F6"/>
    <w:rsid w:val="0043645B"/>
    <w:rsid w:val="00441BDF"/>
    <w:rsid w:val="004434BE"/>
    <w:rsid w:val="00444FF5"/>
    <w:rsid w:val="00450062"/>
    <w:rsid w:val="00451839"/>
    <w:rsid w:val="004520C6"/>
    <w:rsid w:val="0045436F"/>
    <w:rsid w:val="00457800"/>
    <w:rsid w:val="004839B0"/>
    <w:rsid w:val="00492AEA"/>
    <w:rsid w:val="004A6791"/>
    <w:rsid w:val="004C064F"/>
    <w:rsid w:val="004C3D17"/>
    <w:rsid w:val="004D13CE"/>
    <w:rsid w:val="004D73D3"/>
    <w:rsid w:val="004F3803"/>
    <w:rsid w:val="004F68EB"/>
    <w:rsid w:val="005003B2"/>
    <w:rsid w:val="0050086D"/>
    <w:rsid w:val="0050266E"/>
    <w:rsid w:val="00502C29"/>
    <w:rsid w:val="0051519F"/>
    <w:rsid w:val="0051595D"/>
    <w:rsid w:val="00523945"/>
    <w:rsid w:val="0053028A"/>
    <w:rsid w:val="00531A83"/>
    <w:rsid w:val="00532014"/>
    <w:rsid w:val="00535032"/>
    <w:rsid w:val="0054470C"/>
    <w:rsid w:val="00545F58"/>
    <w:rsid w:val="005538DC"/>
    <w:rsid w:val="0055546E"/>
    <w:rsid w:val="005561FB"/>
    <w:rsid w:val="00562A6C"/>
    <w:rsid w:val="00570C82"/>
    <w:rsid w:val="0059137A"/>
    <w:rsid w:val="005A7E4A"/>
    <w:rsid w:val="005B2A48"/>
    <w:rsid w:val="005C37FD"/>
    <w:rsid w:val="005C5674"/>
    <w:rsid w:val="005D098C"/>
    <w:rsid w:val="005D10C7"/>
    <w:rsid w:val="005D2FC9"/>
    <w:rsid w:val="005D7FAE"/>
    <w:rsid w:val="005E0C07"/>
    <w:rsid w:val="005E62BE"/>
    <w:rsid w:val="005F06B9"/>
    <w:rsid w:val="005F168D"/>
    <w:rsid w:val="00600748"/>
    <w:rsid w:val="00623DDD"/>
    <w:rsid w:val="00644C68"/>
    <w:rsid w:val="006543EB"/>
    <w:rsid w:val="00656D6B"/>
    <w:rsid w:val="00656DF4"/>
    <w:rsid w:val="00660CED"/>
    <w:rsid w:val="00661A06"/>
    <w:rsid w:val="006633AE"/>
    <w:rsid w:val="00670977"/>
    <w:rsid w:val="0067268A"/>
    <w:rsid w:val="00680E35"/>
    <w:rsid w:val="00682361"/>
    <w:rsid w:val="006914BE"/>
    <w:rsid w:val="00697994"/>
    <w:rsid w:val="006B23BA"/>
    <w:rsid w:val="006B2935"/>
    <w:rsid w:val="006B3E4D"/>
    <w:rsid w:val="006B5B0F"/>
    <w:rsid w:val="006C21D5"/>
    <w:rsid w:val="006C58BC"/>
    <w:rsid w:val="006C62C9"/>
    <w:rsid w:val="006C70DE"/>
    <w:rsid w:val="006D6BA4"/>
    <w:rsid w:val="006E4862"/>
    <w:rsid w:val="006E7833"/>
    <w:rsid w:val="006F1E18"/>
    <w:rsid w:val="006F400B"/>
    <w:rsid w:val="007011FC"/>
    <w:rsid w:val="00706DAF"/>
    <w:rsid w:val="0070783C"/>
    <w:rsid w:val="0071272E"/>
    <w:rsid w:val="00717DEC"/>
    <w:rsid w:val="00722BFD"/>
    <w:rsid w:val="007256D5"/>
    <w:rsid w:val="00730EA3"/>
    <w:rsid w:val="00731F53"/>
    <w:rsid w:val="00755916"/>
    <w:rsid w:val="0076557A"/>
    <w:rsid w:val="00766278"/>
    <w:rsid w:val="00770B1A"/>
    <w:rsid w:val="007712FD"/>
    <w:rsid w:val="00783C8D"/>
    <w:rsid w:val="00784903"/>
    <w:rsid w:val="007850F8"/>
    <w:rsid w:val="007A0FCE"/>
    <w:rsid w:val="007C2A70"/>
    <w:rsid w:val="007C5659"/>
    <w:rsid w:val="007C7AC9"/>
    <w:rsid w:val="007D4542"/>
    <w:rsid w:val="007D748C"/>
    <w:rsid w:val="007E6181"/>
    <w:rsid w:val="007F0BDC"/>
    <w:rsid w:val="007F0D60"/>
    <w:rsid w:val="007F2E06"/>
    <w:rsid w:val="007F7134"/>
    <w:rsid w:val="00803F08"/>
    <w:rsid w:val="00812821"/>
    <w:rsid w:val="00817B03"/>
    <w:rsid w:val="00821A0C"/>
    <w:rsid w:val="00821E9C"/>
    <w:rsid w:val="00834D7C"/>
    <w:rsid w:val="0083619F"/>
    <w:rsid w:val="00843587"/>
    <w:rsid w:val="008643EC"/>
    <w:rsid w:val="008677F9"/>
    <w:rsid w:val="008950BB"/>
    <w:rsid w:val="0089789A"/>
    <w:rsid w:val="008A17B0"/>
    <w:rsid w:val="008B478A"/>
    <w:rsid w:val="008B757E"/>
    <w:rsid w:val="008C52CC"/>
    <w:rsid w:val="008D261F"/>
    <w:rsid w:val="008D576A"/>
    <w:rsid w:val="008E1C4B"/>
    <w:rsid w:val="008F2F0A"/>
    <w:rsid w:val="008F33C4"/>
    <w:rsid w:val="008F708C"/>
    <w:rsid w:val="00900240"/>
    <w:rsid w:val="00910366"/>
    <w:rsid w:val="0092044E"/>
    <w:rsid w:val="00923F88"/>
    <w:rsid w:val="0092406A"/>
    <w:rsid w:val="00925AA4"/>
    <w:rsid w:val="00926770"/>
    <w:rsid w:val="009303C7"/>
    <w:rsid w:val="00932DD4"/>
    <w:rsid w:val="00933DA7"/>
    <w:rsid w:val="00937D51"/>
    <w:rsid w:val="009430FB"/>
    <w:rsid w:val="009535CB"/>
    <w:rsid w:val="009569D5"/>
    <w:rsid w:val="00963025"/>
    <w:rsid w:val="009756D3"/>
    <w:rsid w:val="00976CFC"/>
    <w:rsid w:val="00985133"/>
    <w:rsid w:val="00995A8D"/>
    <w:rsid w:val="009B32E0"/>
    <w:rsid w:val="009B6B69"/>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38BC"/>
    <w:rsid w:val="00A26644"/>
    <w:rsid w:val="00A27A17"/>
    <w:rsid w:val="00A440AA"/>
    <w:rsid w:val="00A56274"/>
    <w:rsid w:val="00A632C7"/>
    <w:rsid w:val="00A6605E"/>
    <w:rsid w:val="00A70848"/>
    <w:rsid w:val="00A72D3C"/>
    <w:rsid w:val="00A82430"/>
    <w:rsid w:val="00A82A66"/>
    <w:rsid w:val="00A85ED3"/>
    <w:rsid w:val="00A92FDB"/>
    <w:rsid w:val="00A95EE1"/>
    <w:rsid w:val="00AB2042"/>
    <w:rsid w:val="00AC62FE"/>
    <w:rsid w:val="00AC6FBD"/>
    <w:rsid w:val="00AD1651"/>
    <w:rsid w:val="00AD784D"/>
    <w:rsid w:val="00AE7ECF"/>
    <w:rsid w:val="00AF32C0"/>
    <w:rsid w:val="00B01A44"/>
    <w:rsid w:val="00B01F3F"/>
    <w:rsid w:val="00B024D8"/>
    <w:rsid w:val="00B0345E"/>
    <w:rsid w:val="00B34011"/>
    <w:rsid w:val="00B36407"/>
    <w:rsid w:val="00B40CB0"/>
    <w:rsid w:val="00B413D4"/>
    <w:rsid w:val="00B47B9F"/>
    <w:rsid w:val="00B50B55"/>
    <w:rsid w:val="00B6110D"/>
    <w:rsid w:val="00B6263C"/>
    <w:rsid w:val="00B71268"/>
    <w:rsid w:val="00B71888"/>
    <w:rsid w:val="00B73444"/>
    <w:rsid w:val="00B75034"/>
    <w:rsid w:val="00B7615D"/>
    <w:rsid w:val="00B77C55"/>
    <w:rsid w:val="00B77E43"/>
    <w:rsid w:val="00B82BC7"/>
    <w:rsid w:val="00B96A2A"/>
    <w:rsid w:val="00BA685D"/>
    <w:rsid w:val="00BB11AD"/>
    <w:rsid w:val="00BC1172"/>
    <w:rsid w:val="00BC3E71"/>
    <w:rsid w:val="00BC5573"/>
    <w:rsid w:val="00BD41DE"/>
    <w:rsid w:val="00BF301E"/>
    <w:rsid w:val="00BF33EC"/>
    <w:rsid w:val="00BF7169"/>
    <w:rsid w:val="00C00B80"/>
    <w:rsid w:val="00C05B39"/>
    <w:rsid w:val="00C107F8"/>
    <w:rsid w:val="00C20D77"/>
    <w:rsid w:val="00C245C7"/>
    <w:rsid w:val="00C34063"/>
    <w:rsid w:val="00C351A8"/>
    <w:rsid w:val="00C428B5"/>
    <w:rsid w:val="00C444DF"/>
    <w:rsid w:val="00C47541"/>
    <w:rsid w:val="00C515BA"/>
    <w:rsid w:val="00C54D7C"/>
    <w:rsid w:val="00C570CC"/>
    <w:rsid w:val="00C60972"/>
    <w:rsid w:val="00C61F9A"/>
    <w:rsid w:val="00C629D4"/>
    <w:rsid w:val="00C659A0"/>
    <w:rsid w:val="00C679D2"/>
    <w:rsid w:val="00C743F6"/>
    <w:rsid w:val="00C90548"/>
    <w:rsid w:val="00C915D8"/>
    <w:rsid w:val="00C942C4"/>
    <w:rsid w:val="00CA24A3"/>
    <w:rsid w:val="00CB0BAC"/>
    <w:rsid w:val="00CB0C0D"/>
    <w:rsid w:val="00CB4678"/>
    <w:rsid w:val="00CE607C"/>
    <w:rsid w:val="00CE692A"/>
    <w:rsid w:val="00CE7A1F"/>
    <w:rsid w:val="00D100DF"/>
    <w:rsid w:val="00D129AE"/>
    <w:rsid w:val="00D1373A"/>
    <w:rsid w:val="00D15875"/>
    <w:rsid w:val="00D1701D"/>
    <w:rsid w:val="00D242ED"/>
    <w:rsid w:val="00D25310"/>
    <w:rsid w:val="00D25343"/>
    <w:rsid w:val="00D265A0"/>
    <w:rsid w:val="00D30063"/>
    <w:rsid w:val="00D415BF"/>
    <w:rsid w:val="00D451B4"/>
    <w:rsid w:val="00D47CD1"/>
    <w:rsid w:val="00D54E86"/>
    <w:rsid w:val="00D73E3F"/>
    <w:rsid w:val="00D7503C"/>
    <w:rsid w:val="00D84719"/>
    <w:rsid w:val="00D8675A"/>
    <w:rsid w:val="00D95E16"/>
    <w:rsid w:val="00DA105C"/>
    <w:rsid w:val="00DB388E"/>
    <w:rsid w:val="00DB5DE8"/>
    <w:rsid w:val="00DD562F"/>
    <w:rsid w:val="00DE5BCC"/>
    <w:rsid w:val="00DF048D"/>
    <w:rsid w:val="00E10746"/>
    <w:rsid w:val="00E17311"/>
    <w:rsid w:val="00E21545"/>
    <w:rsid w:val="00E35245"/>
    <w:rsid w:val="00E352CD"/>
    <w:rsid w:val="00E377FF"/>
    <w:rsid w:val="00E43C2C"/>
    <w:rsid w:val="00E45257"/>
    <w:rsid w:val="00E45D3D"/>
    <w:rsid w:val="00E51BC2"/>
    <w:rsid w:val="00E51F73"/>
    <w:rsid w:val="00E57B8C"/>
    <w:rsid w:val="00E679EB"/>
    <w:rsid w:val="00E829CA"/>
    <w:rsid w:val="00EA28BC"/>
    <w:rsid w:val="00EA4A0C"/>
    <w:rsid w:val="00EB03C5"/>
    <w:rsid w:val="00EB174F"/>
    <w:rsid w:val="00EC0DAE"/>
    <w:rsid w:val="00EC1A0B"/>
    <w:rsid w:val="00EE5BE5"/>
    <w:rsid w:val="00F02B83"/>
    <w:rsid w:val="00F0421F"/>
    <w:rsid w:val="00F12469"/>
    <w:rsid w:val="00F12879"/>
    <w:rsid w:val="00F13F40"/>
    <w:rsid w:val="00F1431D"/>
    <w:rsid w:val="00F15AA5"/>
    <w:rsid w:val="00F17122"/>
    <w:rsid w:val="00F24206"/>
    <w:rsid w:val="00F245E9"/>
    <w:rsid w:val="00F31523"/>
    <w:rsid w:val="00F317A7"/>
    <w:rsid w:val="00F36954"/>
    <w:rsid w:val="00F44A77"/>
    <w:rsid w:val="00F44E23"/>
    <w:rsid w:val="00F45176"/>
    <w:rsid w:val="00F54E70"/>
    <w:rsid w:val="00F66957"/>
    <w:rsid w:val="00F6753A"/>
    <w:rsid w:val="00F70E6A"/>
    <w:rsid w:val="00F73FD3"/>
    <w:rsid w:val="00F76591"/>
    <w:rsid w:val="00F819BC"/>
    <w:rsid w:val="00F820A2"/>
    <w:rsid w:val="00F8305B"/>
    <w:rsid w:val="00FA0216"/>
    <w:rsid w:val="00FA066E"/>
    <w:rsid w:val="00FA0E1A"/>
    <w:rsid w:val="00FA73AB"/>
    <w:rsid w:val="00FB5933"/>
    <w:rsid w:val="00FC590B"/>
    <w:rsid w:val="00FD3F4D"/>
    <w:rsid w:val="00FE0A6B"/>
    <w:rsid w:val="00FE2BE1"/>
    <w:rsid w:val="00FE7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15:docId w15:val="{59C2185B-7FF8-43A0-8544-D6E0D606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A70"/>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CRAN.R-project.org/package=nlme" TargetMode="External"/><Relationship Id="rId18" Type="http://schemas.openxmlformats.org/officeDocument/2006/relationships/footer" Target="footer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CRAN.R-project.org/package=MuMIn" TargetMode="External"/><Relationship Id="rId17" Type="http://schemas.openxmlformats.org/officeDocument/2006/relationships/header" Target="header2.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package=suncalc"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R-project.org" TargetMode="External"/><Relationship Id="rId23" Type="http://schemas.openxmlformats.org/officeDocument/2006/relationships/image" Target="media/image2.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qgis.osgeo.org" TargetMode="External"/><Relationship Id="rId22" Type="http://schemas.openxmlformats.org/officeDocument/2006/relationships/image" Target="media/image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56638-D785-4F52-9070-AA71912F0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20108</Words>
  <Characters>114616</Characters>
  <Application>Microsoft Office Word</Application>
  <DocSecurity>0</DocSecurity>
  <Lines>955</Lines>
  <Paragraphs>268</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134456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4</cp:revision>
  <dcterms:created xsi:type="dcterms:W3CDTF">2019-08-29T12:59:00Z</dcterms:created>
  <dcterms:modified xsi:type="dcterms:W3CDTF">2019-08-29T16:21:00Z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